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A67B" w14:textId="300B3BDA"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increased resilience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13D76315"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0D0B93">
        <w:rPr>
          <w:rFonts w:ascii="Times New Roman" w:hAnsi="Times New Roman" w:cs="Times New Roman"/>
          <w:sz w:val="24"/>
          <w:szCs w:val="24"/>
          <w:vertAlign w:val="superscript"/>
        </w:rPr>
        <w:t>*</w:t>
      </w:r>
      <w:r>
        <w:rPr>
          <w:rFonts w:ascii="Times New Roman" w:hAnsi="Times New Roman" w:cs="Times New Roman"/>
          <w:sz w:val="24"/>
          <w:szCs w:val="24"/>
        </w:rPr>
        <w:t>, Kenneth W. Able</w:t>
      </w:r>
      <w:r>
        <w:rPr>
          <w:rFonts w:ascii="Times New Roman" w:hAnsi="Times New Roman" w:cs="Times New Roman"/>
          <w:sz w:val="24"/>
          <w:szCs w:val="24"/>
          <w:vertAlign w:val="superscript"/>
        </w:rPr>
        <w:t>2</w:t>
      </w:r>
      <w:r w:rsidR="007871E5">
        <w:rPr>
          <w:rFonts w:ascii="Times New Roman" w:hAnsi="Times New Roman" w:cs="Times New Roman"/>
          <w:sz w:val="24"/>
          <w:szCs w:val="24"/>
        </w:rPr>
        <w:t>, Kim d</w:t>
      </w:r>
      <w:r>
        <w:rPr>
          <w:rFonts w:ascii="Times New Roman" w:hAnsi="Times New Roman" w:cs="Times New Roman"/>
          <w:sz w:val="24"/>
          <w:szCs w:val="24"/>
        </w:rPr>
        <w:t>e Mutsert</w:t>
      </w:r>
      <w:r>
        <w:rPr>
          <w:rFonts w:ascii="Times New Roman" w:hAnsi="Times New Roman" w:cs="Times New Roman"/>
          <w:sz w:val="24"/>
          <w:szCs w:val="24"/>
          <w:vertAlign w:val="superscript"/>
        </w:rPr>
        <w:t>3</w:t>
      </w:r>
      <w:r>
        <w:rPr>
          <w:rFonts w:ascii="Times New Roman" w:hAnsi="Times New Roman" w:cs="Times New Roman"/>
          <w:sz w:val="24"/>
          <w:szCs w:val="24"/>
        </w:rPr>
        <w:t>, F. Joel Fodrie</w:t>
      </w:r>
      <w:r>
        <w:rPr>
          <w:rFonts w:ascii="Times New Roman" w:hAnsi="Times New Roman" w:cs="Times New Roman"/>
          <w:sz w:val="24"/>
          <w:szCs w:val="24"/>
          <w:vertAlign w:val="superscript"/>
        </w:rPr>
        <w:t>4</w:t>
      </w:r>
      <w:r>
        <w:rPr>
          <w:rFonts w:ascii="Times New Roman" w:hAnsi="Times New Roman" w:cs="Times New Roman"/>
          <w:sz w:val="24"/>
          <w:szCs w:val="24"/>
        </w:rPr>
        <w:t>, Paola C. López-Duarte</w:t>
      </w:r>
      <w:r>
        <w:rPr>
          <w:rFonts w:ascii="Times New Roman" w:hAnsi="Times New Roman" w:cs="Times New Roman"/>
          <w:sz w:val="24"/>
          <w:szCs w:val="24"/>
          <w:vertAlign w:val="superscript"/>
        </w:rPr>
        <w:t>5</w:t>
      </w:r>
      <w:r>
        <w:rPr>
          <w:rFonts w:ascii="Times New Roman" w:hAnsi="Times New Roman" w:cs="Times New Roman"/>
          <w:sz w:val="24"/>
          <w:szCs w:val="24"/>
        </w:rPr>
        <w:t>, Charles W. Martin</w:t>
      </w:r>
      <w:r>
        <w:rPr>
          <w:rFonts w:ascii="Times New Roman" w:hAnsi="Times New Roman" w:cs="Times New Roman"/>
          <w:sz w:val="24"/>
          <w:szCs w:val="24"/>
          <w:vertAlign w:val="superscript"/>
        </w:rPr>
        <w:t>6</w:t>
      </w:r>
      <w:r>
        <w:rPr>
          <w:rFonts w:ascii="Times New Roman" w:hAnsi="Times New Roman" w:cs="Times New Roman"/>
          <w:sz w:val="24"/>
          <w:szCs w:val="24"/>
        </w:rPr>
        <w:t>, Michael J. McCann</w:t>
      </w:r>
      <w:r w:rsidR="002669F5">
        <w:rPr>
          <w:rFonts w:ascii="Times New Roman" w:hAnsi="Times New Roman" w:cs="Times New Roman"/>
          <w:sz w:val="24"/>
          <w:szCs w:val="24"/>
          <w:vertAlign w:val="superscript"/>
        </w:rPr>
        <w:t>7</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3D359E">
        <w:rPr>
          <w:rFonts w:ascii="Times New Roman" w:hAnsi="Times New Roman" w:cs="Times New Roman"/>
          <w:sz w:val="24"/>
          <w:szCs w:val="24"/>
          <w:vertAlign w:val="superscript"/>
        </w:rPr>
        <w:t>8</w:t>
      </w:r>
      <w:r>
        <w:rPr>
          <w:rFonts w:ascii="Times New Roman" w:hAnsi="Times New Roman" w:cs="Times New Roman"/>
          <w:sz w:val="24"/>
          <w:szCs w:val="24"/>
        </w:rPr>
        <w:t>, Michael J. Polito</w:t>
      </w:r>
      <w:r w:rsidR="003D359E">
        <w:rPr>
          <w:rFonts w:ascii="Times New Roman" w:hAnsi="Times New Roman" w:cs="Times New Roman"/>
          <w:sz w:val="24"/>
          <w:szCs w:val="24"/>
          <w:vertAlign w:val="superscript"/>
        </w:rPr>
        <w:t>9</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0</w:t>
      </w:r>
      <w:r>
        <w:rPr>
          <w:rFonts w:ascii="Times New Roman" w:hAnsi="Times New Roman" w:cs="Times New Roman"/>
          <w:sz w:val="24"/>
          <w:szCs w:val="24"/>
        </w:rPr>
        <w:t>, Olaf P. Jensen</w:t>
      </w:r>
      <w:r>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1</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59A317DA"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669F5">
        <w:rPr>
          <w:rFonts w:ascii="Times New Roman" w:hAnsi="Times New Roman" w:cs="Times New Roman"/>
          <w:sz w:val="24"/>
          <w:szCs w:val="24"/>
        </w:rPr>
        <w:t>Fisheries Resource Analysis and Monitoring Division, Northwest Fisheries Science Center, Seattle, WA 98112, USA</w:t>
      </w:r>
    </w:p>
    <w:p w14:paraId="60D6E9D9" w14:textId="3BA7BA81" w:rsidR="000D0B93" w:rsidRPr="003D359E" w:rsidRDefault="000D0B93"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CBF8E7C"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3</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7ECFD901" w:rsidR="000D0B93" w:rsidRPr="003D359E" w:rsidRDefault="000D0B93" w:rsidP="00F63187">
      <w:pPr>
        <w:spacing w:after="0" w:line="480" w:lineRule="auto"/>
        <w:rPr>
          <w:rFonts w:ascii="Times New Roman" w:hAnsi="Times New Roman"/>
          <w:sz w:val="24"/>
        </w:rPr>
      </w:pPr>
      <w:r>
        <w:rPr>
          <w:rFonts w:ascii="Times New Roman" w:hAnsi="Times New Roman" w:cs="Times New Roman"/>
          <w:sz w:val="24"/>
          <w:szCs w:val="24"/>
          <w:vertAlign w:val="superscript"/>
        </w:rPr>
        <w:t>4</w:t>
      </w:r>
      <w:r w:rsidR="00F63187">
        <w:rPr>
          <w:rFonts w:ascii="Times New Roman" w:hAnsi="Times New Roman" w:cs="Times New Roman"/>
          <w:sz w:val="24"/>
          <w:szCs w:val="24"/>
        </w:rPr>
        <w:t xml:space="preserve"> Institute of Marine Sciences, University of North Carolina at Chapel Hill, 3437 </w:t>
      </w:r>
      <w:proofErr w:type="spellStart"/>
      <w:r w:rsidR="00F63187">
        <w:rPr>
          <w:rFonts w:ascii="Times New Roman" w:hAnsi="Times New Roman" w:cs="Times New Roman"/>
          <w:sz w:val="24"/>
          <w:szCs w:val="24"/>
        </w:rPr>
        <w:t>Arendell</w:t>
      </w:r>
      <w:proofErr w:type="spellEnd"/>
      <w:r w:rsidR="00F63187">
        <w:rPr>
          <w:rFonts w:ascii="Times New Roman" w:hAnsi="Times New Roman" w:cs="Times New Roman"/>
          <w:sz w:val="24"/>
          <w:szCs w:val="24"/>
        </w:rPr>
        <w:t xml:space="preserve"> Street, Morehead City, NC, USA 28557</w:t>
      </w:r>
    </w:p>
    <w:p w14:paraId="58ABD1C4" w14:textId="1813EFF2"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5</w:t>
      </w:r>
      <w:r w:rsidR="00C255F4">
        <w:rPr>
          <w:rFonts w:ascii="Times New Roman" w:hAnsi="Times New Roman" w:cs="Times New Roman"/>
          <w:sz w:val="24"/>
          <w:szCs w:val="24"/>
          <w:vertAlign w:val="superscript"/>
        </w:rPr>
        <w:t xml:space="preserve"> </w:t>
      </w:r>
      <w:r w:rsidR="00C255F4">
        <w:rPr>
          <w:rFonts w:ascii="Times New Roman" w:hAnsi="Times New Roman" w:cs="Times New Roman"/>
          <w:sz w:val="24"/>
          <w:szCs w:val="24"/>
        </w:rPr>
        <w:t xml:space="preserve">Department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p>
    <w:p w14:paraId="5DE70E00" w14:textId="65E3F31F" w:rsidR="000D0B93" w:rsidRPr="003D359E" w:rsidRDefault="000D0B93"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6</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2D75D804"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7</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4DD75384" w:rsidR="000D0B93" w:rsidRPr="003D359E" w:rsidRDefault="003D359E" w:rsidP="00312B86">
      <w:pPr>
        <w:spacing w:after="0" w:line="480" w:lineRule="auto"/>
        <w:rPr>
          <w:rFonts w:ascii="Times New Roman" w:hAnsi="Times New Roman"/>
          <w:sz w:val="24"/>
        </w:rPr>
      </w:pPr>
      <w:r>
        <w:rPr>
          <w:rFonts w:ascii="Times New Roman" w:hAnsi="Times New Roman" w:cs="Times New Roman"/>
          <w:sz w:val="24"/>
          <w:szCs w:val="24"/>
          <w:vertAlign w:val="superscript"/>
        </w:rPr>
        <w:t xml:space="preserve">8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proofErr w:type="spellStart"/>
      <w:r w:rsidR="00CB3377" w:rsidRPr="00126D0E">
        <w:rPr>
          <w:rFonts w:ascii="Times New Roman" w:eastAsia="Lato-Regular" w:hAnsi="Times New Roman" w:cs="Times New Roman"/>
          <w:sz w:val="24"/>
          <w:szCs w:val="24"/>
        </w:rPr>
        <w:t>orcid</w:t>
      </w:r>
      <w:proofErr w:type="spellEnd"/>
      <w:r w:rsidR="00CB3377" w:rsidRPr="00126D0E">
        <w:rPr>
          <w:rFonts w:ascii="Times New Roman" w:eastAsia="Lato-Regular" w:hAnsi="Times New Roman" w:cs="Times New Roman"/>
          <w:sz w:val="24"/>
          <w:szCs w:val="24"/>
        </w:rPr>
        <w:t>: 0000-0002-2748-1970</w:t>
      </w:r>
    </w:p>
    <w:p w14:paraId="281538EF" w14:textId="49B59719" w:rsidR="000D0B93" w:rsidRPr="003D359E" w:rsidRDefault="003D359E"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lastRenderedPageBreak/>
        <w:t xml:space="preserve">9 </w:t>
      </w:r>
      <w:r w:rsidR="00E4535A" w:rsidRPr="003D359E">
        <w:rPr>
          <w:rFonts w:ascii="Times New Roman" w:hAnsi="Times New Roman" w:cs="Times New Roman"/>
          <w:sz w:val="24"/>
          <w:szCs w:val="24"/>
        </w:rPr>
        <w:t>Department of Oceanography and Coastal Sciences, Louisiana State University, Baton Rouge, LA 70803 USA</w:t>
      </w:r>
      <w:proofErr w:type="gramStart"/>
      <w:r w:rsidR="00D169BB">
        <w:rPr>
          <w:rFonts w:ascii="Times New Roman" w:hAnsi="Times New Roman" w:cs="Times New Roman"/>
          <w:sz w:val="24"/>
          <w:szCs w:val="24"/>
        </w:rPr>
        <w:t xml:space="preserve">, </w:t>
      </w:r>
      <w:r w:rsidR="00D169BB" w:rsidRPr="00D169BB">
        <w:rPr>
          <w:rFonts w:ascii="Times New Roman" w:hAnsi="Times New Roman" w:cs="Times New Roman"/>
          <w:sz w:val="24"/>
          <w:szCs w:val="24"/>
        </w:rPr>
        <w:t>,</w:t>
      </w:r>
      <w:proofErr w:type="gramEnd"/>
      <w:r w:rsidR="00D169BB" w:rsidRPr="00D169BB">
        <w:rPr>
          <w:rFonts w:ascii="Times New Roman" w:hAnsi="Times New Roman" w:cs="Times New Roman"/>
          <w:sz w:val="24"/>
          <w:szCs w:val="24"/>
        </w:rPr>
        <w:t xml:space="preserve"> </w:t>
      </w:r>
      <w:proofErr w:type="spellStart"/>
      <w:r w:rsidR="00D169BB" w:rsidRPr="00D169BB">
        <w:rPr>
          <w:rFonts w:ascii="Times New Roman" w:hAnsi="Times New Roman" w:cs="Times New Roman"/>
          <w:sz w:val="24"/>
          <w:szCs w:val="24"/>
        </w:rPr>
        <w:t>ORCiD</w:t>
      </w:r>
      <w:proofErr w:type="spellEnd"/>
      <w:r w:rsidR="00D169BB" w:rsidRPr="00D169BB">
        <w:rPr>
          <w:rFonts w:ascii="Times New Roman" w:hAnsi="Times New Roman" w:cs="Times New Roman"/>
          <w:sz w:val="24"/>
          <w:szCs w:val="24"/>
        </w:rPr>
        <w:t xml:space="preserve"> ID: 0000-0001-8639-4431</w:t>
      </w:r>
    </w:p>
    <w:p w14:paraId="5042EF42" w14:textId="5B063C8A"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0 </w:t>
      </w:r>
      <w:r w:rsidR="00976FFB">
        <w:rPr>
          <w:rFonts w:ascii="Times New Roman" w:hAnsi="Times New Roman" w:cs="Times New Roman"/>
          <w:sz w:val="24"/>
          <w:szCs w:val="24"/>
        </w:rPr>
        <w:t>Louisiana Universities Marine Consortium, Chauvin, LA USA 70364,</w:t>
      </w:r>
      <w:r w:rsidR="00976FFB" w:rsidRPr="00976FFB">
        <w:t xml:space="preserve"> </w:t>
      </w:r>
      <w:proofErr w:type="spellStart"/>
      <w:r w:rsidR="00976FFB" w:rsidRPr="00976FFB">
        <w:rPr>
          <w:rFonts w:ascii="Times New Roman" w:hAnsi="Times New Roman" w:cs="Times New Roman"/>
          <w:sz w:val="24"/>
          <w:szCs w:val="24"/>
        </w:rPr>
        <w:t>ORCiD</w:t>
      </w:r>
      <w:proofErr w:type="spellEnd"/>
      <w:r w:rsidR="00976FFB" w:rsidRPr="00976FFB">
        <w:rPr>
          <w:rFonts w:ascii="Times New Roman" w:hAnsi="Times New Roman" w:cs="Times New Roman"/>
          <w:sz w:val="24"/>
          <w:szCs w:val="24"/>
        </w:rPr>
        <w:t xml:space="preserve"> ID: 0000-0002-6366-3165</w:t>
      </w:r>
    </w:p>
    <w:p w14:paraId="6D513850" w14:textId="021A1223" w:rsidR="000D0B93" w:rsidRDefault="003D359E"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11</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2CAEF519"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AB030F">
        <w:rPr>
          <w:rFonts w:ascii="Times New Roman" w:hAnsi="Times New Roman" w:cs="Times New Roman"/>
          <w:sz w:val="24"/>
          <w:szCs w:val="24"/>
          <w:u w:val="single"/>
        </w:rPr>
        <w:t>219/250 words</w:t>
      </w:r>
      <w:r w:rsidR="00534FBC">
        <w:rPr>
          <w:rFonts w:ascii="Times New Roman" w:hAnsi="Times New Roman" w:cs="Times New Roman"/>
          <w:sz w:val="24"/>
          <w:szCs w:val="24"/>
          <w:u w:val="single"/>
        </w:rPr>
        <w:t>)</w:t>
      </w:r>
    </w:p>
    <w:p w14:paraId="39EC6B41" w14:textId="30B32B04"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oil spill released approximately </w:t>
      </w:r>
      <w:r w:rsidR="00126D0E" w:rsidRPr="003D62FA">
        <w:rPr>
          <w:rFonts w:ascii="Times New Roman" w:hAnsi="Times New Roman" w:cs="Times New Roman"/>
          <w:sz w:val="24"/>
          <w:szCs w:val="24"/>
        </w:rPr>
        <w:t xml:space="preserve">4.9 million </w:t>
      </w:r>
      <w:proofErr w:type="gramStart"/>
      <w:r w:rsidR="00126D0E" w:rsidRPr="003D62FA">
        <w:rPr>
          <w:rFonts w:ascii="Times New Roman" w:hAnsi="Times New Roman" w:cs="Times New Roman"/>
          <w:sz w:val="24"/>
          <w:szCs w:val="24"/>
        </w:rPr>
        <w:t>barrels</w:t>
      </w:r>
      <w:proofErr w:type="gramEnd"/>
      <w:r w:rsidR="00126D0E" w:rsidRPr="003D62FA">
        <w:rPr>
          <w:rFonts w:ascii="Times New Roman" w:hAnsi="Times New Roman" w:cs="Times New Roman"/>
          <w:sz w:val="24"/>
          <w:szCs w:val="24"/>
        </w:rPr>
        <w:t xml:space="preserve"> </w:t>
      </w:r>
      <w:r w:rsidRPr="003D62FA">
        <w:rPr>
          <w:rFonts w:ascii="Times New Roman" w:hAnsi="Times New Roman" w:cs="Times New Roman"/>
          <w:sz w:val="24"/>
          <w:szCs w:val="24"/>
        </w:rPr>
        <w:t xml:space="preserve">gallons 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invertebrate populations, and in some cases, brief increases were observed. Several hypotheses have been proposed to explain this apparent paradox. Two possibilities include a fishing moratorium following the spill and changes in predation pressure following predator die offs. Using food web models, we quantified</w:t>
      </w:r>
      <w:r w:rsidR="00126D0E" w:rsidRPr="003D62FA">
        <w:rPr>
          <w:rFonts w:ascii="Times New Roman" w:hAnsi="Times New Roman" w:cs="Times New Roman"/>
          <w:sz w:val="24"/>
          <w:szCs w:val="24"/>
        </w:rPr>
        <w:t xml:space="preserve"> direct and indirect</w:t>
      </w:r>
      <w:r w:rsidRPr="003D62FA">
        <w:rPr>
          <w:rFonts w:ascii="Times New Roman" w:hAnsi="Times New Roman" w:cs="Times New Roman"/>
          <w:sz w:val="24"/>
          <w:szCs w:val="24"/>
        </w:rPr>
        <w:t xml:space="preserve"> </w:t>
      </w:r>
      <w:commentRangeStart w:id="0"/>
      <w:r w:rsidRPr="003D62FA">
        <w:rPr>
          <w:rFonts w:ascii="Times New Roman" w:hAnsi="Times New Roman" w:cs="Times New Roman"/>
          <w:sz w:val="24"/>
          <w:szCs w:val="24"/>
        </w:rPr>
        <w:t xml:space="preserve">population sensitivity to changes </w:t>
      </w:r>
      <w:commentRangeEnd w:id="0"/>
      <w:r w:rsidR="00F43634">
        <w:rPr>
          <w:rStyle w:val="CommentReference"/>
        </w:rPr>
        <w:commentReference w:id="0"/>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Pr="003D62FA">
        <w:rPr>
          <w:rFonts w:ascii="Times New Roman" w:hAnsi="Times New Roman" w:cs="Times New Roman"/>
          <w:sz w:val="24"/>
          <w:szCs w:val="24"/>
        </w:rPr>
        <w:t xml:space="preserve">predator mortality. </w:t>
      </w:r>
      <w:commentRangeStart w:id="1"/>
      <w:commentRangeStart w:id="2"/>
      <w:commentRangeStart w:id="3"/>
      <w:commentRangeStart w:id="4"/>
      <w:commentRangeStart w:id="5"/>
      <w:commentRangeStart w:id="6"/>
      <w:r w:rsidRPr="003D62FA">
        <w:rPr>
          <w:rFonts w:ascii="Times New Roman" w:hAnsi="Times New Roman" w:cs="Times New Roman"/>
          <w:sz w:val="24"/>
          <w:szCs w:val="24"/>
        </w:rPr>
        <w:t xml:space="preserve">Predicted </w:t>
      </w:r>
      <w:r w:rsidR="00AB030F" w:rsidRPr="003D62FA">
        <w:rPr>
          <w:rFonts w:ascii="Times New Roman" w:hAnsi="Times New Roman" w:cs="Times New Roman"/>
          <w:sz w:val="24"/>
          <w:szCs w:val="24"/>
        </w:rPr>
        <w:t xml:space="preserve">population </w:t>
      </w:r>
      <w:r w:rsidRPr="003D62FA">
        <w:rPr>
          <w:rFonts w:ascii="Times New Roman" w:hAnsi="Times New Roman" w:cs="Times New Roman"/>
          <w:sz w:val="24"/>
          <w:szCs w:val="24"/>
        </w:rPr>
        <w:t xml:space="preserve">increases of a magnitude much greater than </w:t>
      </w:r>
      <w:r w:rsidR="00AB030F" w:rsidRPr="003D62FA">
        <w:rPr>
          <w:rFonts w:ascii="Times New Roman" w:hAnsi="Times New Roman" w:cs="Times New Roman"/>
          <w:sz w:val="24"/>
          <w:szCs w:val="24"/>
        </w:rPr>
        <w:t>that observed</w:t>
      </w:r>
      <w:r w:rsidRPr="003D62FA">
        <w:rPr>
          <w:rFonts w:ascii="Times New Roman" w:hAnsi="Times New Roman" w:cs="Times New Roman"/>
          <w:sz w:val="24"/>
          <w:szCs w:val="24"/>
        </w:rPr>
        <w:t xml:space="preserve"> indicate evidence for that specific compensatory mechanism. </w:t>
      </w:r>
      <w:commentRangeEnd w:id="1"/>
      <w:r w:rsidR="00AB030F">
        <w:rPr>
          <w:rStyle w:val="CommentReference"/>
        </w:rPr>
        <w:commentReference w:id="1"/>
      </w:r>
      <w:commentRangeEnd w:id="2"/>
      <w:commentRangeEnd w:id="5"/>
      <w:commentRangeEnd w:id="6"/>
      <w:r w:rsidR="009F4E44">
        <w:rPr>
          <w:rStyle w:val="CommentReference"/>
        </w:rPr>
        <w:commentReference w:id="2"/>
      </w:r>
      <w:commentRangeEnd w:id="3"/>
      <w:r w:rsidR="00F347AD">
        <w:rPr>
          <w:rStyle w:val="CommentReference"/>
        </w:rPr>
        <w:commentReference w:id="3"/>
      </w:r>
      <w:commentRangeEnd w:id="4"/>
      <w:r w:rsidR="006514FB">
        <w:rPr>
          <w:rStyle w:val="CommentReference"/>
        </w:rPr>
        <w:commentReference w:id="4"/>
      </w:r>
      <w:r w:rsidR="00920192">
        <w:rPr>
          <w:rStyle w:val="CommentReference"/>
        </w:rPr>
        <w:commentReference w:id="5"/>
      </w:r>
      <w:r w:rsidR="008E5817">
        <w:rPr>
          <w:rStyle w:val="CommentReference"/>
        </w:rPr>
        <w:commentReference w:id="6"/>
      </w:r>
      <w:r w:rsidRPr="003D62FA">
        <w:rPr>
          <w:rFonts w:ascii="Times New Roman" w:hAnsi="Times New Roman" w:cs="Times New Roman"/>
          <w:sz w:val="24"/>
          <w:szCs w:val="24"/>
        </w:rPr>
        <w:t xml:space="preserve">We found the fishing moratorium to be a 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 xml:space="preserve">mechanism for </w:t>
      </w:r>
      <w:r w:rsidR="00F666D3" w:rsidRPr="003D62FA">
        <w:rPr>
          <w:rFonts w:ascii="Times New Roman" w:hAnsi="Times New Roman" w:cs="Times New Roman"/>
          <w:sz w:val="24"/>
          <w:szCs w:val="24"/>
        </w:rPr>
        <w:t>the stability</w:t>
      </w:r>
      <w:r w:rsidRPr="003D62FA">
        <w:rPr>
          <w:rFonts w:ascii="Times New Roman" w:hAnsi="Times New Roman" w:cs="Times New Roman"/>
          <w:sz w:val="24"/>
          <w:szCs w:val="24"/>
        </w:rPr>
        <w:t xml:space="preserve"> of </w:t>
      </w:r>
      <w:proofErr w:type="spellStart"/>
      <w:r w:rsidR="003D62FA" w:rsidRPr="003D62FA">
        <w:rPr>
          <w:rFonts w:ascii="Times New Roman" w:hAnsi="Times New Roman" w:cs="Times New Roman"/>
          <w:sz w:val="24"/>
          <w:szCs w:val="24"/>
        </w:rPr>
        <w:t>penaeid</w:t>
      </w:r>
      <w:proofErr w:type="spellEnd"/>
      <w:r w:rsidR="003D62FA" w:rsidRPr="003D62FA">
        <w:rPr>
          <w:rFonts w:ascii="Times New Roman" w:hAnsi="Times New Roman" w:cs="Times New Roman"/>
          <w:sz w:val="24"/>
          <w:szCs w:val="24"/>
        </w:rPr>
        <w:t xml:space="preserve"> </w:t>
      </w:r>
      <w:r w:rsidRPr="003D62FA">
        <w:rPr>
          <w:rFonts w:ascii="Times New Roman" w:hAnsi="Times New Roman" w:cs="Times New Roman"/>
          <w:sz w:val="24"/>
          <w:szCs w:val="24"/>
        </w:rPr>
        <w:t xml:space="preserve">shrimp, menhaden, and blue crabs while dolphin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proofErr w:type="spellStart"/>
      <w:r w:rsidR="003D62FA" w:rsidRPr="003D62FA">
        <w:rPr>
          <w:rFonts w:ascii="Times New Roman" w:hAnsi="Times New Roman" w:cs="Times New Roman"/>
          <w:sz w:val="24"/>
          <w:szCs w:val="24"/>
        </w:rPr>
        <w:t>sciaenids</w:t>
      </w:r>
      <w:proofErr w:type="spellEnd"/>
      <w:r w:rsidR="003D62FA" w:rsidRPr="003D62FA">
        <w:rPr>
          <w:rFonts w:ascii="Times New Roman" w:hAnsi="Times New Roman" w:cs="Times New Roman"/>
          <w:sz w:val="24"/>
          <w:szCs w:val="24"/>
        </w:rPr>
        <w:t>.</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 xml:space="preserve">within the food web model led to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commentRangeStart w:id="7"/>
      <w:r w:rsidRPr="003D62FA">
        <w:rPr>
          <w:rFonts w:ascii="Times New Roman" w:hAnsi="Times New Roman" w:cs="Times New Roman"/>
          <w:sz w:val="24"/>
          <w:szCs w:val="24"/>
        </w:rPr>
        <w:t>.</w:t>
      </w:r>
      <w:commentRangeEnd w:id="7"/>
      <w:r w:rsidR="000614AA">
        <w:rPr>
          <w:rStyle w:val="CommentReference"/>
        </w:rPr>
        <w:commentReference w:id="7"/>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693B70C1"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commentRangeStart w:id="8"/>
      <w:r w:rsidR="00534FBC">
        <w:rPr>
          <w:rFonts w:ascii="Times New Roman" w:hAnsi="Times New Roman" w:cs="Times New Roman"/>
          <w:sz w:val="24"/>
          <w:szCs w:val="24"/>
        </w:rPr>
        <w:t>resilience</w:t>
      </w:r>
      <w:commentRangeEnd w:id="8"/>
      <w:r>
        <w:rPr>
          <w:rStyle w:val="CommentReference"/>
        </w:rPr>
        <w:commentReference w:id="8"/>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5CF51340"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lastRenderedPageBreak/>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w:t>
      </w:r>
      <w:r>
        <w:rPr>
          <w:rFonts w:ascii="Times New Roman" w:hAnsi="Times New Roman" w:cs="Times New Roman"/>
          <w:sz w:val="24"/>
          <w:szCs w:val="24"/>
        </w:rPr>
        <w:t>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low-duration stressor can arise because focal populations are embedded in a larger ecosystem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Deepwater Horizon </w:t>
      </w:r>
      <w:proofErr w:type="spellStart"/>
      <w:r w:rsidR="001163ED" w:rsidRPr="001163ED">
        <w:rPr>
          <w:rFonts w:ascii="Times New Roman" w:hAnsi="Times New Roman" w:cs="Times New Roman"/>
          <w:sz w:val="24"/>
          <w:szCs w:val="24"/>
        </w:rPr>
        <w:t>Macondo</w:t>
      </w:r>
      <w:proofErr w:type="spellEnd"/>
      <w:r w:rsidR="001163ED" w:rsidRPr="001163ED">
        <w:rPr>
          <w:rFonts w:ascii="Times New Roman" w:hAnsi="Times New Roman" w:cs="Times New Roman"/>
          <w:sz w:val="24"/>
          <w:szCs w:val="24"/>
        </w:rPr>
        <w:t xml:space="preserve">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salt</w:t>
      </w:r>
      <w:r w:rsidR="001163ED" w:rsidRPr="001163ED">
        <w:rPr>
          <w:rFonts w:ascii="Times New Roman" w:hAnsi="Times New Roman" w:cs="Times New Roman"/>
          <w:sz w:val="24"/>
          <w:szCs w:val="24"/>
        </w:rPr>
        <w:t>marsh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1163ED">
        <w:rPr>
          <w:rFonts w:ascii="Times New Roman" w:hAnsi="Times New Roman" w:cs="Times New Roman"/>
          <w:sz w:val="24"/>
          <w:szCs w:val="24"/>
        </w:rPr>
        <w:t xml:space="preserve"> no impact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2014)","noteIndex":0},"citationItems":[{"id":1484,"uris":["http://zotero.org/users/783258/items/IANH8UUZ"],"itemData":{"id":1484,"type":"article-journal","abstract":"Syntheses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w:t>
      </w:r>
      <w:proofErr w:type="spellStart"/>
      <w:r w:rsidR="002F4BB1" w:rsidRPr="002F4BB1">
        <w:rPr>
          <w:rFonts w:ascii="Times New Roman" w:hAnsi="Times New Roman" w:cs="Times New Roman"/>
          <w:sz w:val="24"/>
        </w:rPr>
        <w:t>Fodrie</w:t>
      </w:r>
      <w:proofErr w:type="spellEnd"/>
      <w:r w:rsidR="002F4BB1" w:rsidRPr="002F4BB1">
        <w:rPr>
          <w:rFonts w:ascii="Times New Roman" w:hAnsi="Times New Roman" w:cs="Times New Roman"/>
          <w:sz w:val="24"/>
        </w:rPr>
        <w:t xml:space="preserv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{"citationID":"vT2EIuIM","properties":{"formattedCitation":"(Martin 2017)","plainCitation":"(Martin 2017)","noteIndex":0},"citationItems":[{"id":1624,"uris":["http://zotero.org/users/783258/items/QIA5H79V"],"itemData":{"id":1624,"type":"article-journal","abstract":"The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bookmarkStart w:id="9" w:name="_GoBack"/>
      <w:bookmarkEnd w:id="9"/>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2019)","noteIndex":0},"citationItems":[{"id":1627,"uris":["http://zotero.org/users/783258/items/XUDBAZV6"],"itemData":{"id":1627,"type":"article-journal","abstract":"Fundulus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J."}],"issued":{"date-parts":[["2017",10,1]]}}},{"id":1910,"uris":["http://zotero.org/users/783258/items/7Z2JK3PC"],"itemData":{"id":1910,"type":"article-journal","abstract":"The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om the oil spill</w:t>
      </w:r>
      <w:commentRangeStart w:id="10"/>
      <w:r w:rsidR="00CC01F4">
        <w:rPr>
          <w:rFonts w:ascii="Times New Roman" w:hAnsi="Times New Roman" w:cs="Times New Roman"/>
          <w:sz w:val="24"/>
          <w:szCs w:val="24"/>
        </w:rPr>
        <w:t xml:space="preserve"> </w:t>
      </w:r>
      <w:r w:rsidR="00CC01F4">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2014)","noteIndex":0},"citationItems":[{"id":1631,"uris":["http://zotero.org/users/783258/items/4JH3Y6C7"],"itemData":{"id":1631,"type":"article-journal","abstract":"The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Spill","volume":"9","author":[{"family":"Ham","given":"Joris L.","non-dropping-particle":"van der"},{"family":"Mutsert","given":"Kim","non-dropping-particle":"de"}],"issued":{"date-parts":[["2014",10,1]]}}}],"schema":"https://github.com/citation-style-language/schema/raw/master/csl-citation.json"} </w:instrText>
      </w:r>
      <w:r w:rsidR="00CC01F4">
        <w:rPr>
          <w:rFonts w:ascii="Times New Roman" w:hAnsi="Times New Roman" w:cs="Times New Roman"/>
          <w:sz w:val="24"/>
          <w:szCs w:val="24"/>
        </w:rPr>
        <w:fldChar w:fldCharType="separate"/>
      </w:r>
      <w:r w:rsidR="002F4BB1" w:rsidRPr="002F4BB1">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commentRangeEnd w:id="10"/>
      <w:r w:rsidR="005D7645">
        <w:rPr>
          <w:rStyle w:val="CommentReference"/>
        </w:rPr>
        <w:commentReference w:id="10"/>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2017)","noteIndex":0},"citationItems":[{"id":1493,"uris":["http://zotero.org/users/783258/items/UTGR4JTS"],"itemData":{"id":1493,"type":"article-journal","abstract":"Gulf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much</w:t>
      </w:r>
      <w:r w:rsidR="007E59D8">
        <w:rPr>
          <w:rFonts w:ascii="Times New Roman" w:hAnsi="Times New Roman" w:cs="Times New Roman"/>
          <w:sz w:val="24"/>
          <w:szCs w:val="24"/>
        </w:rPr>
        <w:t xml:space="preserve"> devoted research, the final two remain largely un</w:t>
      </w:r>
      <w:r>
        <w:rPr>
          <w:rFonts w:ascii="Times New Roman" w:hAnsi="Times New Roman" w:cs="Times New Roman"/>
          <w:sz w:val="24"/>
          <w:szCs w:val="24"/>
        </w:rPr>
        <w:t>tested</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7E59D8">
        <w:rPr>
          <w:rFonts w:ascii="Times New Roman" w:hAnsi="Times New Roman" w:cs="Times New Roman"/>
          <w:sz w:val="24"/>
          <w:szCs w:val="24"/>
        </w:rPr>
        <w:t xml:space="preserve">. </w:t>
      </w:r>
    </w:p>
    <w:p w14:paraId="30169C6E" w14:textId="0B52F54A"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2008)","noteIndex":0},"citationItems":[{"id":1658,"uris":["http://zotero.org/users/783258/items/78SGRBKV"],"itemData":{"id":1658,"type":"article-journal","abstract":"Stimulated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Glenn"}],"issued":{"date-parts":[["2000",4,1]]}}},{"id":1665,"uris":["http://zotero.org/users/783258/items/VN8NHLAB"],"itemData":{"id":1665,"type":"article-journal","container-title":"Ocean &amp; Coastal Management","issue":"11-12","page":"565–580","source":"Google Scholar","title":"The economic significance of the Gulf of Mexico related to population, income, employment, minerals, fisheries and shipping","volume":"47","author":[{"family":"Adams","given":"Charles M."},{"family":"Hernandez","given":"Emilio"},{"family":"Cato","given":"James C."}],"issued":{"date-parts":[["2004"]]}}},{"id":1663,"uris":["http://zotero.org/users/783258/items/VC86N2WQ"],"itemData":{"id":1663,"type":"article-journal","source":"Google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(Chesney et al. 2000; Adams et al. 2004; Lellis-Dibble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w:t>
      </w:r>
      <w:r>
        <w:rPr>
          <w:rFonts w:ascii="Times New Roman" w:hAnsi="Times New Roman" w:cs="Times New Roman"/>
          <w:sz w:val="24"/>
          <w:szCs w:val="24"/>
        </w:rPr>
        <w:t>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2014)","noteIndex":0},"citationItems":[{"id":1916,"uris":["http://zotero.org/users/783258/items/WGZVCED9"],"itemData":{"id":1916,"type":"article-journal","abstract":"With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1913,"uris":["http://zotero.org/users/783258/items/4E94HPD3"],"itemData":{"id":1913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 xml:space="preserve">(Jacob et </w:t>
      </w:r>
      <w:r w:rsidR="002F4BB1" w:rsidRPr="002F4BB1">
        <w:rPr>
          <w:rFonts w:ascii="Times New Roman" w:hAnsi="Times New Roman" w:cs="Times New Roman"/>
          <w:sz w:val="24"/>
        </w:rPr>
        <w:lastRenderedPageBreak/>
        <w:t>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proofErr w:type="spellStart"/>
      <w:r>
        <w:rPr>
          <w:rFonts w:ascii="Times New Roman" w:hAnsi="Times New Roman" w:cs="Times New Roman"/>
          <w:i/>
          <w:sz w:val="24"/>
          <w:szCs w:val="24"/>
        </w:rPr>
        <w:t>Crassostrea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virginica</w:t>
      </w:r>
      <w:proofErr w:type="spellEnd"/>
      <w:r>
        <w:rPr>
          <w:rFonts w:ascii="Times New Roman" w:hAnsi="Times New Roman" w:cs="Times New Roman"/>
          <w:sz w:val="24"/>
          <w:szCs w:val="24"/>
        </w:rPr>
        <w:t xml:space="preserve">), </w:t>
      </w:r>
      <w:proofErr w:type="spellStart"/>
      <w:r w:rsidR="00E26BCA">
        <w:rPr>
          <w:rFonts w:ascii="Times New Roman" w:hAnsi="Times New Roman" w:cs="Times New Roman"/>
          <w:sz w:val="24"/>
          <w:szCs w:val="24"/>
        </w:rPr>
        <w:t>penaeid</w:t>
      </w:r>
      <w:proofErr w:type="spellEnd"/>
      <w:r w:rsidR="00E26BCA">
        <w:rPr>
          <w:rFonts w:ascii="Times New Roman" w:hAnsi="Times New Roman" w:cs="Times New Roman"/>
          <w:sz w:val="24"/>
          <w:szCs w:val="24"/>
        </w:rPr>
        <w:t xml:space="preserve"> </w:t>
      </w:r>
      <w:r>
        <w:rPr>
          <w:rFonts w:ascii="Times New Roman" w:hAnsi="Times New Roman" w:cs="Times New Roman"/>
          <w:sz w:val="24"/>
          <w:szCs w:val="24"/>
        </w:rPr>
        <w:t>shrimp</w:t>
      </w:r>
      <w:r w:rsidR="006F75F7">
        <w:rPr>
          <w:rFonts w:ascii="Times New Roman" w:hAnsi="Times New Roman" w:cs="Times New Roman"/>
          <w:sz w:val="24"/>
          <w:szCs w:val="24"/>
        </w:rPr>
        <w:t xml:space="preserve"> (</w:t>
      </w:r>
      <w:proofErr w:type="spellStart"/>
      <w:r w:rsidR="00502227" w:rsidRPr="00502227">
        <w:rPr>
          <w:rFonts w:ascii="Times New Roman" w:hAnsi="Times New Roman" w:cs="Times New Roman"/>
          <w:i/>
          <w:sz w:val="24"/>
          <w:szCs w:val="24"/>
        </w:rPr>
        <w:t>Farfantepenaeus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aztecus</w:t>
      </w:r>
      <w:proofErr w:type="spellEnd"/>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Litopenaeus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setiferus</w:t>
      </w:r>
      <w:proofErr w:type="spellEnd"/>
      <w:r w:rsidR="006F75F7">
        <w:rPr>
          <w:rFonts w:ascii="Times New Roman" w:hAnsi="Times New Roman" w:cs="Times New Roman"/>
          <w:sz w:val="24"/>
          <w:szCs w:val="24"/>
        </w:rPr>
        <w:t>), blue crab</w:t>
      </w:r>
      <w:r>
        <w:rPr>
          <w:rFonts w:ascii="Times New Roman" w:hAnsi="Times New Roman" w:cs="Times New Roman"/>
          <w:sz w:val="24"/>
          <w:szCs w:val="24"/>
        </w:rPr>
        <w:t xml:space="preserve"> (</w:t>
      </w:r>
      <w:proofErr w:type="spellStart"/>
      <w:r>
        <w:rPr>
          <w:rFonts w:ascii="Times New Roman" w:hAnsi="Times New Roman" w:cs="Times New Roman"/>
          <w:i/>
          <w:sz w:val="24"/>
          <w:szCs w:val="24"/>
        </w:rPr>
        <w:t>Callinectes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residents. </w:t>
      </w:r>
    </w:p>
    <w:p w14:paraId="6E7BF0B7" w14:textId="0D682977"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Deepwater Horizon oil spill </w:t>
      </w:r>
      <w:commentRangeStart w:id="11"/>
      <w:r>
        <w:rPr>
          <w:rFonts w:ascii="Times New Roman" w:hAnsi="Times New Roman" w:cs="Times New Roman"/>
          <w:sz w:val="24"/>
          <w:szCs w:val="24"/>
        </w:rPr>
        <w:t xml:space="preserve">had negative impacts on local and regional </w:t>
      </w:r>
      <w:r w:rsidR="00400F53">
        <w:rPr>
          <w:rFonts w:ascii="Times New Roman" w:hAnsi="Times New Roman" w:cs="Times New Roman"/>
          <w:sz w:val="24"/>
          <w:szCs w:val="24"/>
        </w:rPr>
        <w:t>fishing communities</w:t>
      </w:r>
      <w:commentRangeEnd w:id="11"/>
      <w:r w:rsidR="00411419">
        <w:rPr>
          <w:rStyle w:val="CommentReference"/>
        </w:rPr>
        <w:commentReference w:id="11"/>
      </w:r>
      <w:r w:rsidR="00400F53">
        <w:rPr>
          <w:rFonts w:ascii="Times New Roman" w:hAnsi="Times New Roman" w:cs="Times New Roman"/>
          <w:sz w:val="24"/>
          <w:szCs w:val="24"/>
        </w:rPr>
        <w:t xml:space="preserve">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xml:space="preserve">. Two weeks following the collapse of the drilling platform, the National Oceanographic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2012)","noteIndex":0},"citationItems":[{"id":1668,"uris":["http://zotero.org/users/783258/items/VRXTAD8K"],"itemData":{"id":1668,"type":"article-journal","container-title":"Proceedings of the National Academy of Sciences","issue":"50","page":"20212–20221","source":"Google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 xml:space="preserve">. </w:t>
      </w:r>
      <w:del w:id="12" w:author="Fodrie, Joel" w:date="2022-04-13T09:10:00Z">
        <w:r w:rsidDel="00F4760F">
          <w:rPr>
            <w:rFonts w:ascii="Times New Roman" w:hAnsi="Times New Roman" w:cs="Times New Roman"/>
            <w:sz w:val="24"/>
            <w:szCs w:val="24"/>
          </w:rPr>
          <w:delText xml:space="preserve">Despite the capping of the wellhead in July and the gradual reduction in closure area, </w:delText>
        </w:r>
        <w:r w:rsidR="002A60CF" w:rsidDel="00F4760F">
          <w:rPr>
            <w:rFonts w:ascii="Times New Roman" w:hAnsi="Times New Roman" w:cs="Times New Roman"/>
            <w:sz w:val="24"/>
            <w:szCs w:val="24"/>
          </w:rPr>
          <w:delText>the spill has been implicated in</w:delText>
        </w:r>
        <w:r w:rsidDel="00F4760F">
          <w:rPr>
            <w:rFonts w:ascii="Times New Roman" w:hAnsi="Times New Roman" w:cs="Times New Roman"/>
            <w:sz w:val="24"/>
            <w:szCs w:val="24"/>
          </w:rPr>
          <w:delText xml:space="preserve"> commercial losses of $4.9 billion and recreational losses of $3.5 billion in the years following the spill</w:delText>
        </w:r>
        <w:r w:rsidR="00E23B23" w:rsidDel="00F4760F">
          <w:rPr>
            <w:rFonts w:ascii="Times New Roman" w:hAnsi="Times New Roman" w:cs="Times New Roman"/>
            <w:sz w:val="24"/>
            <w:szCs w:val="24"/>
          </w:rPr>
          <w:delText xml:space="preserve"> </w:delText>
        </w:r>
        <w:r w:rsidR="00E23B23" w:rsidDel="00F4760F">
          <w:rPr>
            <w:rFonts w:ascii="Times New Roman" w:hAnsi="Times New Roman" w:cs="Times New Roman"/>
            <w:sz w:val="24"/>
            <w:szCs w:val="24"/>
          </w:rPr>
          <w:fldChar w:fldCharType="begin"/>
        </w:r>
        <w:r w:rsidR="00E543CD" w:rsidDel="00F4760F">
          <w:rPr>
            <w:rFonts w:ascii="Times New Roman" w:hAnsi="Times New Roman" w:cs="Times New Roman"/>
            <w:sz w:val="24"/>
            <w:szCs w:val="24"/>
          </w:rPr>
          <w:delInstrText xml:space="preserve"> ADDIN ZOTERO_ITEM CSL_CITATION {"citationID":"ZU3LoT5g","properties":{"formattedCitation":"(Sumaila et al. 2012)","plainCitation":"(Sumaila et al. 2012)","noteIndex":0},"citationItems":[{"id":1674,"uris":["http://zotero.org/users/783258/items/TB8CYUYT"],"itemData":{"id":1674,"type":"article-journal","container-title":"Canadian Journal of Fisheries and Aquatic Sciences","issue":"3","page":"499–510","source":"Google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delInstrText>
        </w:r>
        <w:r w:rsidR="00E23B23" w:rsidDel="00F4760F">
          <w:rPr>
            <w:rFonts w:ascii="Times New Roman" w:hAnsi="Times New Roman" w:cs="Times New Roman"/>
            <w:sz w:val="24"/>
            <w:szCs w:val="24"/>
          </w:rPr>
          <w:fldChar w:fldCharType="separate"/>
        </w:r>
        <w:r w:rsidR="002F4BB1" w:rsidRPr="002F4BB1" w:rsidDel="00F4760F">
          <w:rPr>
            <w:rFonts w:ascii="Times New Roman" w:hAnsi="Times New Roman" w:cs="Times New Roman"/>
            <w:sz w:val="24"/>
          </w:rPr>
          <w:delText>(Sumaila et al. 2012)</w:delText>
        </w:r>
        <w:r w:rsidR="00E23B23" w:rsidDel="00F4760F">
          <w:rPr>
            <w:rFonts w:ascii="Times New Roman" w:hAnsi="Times New Roman" w:cs="Times New Roman"/>
            <w:sz w:val="24"/>
            <w:szCs w:val="24"/>
          </w:rPr>
          <w:fldChar w:fldCharType="end"/>
        </w:r>
        <w:commentRangeStart w:id="13"/>
        <w:r w:rsidDel="00F4760F">
          <w:rPr>
            <w:rFonts w:ascii="Times New Roman" w:hAnsi="Times New Roman" w:cs="Times New Roman"/>
            <w:sz w:val="24"/>
            <w:szCs w:val="24"/>
          </w:rPr>
          <w:delText xml:space="preserve">. </w:delText>
        </w:r>
      </w:del>
      <w:commentRangeEnd w:id="13"/>
      <w:r w:rsidR="00F4760F">
        <w:rPr>
          <w:rStyle w:val="CommentReference"/>
        </w:rPr>
        <w:commentReference w:id="13"/>
      </w:r>
      <w:r>
        <w:rPr>
          <w:rFonts w:ascii="Times New Roman" w:hAnsi="Times New Roman" w:cs="Times New Roman"/>
          <w:sz w:val="24"/>
          <w:szCs w:val="24"/>
        </w:rPr>
        <w:t xml:space="preserve">However, the indirect,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2016)","noteIndex":0},"citationItems":[{"id":1671,"uris":["http://zotero.org/users/783258/items/C36IM6IB"],"itemData":{"id":1671,"type":"article-journal","container-title":"Transactions of the American Fisheries Society","issue":"1","page":"108–119","source":"Google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56F3049C" w14:textId="64EF1555" w:rsidR="00953D57" w:rsidRDefault="0006069A" w:rsidP="009E4F7A">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consideration 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w:t>
      </w:r>
      <w:commentRangeStart w:id="14"/>
      <w:r>
        <w:rPr>
          <w:rFonts w:ascii="Times New Roman" w:hAnsi="Times New Roman" w:cs="Times New Roman"/>
        </w:rPr>
        <w:t xml:space="preserve">large-bodied invertebrates </w:t>
      </w:r>
      <w:commentRangeEnd w:id="14"/>
      <w:r w:rsidR="00E015A3">
        <w:rPr>
          <w:rStyle w:val="CommentReference"/>
          <w:rFonts w:asciiTheme="minorHAnsi" w:hAnsiTheme="minorHAnsi" w:cstheme="minorBidi"/>
          <w:color w:val="auto"/>
        </w:rPr>
        <w:commentReference w:id="14"/>
      </w:r>
      <w:r>
        <w:rPr>
          <w:rFonts w:ascii="Times New Roman" w:hAnsi="Times New Roman" w:cs="Times New Roman"/>
        </w:rPr>
        <w:t>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Specifically, exposure to crude oil released from the 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 xml:space="preserve">persal of </w:t>
      </w:r>
      <w:proofErr w:type="spellStart"/>
      <w:r w:rsidR="007D707F">
        <w:rPr>
          <w:rFonts w:ascii="Times New Roman" w:hAnsi="Times New Roman" w:cs="Times New Roman"/>
        </w:rPr>
        <w:t>piscivorous</w:t>
      </w:r>
      <w:proofErr w:type="spellEnd"/>
      <w:r w:rsidR="007D707F">
        <w:rPr>
          <w:rFonts w:ascii="Times New Roman" w:hAnsi="Times New Roman" w:cs="Times New Roman"/>
        </w:rPr>
        <w:t xml:space="preserve"> predators</w:t>
      </w:r>
      <w:r>
        <w:rPr>
          <w:rFonts w:ascii="Times New Roman" w:hAnsi="Times New Roman" w:cs="Times New Roman"/>
        </w:rPr>
        <w:t xml:space="preserve"> including bottlenose dolphin (</w:t>
      </w:r>
      <w:proofErr w:type="spellStart"/>
      <w:r>
        <w:rPr>
          <w:rFonts w:ascii="Times New Roman" w:hAnsi="Times New Roman" w:cs="Times New Roman"/>
          <w:i/>
        </w:rPr>
        <w:t>Tursiops</w:t>
      </w:r>
      <w:proofErr w:type="spellEnd"/>
      <w:r>
        <w:rPr>
          <w:rFonts w:ascii="Times New Roman" w:hAnsi="Times New Roman" w:cs="Times New Roman"/>
          <w:i/>
        </w:rPr>
        <w:t xml:space="preserve"> </w:t>
      </w:r>
      <w:proofErr w:type="spellStart"/>
      <w:r>
        <w:rPr>
          <w:rFonts w:ascii="Times New Roman" w:hAnsi="Times New Roman" w:cs="Times New Roman"/>
          <w:i/>
        </w:rPr>
        <w:t>truncatus</w:t>
      </w:r>
      <w:proofErr w:type="spellEnd"/>
      <w:del w:id="15" w:author="Martin,Charles" w:date="2022-04-29T12:19:00Z">
        <w:r w:rsidDel="00DD2E23">
          <w:rPr>
            <w:rFonts w:ascii="Times New Roman" w:hAnsi="Times New Roman" w:cs="Times New Roman"/>
          </w:rPr>
          <w:delText>)</w:delText>
        </w:r>
      </w:del>
      <w:ins w:id="16" w:author="Martin,Charles" w:date="2022-04-29T12:19:00Z">
        <w:r w:rsidR="00DD2E23">
          <w:rPr>
            <w:rFonts w:ascii="Times New Roman" w:hAnsi="Times New Roman" w:cs="Times New Roman"/>
          </w:rPr>
          <w:t>,</w:t>
        </w:r>
      </w:ins>
      <w:r w:rsidR="002A60CF">
        <w:rPr>
          <w:rFonts w:ascii="Times New Roman" w:hAnsi="Times New Roman" w:cs="Times New Roman"/>
        </w:rPr>
        <w:t xml:space="preserve"> </w:t>
      </w:r>
      <w:r w:rsidR="002A60C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{"citationID":"vu1718nE","properties":{"formattedCitation":"(Venn-Watson et al. 2015)","plainCitation":"(Venn-Watson et al. 2015)","noteIndex":0},"citationItems":[{"id":1680,"uris":["http://zotero.org/users/783258/items/KV377XZD"],"itemData":{"id":1680,"type":"article-journal","container-title":"PLoS One","issue":"5","page":"e0126538","source":"Google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del w:id="17" w:author="Martin,Charles" w:date="2022-04-29T12:19:00Z">
        <w:r w:rsidR="002F4BB1" w:rsidRPr="002F4BB1" w:rsidDel="00DD2E23">
          <w:rPr>
            <w:rFonts w:ascii="Times New Roman" w:hAnsi="Times New Roman" w:cs="Times New Roman"/>
          </w:rPr>
          <w:delText>(</w:delText>
        </w:r>
      </w:del>
      <w:r w:rsidR="002F4BB1" w:rsidRPr="002F4BB1">
        <w:rPr>
          <w:rFonts w:ascii="Times New Roman" w:hAnsi="Times New Roman" w:cs="Times New Roman"/>
        </w:rPr>
        <w:t xml:space="preserve">Venn-Watson et al. </w:t>
      </w:r>
      <w:r w:rsidR="002F4BB1" w:rsidRPr="002F4BB1">
        <w:rPr>
          <w:rFonts w:ascii="Times New Roman" w:hAnsi="Times New Roman" w:cs="Times New Roman"/>
        </w:rPr>
        <w:lastRenderedPageBreak/>
        <w:t>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{"citationID":"cff6AGDw","properties":{"formattedCitation":"(Haney et al. 2014)","plainCitation":"(Haney et al. 2014)","noteIndex":0},"citationItems":[{"id":1677,"uris":["http://zotero.org/users/783258/items/Y7VEH6EY"],"itemData":{"id":1677,"type":"article-journal","container-title":"Marine Ecology Progress Series","page":"239–252","source":"Google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w:t>
      </w:r>
      <w:commentRangeStart w:id="18"/>
      <w:r w:rsidR="002A60CF">
        <w:rPr>
          <w:rFonts w:ascii="Times New Roman" w:hAnsi="Times New Roman" w:cs="Times New Roman"/>
        </w:rPr>
        <w:t xml:space="preserve">survival rates </w:t>
      </w:r>
      <w:commentRangeEnd w:id="18"/>
      <w:r w:rsidR="00E015A3">
        <w:rPr>
          <w:rStyle w:val="CommentReference"/>
          <w:rFonts w:asciiTheme="minorHAnsi" w:hAnsiTheme="minorHAnsi" w:cstheme="minorBidi"/>
          <w:color w:val="auto"/>
        </w:rPr>
        <w:commentReference w:id="18"/>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2017)","noteIndex":0},"citationItems":[{"id":1683,"uris":["http://zotero.org/users/783258/items/X55T5BX6"],"itemData":{"id":1683,"type":"article-journal","container-title":"Environmental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J."}],"issued":{"date-parts":[["2013"]]}}},{"id":1608,"uris":["http://zotero.org/users/783258/items/EE863BQX"],"itemData":{"id":1608,"type":"article-journal","container-title":"Endangered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ins w:id="19" w:author="Kim De Mutsert" w:date="2022-04-28T11:18:00Z">
        <w:r w:rsidR="00DF7726">
          <w:rPr>
            <w:rFonts w:ascii="Times New Roman" w:hAnsi="Times New Roman" w:cs="Times New Roman"/>
          </w:rPr>
          <w:t>g</w:t>
        </w:r>
      </w:ins>
      <w:del w:id="20" w:author="Kim De Mutsert" w:date="2022-04-28T11:18:00Z">
        <w:r w:rsidDel="00DF7726">
          <w:rPr>
            <w:rFonts w:ascii="Times New Roman" w:hAnsi="Times New Roman" w:cs="Times New Roman"/>
          </w:rPr>
          <w:delText>G</w:delText>
        </w:r>
      </w:del>
      <w:ins w:id="21" w:author="Kim De Mutsert" w:date="2022-05-02T10:14:00Z">
        <w:r>
          <w:rPr>
            <w:rFonts w:ascii="Times New Roman" w:hAnsi="Times New Roman" w:cs="Times New Roman"/>
          </w:rPr>
          <w:t xml:space="preserve">ulf </w:t>
        </w:r>
      </w:ins>
      <w:commentRangeStart w:id="22"/>
      <w:ins w:id="23" w:author="Kim De Mutsert" w:date="2022-04-28T11:18:00Z">
        <w:r w:rsidR="00DF7726">
          <w:rPr>
            <w:rFonts w:ascii="Times New Roman" w:hAnsi="Times New Roman" w:cs="Times New Roman"/>
          </w:rPr>
          <w:t>m</w:t>
        </w:r>
      </w:ins>
      <w:del w:id="24" w:author="Kim De Mutsert" w:date="2022-04-28T11:18:00Z">
        <w:r w:rsidDel="00DF7726">
          <w:rPr>
            <w:rFonts w:ascii="Times New Roman" w:hAnsi="Times New Roman" w:cs="Times New Roman"/>
          </w:rPr>
          <w:delText>M</w:delText>
        </w:r>
      </w:del>
      <w:ins w:id="25" w:author="Kim De Mutsert" w:date="2022-05-02T10:14:00Z">
        <w:r>
          <w:rPr>
            <w:rFonts w:ascii="Times New Roman" w:hAnsi="Times New Roman" w:cs="Times New Roman"/>
          </w:rPr>
          <w:t xml:space="preserve">enhaden </w:t>
        </w:r>
      </w:ins>
      <w:commentRangeStart w:id="26"/>
      <w:commentRangeEnd w:id="22"/>
      <w:ins w:id="27" w:author="kiva.oken kiva.oken" w:date="2022-05-02T10:14:00Z">
        <w:r>
          <w:rPr>
            <w:rFonts w:ascii="Times New Roman" w:hAnsi="Times New Roman" w:cs="Times New Roman"/>
          </w:rPr>
          <w:t>Gulf</w:t>
        </w:r>
      </w:ins>
      <w:commentRangeEnd w:id="26"/>
      <w:r w:rsidR="00DF7726">
        <w:rPr>
          <w:rStyle w:val="CommentReference"/>
          <w:rFonts w:asciiTheme="minorHAnsi" w:hAnsiTheme="minorHAnsi" w:cstheme="minorBidi"/>
          <w:color w:val="auto"/>
        </w:rPr>
        <w:commentReference w:id="22"/>
      </w:r>
      <w:r w:rsidR="00DD2E23">
        <w:rPr>
          <w:rStyle w:val="CommentReference"/>
          <w:rFonts w:asciiTheme="minorHAnsi" w:hAnsiTheme="minorHAnsi" w:cstheme="minorBidi"/>
          <w:color w:val="auto"/>
        </w:rPr>
        <w:commentReference w:id="26"/>
      </w:r>
      <w:ins w:id="28" w:author="kiva.oken kiva.oken" w:date="2022-05-02T10:14:00Z">
        <w:r>
          <w:rPr>
            <w:rFonts w:ascii="Times New Roman" w:hAnsi="Times New Roman" w:cs="Times New Roman"/>
          </w:rPr>
          <w:t xml:space="preserve"> </w:t>
        </w:r>
      </w:ins>
      <w:del w:id="29" w:author="Paola López-Duarte" w:date="2022-05-01T21:35:00Z">
        <w:r w:rsidDel="0045190F">
          <w:rPr>
            <w:rFonts w:ascii="Times New Roman" w:hAnsi="Times New Roman" w:cs="Times New Roman"/>
          </w:rPr>
          <w:delText xml:space="preserve">Menhaden </w:delText>
        </w:r>
      </w:del>
      <w:ins w:id="30" w:author="Paola López-Duarte" w:date="2022-05-01T21:35:00Z">
        <w:r w:rsidR="0045190F">
          <w:rPr>
            <w:rFonts w:ascii="Times New Roman" w:hAnsi="Times New Roman" w:cs="Times New Roman"/>
          </w:rPr>
          <w:t xml:space="preserve">menhaden </w:t>
        </w:r>
      </w:ins>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{"citationID":"XGyoISOW","properties":{"formattedCitation":"(Short et al. 2017)","plainCitation":"(Short et al. 2017)","noteIndex":0},"citationItems":[{"id":1493,"uris":["http://zotero.org/users/783258/items/UTGR4JTS"],"itemData":{"id":1493,"type":"article-journal","abstract":"Gulf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w:t>
      </w:r>
      <w:commentRangeStart w:id="31"/>
      <w:r w:rsidR="00C66AC5">
        <w:rPr>
          <w:rFonts w:ascii="Times New Roman" w:hAnsi="Times New Roman" w:cs="Times New Roman"/>
        </w:rPr>
        <w:t>of</w:t>
      </w:r>
      <w:commentRangeEnd w:id="31"/>
      <w:r w:rsidR="00C40CE5">
        <w:rPr>
          <w:rStyle w:val="CommentReference"/>
          <w:rFonts w:asciiTheme="minorHAnsi" w:hAnsiTheme="minorHAnsi" w:cstheme="minorBidi"/>
          <w:color w:val="auto"/>
        </w:rPr>
        <w:commentReference w:id="31"/>
      </w:r>
      <w:r w:rsidR="00C66AC5">
        <w:rPr>
          <w:rFonts w:ascii="Times New Roman" w:hAnsi="Times New Roman" w:cs="Times New Roman"/>
        </w:rPr>
        <w:t xml:space="preserve"> prey is challenging. </w:t>
      </w:r>
      <w:commentRangeStart w:id="32"/>
      <w:del w:id="33" w:author="Brian J. Roberts" w:date="2022-05-01T10:09:00Z">
        <w:r w:rsidR="00897457">
          <w:rPr>
            <w:rFonts w:ascii="Times New Roman" w:hAnsi="Times New Roman" w:cs="Times New Roman"/>
          </w:rPr>
          <w:delText>In addition to the difficulties posed by natural variability</w:delText>
        </w:r>
      </w:del>
      <w:ins w:id="34" w:author="Martin,Charles" w:date="2022-04-29T12:20:00Z">
        <w:del w:id="35" w:author="Brian J. Roberts" w:date="2022-05-01T10:09:00Z">
          <w:r w:rsidR="00DD2E23">
            <w:rPr>
              <w:rFonts w:ascii="Times New Roman" w:hAnsi="Times New Roman" w:cs="Times New Roman"/>
            </w:rPr>
            <w:delText>,</w:delText>
          </w:r>
        </w:del>
      </w:ins>
      <w:del w:id="36" w:author="Brian J. Roberts" w:date="2022-05-01T10:09:00Z">
        <w:r w:rsidR="00897457">
          <w:rPr>
            <w:rFonts w:ascii="Times New Roman" w:hAnsi="Times New Roman" w:cs="Times New Roman"/>
          </w:rPr>
          <w:delText xml:space="preserve"> there is the challenge of measuring </w:delText>
        </w:r>
      </w:del>
      <w:commentRangeEnd w:id="32"/>
      <w:ins w:id="37" w:author="Brian J. Roberts" w:date="2022-05-02T10:00:00Z">
        <w:r w:rsidR="004D0F8C">
          <w:rPr>
            <w:rStyle w:val="CommentReference"/>
            <w:rFonts w:asciiTheme="minorHAnsi" w:hAnsiTheme="minorHAnsi" w:cstheme="minorBidi"/>
            <w:color w:val="auto"/>
          </w:rPr>
          <w:commentReference w:id="32"/>
        </w:r>
      </w:ins>
      <w:ins w:id="38" w:author="Brian J. Roberts" w:date="2022-05-01T10:09:00Z">
        <w:r w:rsidR="004D0F8C">
          <w:rPr>
            <w:rFonts w:ascii="Times New Roman" w:hAnsi="Times New Roman" w:cs="Times New Roman"/>
          </w:rPr>
          <w:t xml:space="preserve">Measuring </w:t>
        </w:r>
      </w:ins>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del w:id="39" w:author="kiva.oken kiva.oken" w:date="2022-05-02T10:14:00Z">
        <w:r w:rsidR="00897457">
          <w:rPr>
            <w:rFonts w:ascii="Times New Roman" w:hAnsi="Times New Roman" w:cs="Times New Roman"/>
          </w:rPr>
          <w:delText>.</w:delText>
        </w:r>
      </w:del>
      <w:ins w:id="40" w:author="Brian J. Roberts" w:date="2022-05-01T10:09:00Z">
        <w:r w:rsidR="004D0F8C">
          <w:rPr>
            <w:rFonts w:ascii="Times New Roman" w:hAnsi="Times New Roman" w:cs="Times New Roman"/>
          </w:rPr>
          <w:t xml:space="preserve"> presents an additional challenge</w:t>
        </w:r>
      </w:ins>
      <w:ins w:id="41" w:author="Brian J. Roberts" w:date="2022-05-02T10:00:00Z">
        <w:r w:rsidR="00897457">
          <w:rPr>
            <w:rFonts w:ascii="Times New Roman" w:hAnsi="Times New Roman" w:cs="Times New Roman"/>
          </w:rPr>
          <w:t>.</w:t>
        </w:r>
      </w:ins>
      <w:del w:id="42" w:author="Brian J. Roberts" w:date="2022-05-02T10:00:00Z">
        <w:r w:rsidR="00897457">
          <w:rPr>
            <w:rFonts w:ascii="Times New Roman" w:hAnsi="Times New Roman" w:cs="Times New Roman"/>
          </w:rPr>
          <w:delText>.</w:delText>
        </w:r>
      </w:del>
      <w:r w:rsidR="00897457">
        <w:rPr>
          <w:rFonts w:ascii="Times New Roman" w:hAnsi="Times New Roman" w:cs="Times New Roman"/>
        </w:rPr>
        <w:t xml:space="preserve"> For example, even large changes in predator abundance may not result in measurable changes in the size of prey populations if predation by that predator represents a small component of overall mortality for the prey species</w:t>
      </w:r>
      <w:ins w:id="43" w:author="Jill Olin" w:date="2022-04-26T14:15:00Z">
        <w:r w:rsidR="00F45DAF">
          <w:rPr>
            <w:rFonts w:ascii="Times New Roman" w:hAnsi="Times New Roman" w:cs="Times New Roman"/>
          </w:rPr>
          <w:t>.</w:t>
        </w:r>
      </w:ins>
    </w:p>
    <w:p w14:paraId="479F931B" w14:textId="77777777" w:rsidR="00F45DAF" w:rsidRDefault="00F45DAF" w:rsidP="00FF367A">
      <w:pPr>
        <w:spacing w:after="0" w:line="480" w:lineRule="auto"/>
        <w:rPr>
          <w:ins w:id="44" w:author="Jill Olin" w:date="2022-04-26T14:15:00Z"/>
          <w:rFonts w:ascii="Times New Roman" w:hAnsi="Times New Roman" w:cs="Times New Roman"/>
          <w:sz w:val="24"/>
          <w:szCs w:val="24"/>
        </w:rPr>
      </w:pPr>
    </w:p>
    <w:p w14:paraId="4404CA89" w14:textId="1109FF9B" w:rsidR="00953D57" w:rsidRDefault="00953D57" w:rsidP="00FF36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Ecosystem models </w:t>
      </w:r>
      <w:r w:rsidR="00897457">
        <w:rPr>
          <w:rFonts w:ascii="Times New Roman" w:hAnsi="Times New Roman" w:cs="Times New Roman"/>
          <w:sz w:val="24"/>
          <w:szCs w:val="24"/>
        </w:rPr>
        <w:t xml:space="preserve">represent a powerful tool for disentangling multiple impact pathways as they </w:t>
      </w:r>
      <w:r>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Pr>
          <w:rFonts w:ascii="Times New Roman" w:hAnsi="Times New Roman" w:cs="Times New Roman"/>
          <w:sz w:val="24"/>
          <w:szCs w:val="24"/>
        </w:rPr>
        <w:fldChar w:fldCharType="begin"/>
      </w:r>
      <w:r w:rsidR="00D71139">
        <w:rPr>
          <w:rFonts w:ascii="Times New Roman" w:hAnsi="Times New Roman" w:cs="Times New Roman"/>
          <w:sz w:val="24"/>
          <w:szCs w:val="24"/>
        </w:rPr>
        <w:instrText xml:space="preserve"> ADDIN ZOTERO_ITEM CSL_CITATION {"citationID":"u7jNZGwf","properties":{"formattedCitation":"(Cameron H. Ainsworth et al. 2018; Lewis et al. 2021)","plainCitation":"(Cameron H. Ainsworth et al. 2018; Lewis et al. 2021)","noteIndex":0},"citationItems":[{"id":1636,"uris":["http://zotero.org/users/783258/items/26MYWEBS"],"itemData":{"id":1636,"type":"article-journal","abstract":"We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recover.","container-title":"PLOS ONE","DOI":"10.1371/journal.pone.0190840","ISSN":"1932-6203","issue":"1","journalAbbreviation":"PLOS ONE","language":"en","page":"e0190840","source":"PLoS Journals","title":"Impacts of the Deepwater Horizon oil spill evaluated using an end-to-end ecosystem model","volume":"13","author":[{"family":"Ainsworth","given":"Cameron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C."},{"family":"Coleman","given":"Felicia"},{"family":"Perryman","given":"Holly"}],"issued":{"date-parts":[["2018",1,25]]}}},{"id":2758,"uris":["http://zotero.org/users/783258/items/Y35CUJCY"],"itemData":{"id":2758,"type":"article-journal","abstract":"A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Pr>
          <w:rFonts w:ascii="Times New Roman" w:hAnsi="Times New Roman" w:cs="Times New Roman"/>
          <w:sz w:val="24"/>
          <w:szCs w:val="24"/>
        </w:rPr>
        <w:fldChar w:fldCharType="separate"/>
      </w:r>
      <w:r w:rsidR="00D71139" w:rsidRPr="00D71139">
        <w:rPr>
          <w:rFonts w:ascii="Times New Roman" w:hAnsi="Times New Roman" w:cs="Times New Roman"/>
          <w:sz w:val="24"/>
        </w:rPr>
        <w:t>(</w:t>
      </w:r>
      <w:del w:id="45" w:author="Fodrie, Joel" w:date="2022-04-13T09:20:00Z">
        <w:r w:rsidR="00D71139" w:rsidRPr="00D71139" w:rsidDel="00E015A3">
          <w:rPr>
            <w:rFonts w:ascii="Times New Roman" w:hAnsi="Times New Roman" w:cs="Times New Roman"/>
            <w:sz w:val="24"/>
          </w:rPr>
          <w:delText xml:space="preserve">Cameron H. </w:delText>
        </w:r>
      </w:del>
      <w:r w:rsidR="00D71139" w:rsidRPr="00D71139">
        <w:rPr>
          <w:rFonts w:ascii="Times New Roman" w:hAnsi="Times New Roman" w:cs="Times New Roman"/>
          <w:sz w:val="24"/>
        </w:rPr>
        <w:t>Ainsworth et al. 2018; Lewis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hypoxia </w:t>
      </w:r>
      <w:commentRangeStart w:id="46"/>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{"citationID":"vQv6OZ54","properties":{"formattedCitation":"(de Mutsert et al. 2017)","plainCitation":"(de Mutsert et al. 2017)","noteIndex":0},"citationItems":[{"id":1617,"uris":["http://zotero.org/users/783258/items/D2L3FSK3"],"itemData":{"id":1617,"type":"article-journal","abstract":"A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Mutsert","given":"Kim","non-dropping-particle":"de"},{"family":"Lewis","given":"Kristy"},{"family":"Milroy","given":"Scott"},{"family":"Buszowski","given":"Joe"},{"family":"Steenbeek","given":"Jeroen"}],"issued":{"date-parts":[["2017",9,24]]}}}],"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(de Mutsert et al. 2017)</w:t>
      </w:r>
      <w:r>
        <w:rPr>
          <w:rFonts w:ascii="Times New Roman" w:hAnsi="Times New Roman" w:cs="Times New Roman"/>
          <w:sz w:val="24"/>
          <w:szCs w:val="24"/>
        </w:rPr>
        <w:fldChar w:fldCharType="end"/>
      </w:r>
      <w:commentRangeEnd w:id="46"/>
      <w:ins w:id="47" w:author="Kim De Mutsert" w:date="2022-05-02T10:14:00Z">
        <w:r w:rsidR="0062122F">
          <w:rPr>
            <w:rStyle w:val="CommentReference"/>
          </w:rPr>
          <w:commentReference w:id="46"/>
        </w:r>
        <w:r>
          <w:rPr>
            <w:rFonts w:ascii="Times New Roman" w:hAnsi="Times New Roman" w:cs="Times New Roman"/>
            <w:sz w:val="24"/>
            <w:szCs w:val="24"/>
          </w:rPr>
          <w:t>,</w:t>
        </w:r>
      </w:ins>
      <w:del w:id="48" w:author="Kim De Mutsert" w:date="2022-05-02T10:14:00Z">
        <w:r>
          <w:rPr>
            <w:rFonts w:ascii="Times New Roman" w:hAnsi="Times New Roman" w:cs="Times New Roman"/>
            <w:sz w:val="24"/>
            <w:szCs w:val="24"/>
          </w:rPr>
          <w:delText>,</w:delText>
        </w:r>
      </w:del>
      <w:r>
        <w:rPr>
          <w:rFonts w:ascii="Times New Roman" w:hAnsi="Times New Roman" w:cs="Times New Roman"/>
          <w:sz w:val="24"/>
          <w:szCs w:val="24"/>
        </w:rPr>
        <w:t xml:space="preserve"> ocean acidification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{"citationID":"4CYOHuSw","properties":{"formattedCitation":"(Marshall et al. 2017)","plainCitation":"(Marshall et al. 2017)","noteIndex":0},"citationItems":[{"id":1639,"uris":["http://zotero.org/users/783258/items/9JX5XFBV"],"itemData":{"id":1639,"type":"article-journal","abstract":"The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2017)","noteIndex":0},"citationItems":[{"id":1699,"uris":["http://zotero.org/users/783258/items/E8CVRNNG"],"itemData":{"id":1699,"type":"article-journal","abstract":"Abstract.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w:t>
      </w:r>
      <w:r>
        <w:rPr>
          <w:rFonts w:ascii="Times New Roman" w:hAnsi="Times New Roman" w:cs="Times New Roman"/>
          <w:sz w:val="24"/>
          <w:szCs w:val="24"/>
        </w:rPr>
        <w:lastRenderedPageBreak/>
        <w:t xml:space="preserve">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FD2787">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{"citationID":"3kUJYyuq","properties":{"formattedCitation":"(Fulton et al. 2011)","plainCitation":"(Fulton et al. 2011)","noteIndex":0},"citationItems":[{"id":207,"uris":["http://zotero.org/users/783258/items/27IM57G3"],"itemData":{"id":207,"type":"article-journal","abstract":"Models are key tools for integrating a wide range of system information in a common framework. Attempts to model exploited marine ecosystems can increase understanding of system dynamics; identify major processes, drivers and responses; highlight major gaps in knowledge; and provide a mechanism to ‘road test’ management strategies before implementing them in reality. The Atlantis modelling framework has been used in these roles for a decade and is regularly being modified and applied to new questions (e.g. it is being coupled to climate, biophysical and economic models to help consider climate change impacts, monitoring schemes and multiple use management). This study describes some common lessons learned from its implementation, particularly in regard to when these tools are most effective and the likely form of best practices for ecosystem-based management (EBM). Most importantly, it highlighted that no single management lever is sufficient to address the many trade-offs associated with EBM and that the mix of measures needed to successfully implement EBM will differ between systems and will change through time. Although it is doubtful that any single management action will be based solely on Atlantis, this modelling approach continues to provide important insights for managers when making natural resource management decisions.","container-title":"Fish and Fisheries","DOI":"10.1111/j.1467-2979.2011.00412.x","ISSN":"1467-2979","issue":"2","language":"en","page":"171-188","source":"Wiley Online Library","title":"Lessons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C"},{"family":"Savina-Rolland","given":"Marie"},{"family":"Johnson","given":"Penelope"},{"family":"Ainsworth","given":"Cameron"},{"family":"Horne","given":"Peter"},{"family":"Gorton","given":"Rebecca"},{"family":"Gamble","given":"Robert J"},{"family":"Smith","given":"Anthony D M"},{"family":"Smith","given":"David C"}],"issued":{"date-parts":[["2011",6,1]]}}}],"schema":"https://github.com/citation-style-language/schema/raw/master/csl-citation.json"} </w:instrText>
      </w:r>
      <w:r w:rsidR="00FD2787">
        <w:rPr>
          <w:rFonts w:ascii="Times New Roman" w:hAnsi="Times New Roman" w:cs="Times New Roman"/>
          <w:sz w:val="24"/>
          <w:szCs w:val="24"/>
        </w:rPr>
        <w:fldChar w:fldCharType="separate"/>
      </w:r>
      <w:r w:rsidR="002F4BB1" w:rsidRPr="002F4BB1">
        <w:rPr>
          <w:rFonts w:ascii="Times New Roman" w:hAnsi="Times New Roman" w:cs="Times New Roman"/>
          <w:sz w:val="24"/>
        </w:rPr>
        <w:t>(Fulton et al. 2011)</w:t>
      </w:r>
      <w:r w:rsidR="00FD2787">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del w:id="49" w:author="Martin,Charles" w:date="2022-04-29T12:21:00Z">
        <w:r w:rsidDel="00DD2E23">
          <w:rPr>
            <w:rFonts w:ascii="Times New Roman" w:hAnsi="Times New Roman" w:cs="Times New Roman"/>
            <w:sz w:val="24"/>
            <w:szCs w:val="24"/>
          </w:rPr>
          <w:delText xml:space="preserve"> </w:delText>
        </w:r>
      </w:del>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of 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A25B5D">
        <w:rPr>
          <w:rFonts w:ascii="Times New Roman" w:hAnsi="Times New Roman" w:cs="Times New Roman"/>
          <w:sz w:val="24"/>
          <w:szCs w:val="24"/>
        </w:rPr>
        <w:instrText xml:space="preserve"> ADDIN ZOTERO_ITEM CSL_CITATION {"citationID":"FnMa2aU5","properties":{"formattedCitation":"(Fleeger 2020)","plainCitation":"(Fleeger 2020)","noteIndex":0},"citationItems":[{"id":2755,"uris":["http://zotero.org/users/783258/items/RQD63U4F"],"itemData":{"id":2755,"type":"article-journal","container-title":"Processes","issue":"12","note":"publisher: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2405CFAA"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we use </w:t>
      </w:r>
      <w:commentRangeStart w:id="50"/>
      <w:r>
        <w:rPr>
          <w:rFonts w:ascii="Times New Roman" w:hAnsi="Times New Roman" w:cs="Times New Roman"/>
          <w:sz w:val="24"/>
          <w:szCs w:val="24"/>
        </w:rPr>
        <w:t xml:space="preserve">mass-balance food web models </w:t>
      </w:r>
      <w:commentRangeEnd w:id="50"/>
      <w:r w:rsidR="00A91EE5">
        <w:rPr>
          <w:rStyle w:val="CommentReference"/>
        </w:rPr>
        <w:commentReference w:id="50"/>
      </w:r>
      <w:r>
        <w:rPr>
          <w:rFonts w:ascii="Times New Roman" w:hAnsi="Times New Roman" w:cs="Times New Roman"/>
          <w:sz w:val="24"/>
          <w:szCs w:val="24"/>
        </w:rPr>
        <w:t xml:space="preserve">coupled with a generalized equilibrium model to examine whether fishery closures, predator mortality, or both can plausibly explain the persistence of nearshore </w:t>
      </w:r>
      <w:del w:id="51" w:author="kiva.oken kiva.oken" w:date="2022-05-02T10:14:00Z">
        <w:r>
          <w:rPr>
            <w:rFonts w:ascii="Times New Roman" w:hAnsi="Times New Roman" w:cs="Times New Roman"/>
            <w:sz w:val="24"/>
            <w:szCs w:val="24"/>
          </w:rPr>
          <w:delText>fish</w:delText>
        </w:r>
      </w:del>
      <w:ins w:id="52" w:author="kiva.oken kiva.oken" w:date="2022-05-02T10:14:00Z">
        <w:r>
          <w:rPr>
            <w:rFonts w:ascii="Times New Roman" w:hAnsi="Times New Roman" w:cs="Times New Roman"/>
            <w:sz w:val="24"/>
            <w:szCs w:val="24"/>
          </w:rPr>
          <w:t>fish</w:t>
        </w:r>
      </w:ins>
      <w:ins w:id="53" w:author="Martin,Charles" w:date="2022-04-29T12:22:00Z">
        <w:r w:rsidR="00E66345">
          <w:rPr>
            <w:rFonts w:ascii="Times New Roman" w:hAnsi="Times New Roman" w:cs="Times New Roman"/>
            <w:sz w:val="24"/>
            <w:szCs w:val="24"/>
          </w:rPr>
          <w:t>es</w:t>
        </w:r>
      </w:ins>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Pr>
          <w:rFonts w:ascii="Times New Roman" w:hAnsi="Times New Roman" w:cs="Times New Roman"/>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Furthermore, </w:t>
      </w:r>
      <w:commentRangeStart w:id="54"/>
      <w:r>
        <w:rPr>
          <w:rFonts w:ascii="Times New Roman" w:hAnsi="Times New Roman" w:cs="Times New Roman"/>
          <w:sz w:val="24"/>
          <w:szCs w:val="24"/>
        </w:rPr>
        <w:t xml:space="preserve">we explore this question </w:t>
      </w:r>
      <w:r w:rsidR="001E17C5">
        <w:rPr>
          <w:rFonts w:ascii="Times New Roman" w:hAnsi="Times New Roman" w:cs="Times New Roman"/>
          <w:sz w:val="24"/>
          <w:szCs w:val="24"/>
        </w:rPr>
        <w:t>by</w:t>
      </w:r>
      <w:commentRangeEnd w:id="54"/>
      <w:r w:rsidR="007457FD">
        <w:rPr>
          <w:rStyle w:val="CommentReference"/>
        </w:rPr>
        <w:commentReference w:id="54"/>
      </w:r>
      <w:r w:rsidR="001E17C5">
        <w:rPr>
          <w:rFonts w:ascii="Times New Roman" w:hAnsi="Times New Roman" w:cs="Times New Roman"/>
          <w:sz w:val="24"/>
          <w:szCs w:val="24"/>
        </w:rPr>
        <w:t xml:space="preserve"> </w:t>
      </w:r>
      <w:r>
        <w:rPr>
          <w:rFonts w:ascii="Times New Roman" w:hAnsi="Times New Roman" w:cs="Times New Roman"/>
          <w:sz w:val="24"/>
          <w:szCs w:val="24"/>
        </w:rPr>
        <w:t xml:space="preserve">quantifying </w:t>
      </w:r>
      <w:ins w:id="55" w:author="Jill Olin" w:date="2022-04-28T10:37:00Z">
        <w:r w:rsidR="00E26BCA">
          <w:rPr>
            <w:rFonts w:ascii="Times New Roman" w:hAnsi="Times New Roman" w:cs="Times New Roman"/>
            <w:sz w:val="24"/>
            <w:szCs w:val="24"/>
          </w:rPr>
          <w:t xml:space="preserve">two scenarios, </w:t>
        </w:r>
      </w:ins>
      <w:r>
        <w:rPr>
          <w:rFonts w:ascii="Times New Roman" w:hAnsi="Times New Roman" w:cs="Times New Roman"/>
          <w:sz w:val="24"/>
          <w:szCs w:val="24"/>
        </w:rPr>
        <w:t xml:space="preserve">1) </w:t>
      </w:r>
      <w:commentRangeStart w:id="56"/>
      <w:r>
        <w:rPr>
          <w:rFonts w:ascii="Times New Roman" w:hAnsi="Times New Roman" w:cs="Times New Roman"/>
          <w:sz w:val="24"/>
          <w:szCs w:val="24"/>
        </w:rPr>
        <w:t>only direct impacts of fisheries and</w:t>
      </w:r>
      <w:ins w:id="57" w:author="Martin,Charles" w:date="2022-04-29T12:22:00Z">
        <w:r w:rsidR="00E66345">
          <w:rPr>
            <w:rFonts w:ascii="Times New Roman" w:hAnsi="Times New Roman" w:cs="Times New Roman"/>
            <w:sz w:val="24"/>
            <w:szCs w:val="24"/>
          </w:rPr>
          <w:t>/or</w:t>
        </w:r>
      </w:ins>
      <w:r>
        <w:rPr>
          <w:rFonts w:ascii="Times New Roman" w:hAnsi="Times New Roman" w:cs="Times New Roman"/>
          <w:sz w:val="24"/>
          <w:szCs w:val="24"/>
        </w:rPr>
        <w:t xml:space="preserve"> predators</w:t>
      </w:r>
      <w:commentRangeEnd w:id="56"/>
      <w:r w:rsidR="003A6BD5">
        <w:rPr>
          <w:rStyle w:val="CommentReference"/>
        </w:rPr>
        <w:commentReference w:id="56"/>
      </w:r>
      <w:r>
        <w:rPr>
          <w:rFonts w:ascii="Times New Roman" w:hAnsi="Times New Roman" w:cs="Times New Roman"/>
          <w:sz w:val="24"/>
          <w:szCs w:val="24"/>
        </w:rPr>
        <w:t xml:space="preserve"> and 2) both the direct impacts and impacts mediated through </w:t>
      </w:r>
      <w:commentRangeStart w:id="58"/>
      <w:r>
        <w:rPr>
          <w:rFonts w:ascii="Times New Roman" w:hAnsi="Times New Roman" w:cs="Times New Roman"/>
          <w:sz w:val="24"/>
          <w:szCs w:val="24"/>
        </w:rPr>
        <w:t xml:space="preserve">all </w:t>
      </w:r>
      <w:commentRangeEnd w:id="58"/>
      <w:r w:rsidR="004D0F8C">
        <w:rPr>
          <w:rStyle w:val="CommentReference"/>
        </w:rPr>
        <w:commentReference w:id="58"/>
      </w:r>
      <w:r>
        <w:rPr>
          <w:rFonts w:ascii="Times New Roman" w:hAnsi="Times New Roman" w:cs="Times New Roman"/>
          <w:sz w:val="24"/>
          <w:szCs w:val="24"/>
        </w:rPr>
        <w:t xml:space="preserve">food web interactions. This allows us to understand the added benefit of using the more </w:t>
      </w:r>
      <w:commentRangeStart w:id="59"/>
      <w:commentRangeStart w:id="60"/>
      <w:commentRangeStart w:id="61"/>
      <w:r>
        <w:rPr>
          <w:rFonts w:ascii="Times New Roman" w:hAnsi="Times New Roman" w:cs="Times New Roman"/>
          <w:sz w:val="24"/>
          <w:szCs w:val="24"/>
        </w:rPr>
        <w:t>holistic food web model</w:t>
      </w:r>
      <w:r w:rsidR="00CF7A8A">
        <w:rPr>
          <w:rFonts w:ascii="Times New Roman" w:hAnsi="Times New Roman" w:cs="Times New Roman"/>
          <w:sz w:val="24"/>
          <w:szCs w:val="24"/>
        </w:rPr>
        <w:t xml:space="preserve">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Pr>
          <w:rFonts w:ascii="Times New Roman" w:hAnsi="Times New Roman" w:cs="Times New Roman"/>
          <w:sz w:val="24"/>
          <w:szCs w:val="24"/>
        </w:rPr>
        <w:t xml:space="preserve">.  </w:t>
      </w:r>
      <w:commentRangeEnd w:id="59"/>
      <w:r w:rsidR="00E26BCA">
        <w:rPr>
          <w:rStyle w:val="CommentReference"/>
        </w:rPr>
        <w:commentReference w:id="59"/>
      </w:r>
      <w:commentRangeEnd w:id="60"/>
      <w:r w:rsidR="0025321F">
        <w:rPr>
          <w:rStyle w:val="CommentReference"/>
        </w:rPr>
        <w:commentReference w:id="60"/>
      </w:r>
      <w:commentRangeEnd w:id="61"/>
      <w:r w:rsidR="00A91EE5">
        <w:rPr>
          <w:rStyle w:val="CommentReference"/>
        </w:rPr>
        <w:commentReference w:id="61"/>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commentRangeStart w:id="62"/>
      <w:commentRangeStart w:id="63"/>
      <w:r>
        <w:rPr>
          <w:rFonts w:ascii="Times New Roman" w:hAnsi="Times New Roman" w:cs="Times New Roman"/>
          <w:sz w:val="24"/>
          <w:szCs w:val="24"/>
          <w:u w:val="single"/>
        </w:rPr>
        <w:t>Methods</w:t>
      </w:r>
      <w:commentRangeEnd w:id="62"/>
      <w:r w:rsidR="00EB6362">
        <w:rPr>
          <w:rStyle w:val="CommentReference"/>
        </w:rPr>
        <w:commentReference w:id="62"/>
      </w:r>
      <w:commentRangeEnd w:id="63"/>
      <w:r w:rsidR="00A91EE5">
        <w:rPr>
          <w:rStyle w:val="CommentReference"/>
        </w:rPr>
        <w:commentReference w:id="63"/>
      </w:r>
    </w:p>
    <w:p w14:paraId="133820A8" w14:textId="2FBF3D7C"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w:t>
      </w:r>
      <w:proofErr w:type="spellStart"/>
      <w:r w:rsidR="00440F38">
        <w:rPr>
          <w:rFonts w:ascii="Times New Roman" w:hAnsi="Times New Roman" w:cs="Times New Roman"/>
          <w:sz w:val="24"/>
          <w:szCs w:val="24"/>
        </w:rPr>
        <w:t>Barataria</w:t>
      </w:r>
      <w:proofErr w:type="spellEnd"/>
      <w:r w:rsidR="00440F38">
        <w:rPr>
          <w:rFonts w:ascii="Times New Roman" w:hAnsi="Times New Roman" w:cs="Times New Roman"/>
          <w:sz w:val="24"/>
          <w:szCs w:val="24"/>
        </w:rPr>
        <w:t xml:space="preserve"> Bay</w:t>
      </w:r>
      <w:r w:rsidR="00E851D9">
        <w:rPr>
          <w:rFonts w:ascii="Times New Roman" w:hAnsi="Times New Roman" w:cs="Times New Roman"/>
          <w:sz w:val="24"/>
          <w:szCs w:val="24"/>
        </w:rPr>
        <w:t xml:space="preserve">, </w:t>
      </w:r>
      <w:del w:id="64" w:author="Jill Olin" w:date="2022-04-26T14:18:00Z">
        <w:r w:rsidR="00E851D9" w:rsidDel="0011357D">
          <w:rPr>
            <w:rFonts w:ascii="Times New Roman" w:hAnsi="Times New Roman" w:cs="Times New Roman"/>
            <w:sz w:val="24"/>
            <w:szCs w:val="24"/>
          </w:rPr>
          <w:delText>Lousiana</w:delText>
        </w:r>
      </w:del>
      <w:ins w:id="65" w:author="Jill Olin" w:date="2022-04-26T14:18:00Z">
        <w:r w:rsidR="0011357D">
          <w:rPr>
            <w:rFonts w:ascii="Times New Roman" w:hAnsi="Times New Roman" w:cs="Times New Roman"/>
            <w:sz w:val="24"/>
            <w:szCs w:val="24"/>
          </w:rPr>
          <w:t>Louisiana</w:t>
        </w:r>
      </w:ins>
      <w:r w:rsidR="00E851D9">
        <w:rPr>
          <w:rFonts w:ascii="Times New Roman" w:hAnsi="Times New Roman" w:cs="Times New Roman"/>
          <w:sz w:val="24"/>
          <w:szCs w:val="24"/>
        </w:rPr>
        <w:t xml:space="preserve">, USA: </w:t>
      </w:r>
      <w:proofErr w:type="spellStart"/>
      <w:r w:rsidR="003D62FA">
        <w:rPr>
          <w:rFonts w:ascii="Times New Roman" w:hAnsi="Times New Roman" w:cs="Times New Roman"/>
          <w:sz w:val="24"/>
          <w:szCs w:val="24"/>
        </w:rPr>
        <w:t>Penaeid</w:t>
      </w:r>
      <w:ins w:id="66" w:author="Kim De Mutsert" w:date="2022-04-28T11:34:00Z">
        <w:del w:id="67" w:author="Michael Polito" w:date="2022-05-03T15:51:00Z">
          <w:r w:rsidR="00E908E5" w:rsidDel="00A91EE5">
            <w:rPr>
              <w:rFonts w:ascii="Times New Roman" w:hAnsi="Times New Roman" w:cs="Times New Roman"/>
              <w:sz w:val="24"/>
              <w:szCs w:val="24"/>
            </w:rPr>
            <w:delText>Penaeid</w:delText>
          </w:r>
        </w:del>
      </w:ins>
      <w:ins w:id="68" w:author="Jill Olin" w:date="2022-04-28T10:39:00Z">
        <w:r w:rsidR="00E26BCA">
          <w:rPr>
            <w:rFonts w:ascii="Times New Roman" w:hAnsi="Times New Roman" w:cs="Times New Roman"/>
            <w:sz w:val="24"/>
            <w:szCs w:val="24"/>
          </w:rPr>
          <w:t>p</w:t>
        </w:r>
      </w:ins>
      <w:ins w:id="69" w:author="Jill Olin" w:date="2022-04-26T10:20:00Z">
        <w:r w:rsidR="00AF2862">
          <w:rPr>
            <w:rFonts w:ascii="Times New Roman" w:hAnsi="Times New Roman" w:cs="Times New Roman"/>
            <w:sz w:val="24"/>
            <w:szCs w:val="24"/>
          </w:rPr>
          <w:t>enaeid</w:t>
        </w:r>
      </w:ins>
      <w:proofErr w:type="spellEnd"/>
      <w:r w:rsidR="00E851D9">
        <w:rPr>
          <w:rFonts w:ascii="Times New Roman" w:hAnsi="Times New Roman" w:cs="Times New Roman"/>
          <w:sz w:val="24"/>
          <w:szCs w:val="24"/>
        </w:rPr>
        <w:t xml:space="preserve"> 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commentRangeStart w:id="70"/>
      <w:commentRangeStart w:id="71"/>
      <w:commentRangeStart w:id="72"/>
      <w:r w:rsidR="006507B2">
        <w:rPr>
          <w:rFonts w:ascii="Times New Roman" w:hAnsi="Times New Roman" w:cs="Times New Roman"/>
          <w:sz w:val="24"/>
          <w:szCs w:val="24"/>
        </w:rPr>
        <w:t xml:space="preserve">small </w:t>
      </w:r>
      <w:commentRangeEnd w:id="70"/>
      <w:proofErr w:type="spellStart"/>
      <w:r w:rsidR="003D62FA">
        <w:rPr>
          <w:rFonts w:ascii="Times New Roman" w:hAnsi="Times New Roman" w:cs="Times New Roman"/>
          <w:sz w:val="24"/>
          <w:szCs w:val="24"/>
        </w:rPr>
        <w:t>sciaenid</w:t>
      </w:r>
      <w:del w:id="73" w:author="Kim De Mutsert" w:date="2022-04-28T11:34:00Z">
        <w:r w:rsidR="006507B2" w:rsidDel="00E908E5">
          <w:rPr>
            <w:rFonts w:ascii="Times New Roman" w:hAnsi="Times New Roman" w:cs="Times New Roman"/>
            <w:sz w:val="24"/>
            <w:szCs w:val="24"/>
          </w:rPr>
          <w:delText>s</w:delText>
        </w:r>
      </w:del>
      <w:ins w:id="74" w:author="Kim De Mutsert" w:date="2022-04-28T11:34:00Z">
        <w:r w:rsidR="00E908E5">
          <w:rPr>
            <w:rFonts w:ascii="Times New Roman" w:hAnsi="Times New Roman" w:cs="Times New Roman"/>
            <w:sz w:val="24"/>
            <w:szCs w:val="24"/>
          </w:rPr>
          <w:t>sciaenids</w:t>
        </w:r>
      </w:ins>
      <w:proofErr w:type="spellEnd"/>
      <w:ins w:id="75" w:author="kiva.oken kiva.oken" w:date="2022-05-02T10:14:00Z">
        <w:r w:rsidR="0011357D">
          <w:rPr>
            <w:rStyle w:val="CommentReference"/>
          </w:rPr>
          <w:commentReference w:id="70"/>
        </w:r>
        <w:commentRangeEnd w:id="71"/>
        <w:commentRangeEnd w:id="72"/>
        <w:r w:rsidR="00EB6362">
          <w:rPr>
            <w:rStyle w:val="CommentReference"/>
          </w:rPr>
          <w:commentReference w:id="71"/>
        </w:r>
        <w:r w:rsidR="0025321F">
          <w:rPr>
            <w:rStyle w:val="CommentReference"/>
          </w:rPr>
          <w:commentReference w:id="72"/>
        </w:r>
      </w:ins>
      <w:ins w:id="76" w:author="Michael Polito" w:date="2022-05-03T15:51:00Z">
        <w:r w:rsidR="00A91EE5">
          <w:rPr>
            <w:rFonts w:ascii="Times New Roman" w:hAnsi="Times New Roman" w:cs="Times New Roman"/>
            <w:sz w:val="24"/>
            <w:szCs w:val="24"/>
          </w:rPr>
          <w:t xml:space="preserve"> </w:t>
        </w:r>
      </w:ins>
      <w:ins w:id="77" w:author="kiva.oken kiva.oken" w:date="2022-05-02T10:14:00Z">
        <w:del w:id="78" w:author="Michael Polito" w:date="2022-05-03T15:51:00Z">
          <w:r w:rsidR="006507B2" w:rsidDel="00A91EE5">
            <w:rPr>
              <w:rFonts w:ascii="Times New Roman" w:hAnsi="Times New Roman" w:cs="Times New Roman"/>
              <w:sz w:val="24"/>
              <w:szCs w:val="24"/>
            </w:rPr>
            <w:delText>scia</w:delText>
          </w:r>
        </w:del>
      </w:ins>
      <w:ins w:id="79" w:author="Fodrie, Joel" w:date="2022-04-13T09:21:00Z">
        <w:del w:id="80" w:author="Michael Polito" w:date="2022-05-03T15:51:00Z">
          <w:r w:rsidR="001B7315" w:rsidDel="00A91EE5">
            <w:rPr>
              <w:rFonts w:ascii="Times New Roman" w:hAnsi="Times New Roman" w:cs="Times New Roman"/>
              <w:sz w:val="24"/>
              <w:szCs w:val="24"/>
            </w:rPr>
            <w:delText>e</w:delText>
          </w:r>
        </w:del>
      </w:ins>
      <w:ins w:id="81" w:author="kiva.oken kiva.oken" w:date="2022-05-02T10:14:00Z">
        <w:del w:id="82" w:author="Michael Polito" w:date="2022-05-03T15:51:00Z">
          <w:r w:rsidR="006507B2" w:rsidDel="00A91EE5">
            <w:rPr>
              <w:rFonts w:ascii="Times New Roman" w:hAnsi="Times New Roman" w:cs="Times New Roman"/>
              <w:sz w:val="24"/>
              <w:szCs w:val="24"/>
            </w:rPr>
            <w:delText>nids</w:delText>
          </w:r>
        </w:del>
      </w:ins>
      <w:del w:id="83" w:author="Michael Polito" w:date="2022-05-03T15:51:00Z">
        <w:r w:rsidR="006507B2" w:rsidDel="00A91EE5">
          <w:rPr>
            <w:rFonts w:ascii="Times New Roman" w:hAnsi="Times New Roman" w:cs="Times New Roman"/>
            <w:sz w:val="24"/>
            <w:szCs w:val="24"/>
          </w:rPr>
          <w:delText xml:space="preserve"> </w:delText>
        </w:r>
      </w:del>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del w:id="84" w:author="Paola López-Duarte" w:date="2022-05-01T21:40:00Z">
        <w:r w:rsidR="006B792B" w:rsidDel="007457FD">
          <w:rPr>
            <w:rFonts w:ascii="Times New Roman" w:hAnsi="Times New Roman" w:cs="Times New Roman"/>
            <w:sz w:val="24"/>
            <w:szCs w:val="24"/>
          </w:rPr>
          <w:delText>g</w:delText>
        </w:r>
        <w:r w:rsidR="000C6C6A" w:rsidDel="007457FD">
          <w:rPr>
            <w:rFonts w:ascii="Times New Roman" w:hAnsi="Times New Roman" w:cs="Times New Roman"/>
            <w:sz w:val="24"/>
            <w:szCs w:val="24"/>
          </w:rPr>
          <w:delText xml:space="preserve">ulf </w:delText>
        </w:r>
      </w:del>
      <w:ins w:id="85" w:author="Paola López-Duarte" w:date="2022-05-01T21:40:00Z">
        <w:r w:rsidR="007457FD">
          <w:rPr>
            <w:rFonts w:ascii="Times New Roman" w:hAnsi="Times New Roman" w:cs="Times New Roman"/>
            <w:sz w:val="24"/>
            <w:szCs w:val="24"/>
          </w:rPr>
          <w:t xml:space="preserve">Gulf </w:t>
        </w:r>
      </w:ins>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w:t>
      </w:r>
      <w:r w:rsidR="000C6C6A">
        <w:rPr>
          <w:rFonts w:ascii="Times New Roman" w:hAnsi="Times New Roman" w:cs="Times New Roman"/>
          <w:sz w:val="24"/>
          <w:szCs w:val="24"/>
        </w:rPr>
        <w:lastRenderedPageBreak/>
        <w:t xml:space="preserve">1) fisheries, 2) sea 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2014)","noteIndex":0},"citationItems":[{"id":556,"uris":["http://zotero.org/users/783258/items/T5PD7UGN"],"itemData":{"id":556,"type":"article-journal","abstract":"Ecosystem-based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sea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CB2185">
        <w:rPr>
          <w:rFonts w:ascii="Times New Roman" w:hAnsi="Times New Roman" w:cs="Times New Roman"/>
          <w:sz w:val="24"/>
          <w:szCs w:val="24"/>
        </w:rPr>
        <w:t xml:space="preserve">species change from an </w:t>
      </w:r>
      <w:commentRangeStart w:id="86"/>
      <w:commentRangeStart w:id="87"/>
      <w:commentRangeStart w:id="88"/>
      <w:r w:rsidR="00CB2185">
        <w:rPr>
          <w:rFonts w:ascii="Times New Roman" w:hAnsi="Times New Roman" w:cs="Times New Roman"/>
          <w:sz w:val="24"/>
          <w:szCs w:val="24"/>
        </w:rPr>
        <w:t>X%</w:t>
      </w:r>
      <w:commentRangeEnd w:id="86"/>
      <w:r w:rsidR="00A91EE5">
        <w:rPr>
          <w:rStyle w:val="CommentReference"/>
        </w:rPr>
        <w:commentReference w:id="86"/>
      </w:r>
      <w:commentRangeEnd w:id="87"/>
      <w:r w:rsidR="00A91EE5">
        <w:rPr>
          <w:rStyle w:val="CommentReference"/>
        </w:rPr>
        <w:commentReference w:id="87"/>
      </w:r>
      <w:commentRangeEnd w:id="88"/>
      <w:r w:rsidR="00BD2B7C">
        <w:rPr>
          <w:rStyle w:val="CommentReference"/>
        </w:rPr>
        <w:commentReference w:id="88"/>
      </w:r>
      <w:r w:rsidR="00CB2185">
        <w:rPr>
          <w:rFonts w:ascii="Times New Roman" w:hAnsi="Times New Roman" w:cs="Times New Roman"/>
          <w:sz w:val="24"/>
          <w:szCs w:val="24"/>
        </w:rPr>
        <w:t xml:space="preserve"> </w:t>
      </w:r>
      <w:r w:rsidR="00CD5BB3">
        <w:rPr>
          <w:rFonts w:ascii="Times New Roman" w:hAnsi="Times New Roman" w:cs="Times New Roman"/>
          <w:sz w:val="24"/>
          <w:szCs w:val="24"/>
        </w:rPr>
        <w:t>change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w:t>
      </w:r>
      <w:ins w:id="89" w:author="Kim De Mutsert" w:date="2022-05-02T10:14:00Z">
        <w:r w:rsidR="008C12A7">
          <w:rPr>
            <w:rFonts w:ascii="Times New Roman" w:hAnsi="Times New Roman" w:cs="Times New Roman"/>
            <w:sz w:val="24"/>
            <w:szCs w:val="24"/>
          </w:rPr>
          <w:t>compare</w:t>
        </w:r>
      </w:ins>
      <w:ins w:id="90" w:author="Kim De Mutsert" w:date="2022-04-28T11:46:00Z">
        <w:del w:id="91" w:author="Michael Polito" w:date="2022-05-03T15:53:00Z">
          <w:r w:rsidR="004E3D97" w:rsidDel="00BD2B7C">
            <w:rPr>
              <w:rFonts w:ascii="Times New Roman" w:hAnsi="Times New Roman" w:cs="Times New Roman"/>
              <w:sz w:val="24"/>
              <w:szCs w:val="24"/>
            </w:rPr>
            <w:delText>s</w:delText>
          </w:r>
        </w:del>
      </w:ins>
      <w:del w:id="92" w:author="Kim De Mutsert" w:date="2022-05-02T10:14:00Z">
        <w:r w:rsidR="008C12A7">
          <w:rPr>
            <w:rFonts w:ascii="Times New Roman" w:hAnsi="Times New Roman" w:cs="Times New Roman"/>
            <w:sz w:val="24"/>
            <w:szCs w:val="24"/>
          </w:rPr>
          <w:delText>compare</w:delText>
        </w:r>
      </w:del>
      <w:r w:rsidR="008C12A7">
        <w:rPr>
          <w:rFonts w:ascii="Times New Roman" w:hAnsi="Times New Roman" w:cs="Times New Roman"/>
          <w:sz w:val="24"/>
          <w:szCs w:val="24"/>
        </w:rPr>
        <w:t xml:space="preserve"> to changes in fishing mortality on the prey species?" </w:t>
      </w:r>
      <w:del w:id="93" w:author="Jill Olin" w:date="2022-04-26T14:21:00Z">
        <w:r w:rsidR="008C12A7" w:rsidDel="0011357D">
          <w:rPr>
            <w:rFonts w:ascii="Times New Roman" w:hAnsi="Times New Roman" w:cs="Times New Roman"/>
            <w:sz w:val="24"/>
            <w:szCs w:val="24"/>
          </w:rPr>
          <w:delText xml:space="preserve"> </w:delText>
        </w:r>
      </w:del>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commentRangeStart w:id="94"/>
      <w:r w:rsidR="004614E2">
        <w:rPr>
          <w:rFonts w:ascii="Times New Roman" w:hAnsi="Times New Roman" w:cs="Times New Roman"/>
          <w:sz w:val="24"/>
          <w:szCs w:val="24"/>
        </w:rPr>
        <w:t xml:space="preserve">Because the generalized equilibrium models are fast to compute and are meant to be applied within a “neighborhood” of equilibrium, we can easily simulate many different </w:t>
      </w:r>
      <w:r w:rsidR="006D7B25">
        <w:rPr>
          <w:rFonts w:ascii="Times New Roman" w:hAnsi="Times New Roman" w:cs="Times New Roman"/>
          <w:sz w:val="24"/>
          <w:szCs w:val="24"/>
        </w:rPr>
        <w:t xml:space="preserve">flexible </w:t>
      </w:r>
      <w:r w:rsidR="004614E2">
        <w:rPr>
          <w:rFonts w:ascii="Times New Roman" w:hAnsi="Times New Roman" w:cs="Times New Roman"/>
          <w:sz w:val="24"/>
          <w:szCs w:val="24"/>
        </w:rPr>
        <w:t>functional response scenarios to better understand a range of possible results.</w:t>
      </w:r>
      <w:commentRangeEnd w:id="94"/>
      <w:r w:rsidR="0025321F">
        <w:rPr>
          <w:rStyle w:val="CommentReference"/>
        </w:rPr>
        <w:commentReference w:id="94"/>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5EE6FC1F"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2020)","noteIndex":0},"citationItems":[{"id":1925,"uris":["http://zotero.org/users/783258/items/J5B5TZU5"],"itemData":{"id":1925,"type":"article-journal","abstract":"Ecosystem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1992)","noteIndex":0},"citationItems":[{"id":214,"uris":["http://zotero.org/users/783258/items/2IXK427F"],"itemData":{"id":214,"type":"article-journal","container-title":"Ecological modelling","issue":"3","page":"169–185","source":"Google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{"citationID":"DrlInH5L","properties":{"formattedCitation":"(R Core Team 2020)","plainCitation":"(R Core Team 2020)","noteIndex":0},"citationItems":[{"id":514,"uris":["http://zotero.org/users/783258/items/PRTV72CS"],"itemData":{"id":514,"type":"book","event-place":"Vienna,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9B4C42">
        <w:rPr>
          <w:rFonts w:ascii="Times New Roman" w:hAnsi="Times New Roman" w:cs="Times New Roman"/>
          <w:sz w:val="24"/>
          <w:szCs w:val="24"/>
        </w:rPr>
        <w:fldChar w:fldCharType="separate"/>
      </w:r>
      <w:r w:rsidR="002F4BB1" w:rsidRPr="002F4BB1">
        <w:rPr>
          <w:rFonts w:ascii="Times New Roman" w:hAnsi="Times New Roman" w:cs="Times New Roman"/>
          <w:sz w:val="24"/>
        </w:rPr>
        <w:t>(R Core Team 2020)</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6B792B">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t>
      </w:r>
      <w:commentRangeStart w:id="95"/>
      <w:r w:rsidR="006B792B">
        <w:rPr>
          <w:rFonts w:ascii="Times New Roman" w:hAnsi="Times New Roman" w:cs="Times New Roman"/>
          <w:sz w:val="24"/>
          <w:szCs w:val="24"/>
        </w:rPr>
        <w:t>We did not include migration</w:t>
      </w:r>
      <w:commentRangeEnd w:id="95"/>
      <w:r w:rsidR="001B7315">
        <w:rPr>
          <w:rStyle w:val="CommentReference"/>
        </w:rPr>
        <w:commentReference w:id="95"/>
      </w:r>
      <w:r w:rsidR="006B792B">
        <w:rPr>
          <w:rFonts w:ascii="Times New Roman" w:hAnsi="Times New Roman" w:cs="Times New Roman"/>
          <w:sz w:val="24"/>
          <w:szCs w:val="24"/>
        </w:rPr>
        <w:t xml:space="preserve"> </w:t>
      </w:r>
      <w:r w:rsidR="00F16B03">
        <w:rPr>
          <w:rFonts w:ascii="Times New Roman" w:hAnsi="Times New Roman" w:cs="Times New Roman"/>
          <w:sz w:val="24"/>
          <w:szCs w:val="24"/>
        </w:rPr>
        <w:t xml:space="preserve">or </w:t>
      </w:r>
      <w:commentRangeStart w:id="96"/>
      <w:commentRangeStart w:id="97"/>
      <w:r w:rsidR="00F16B03">
        <w:rPr>
          <w:rFonts w:ascii="Times New Roman" w:hAnsi="Times New Roman" w:cs="Times New Roman"/>
          <w:sz w:val="24"/>
          <w:szCs w:val="24"/>
        </w:rPr>
        <w:t xml:space="preserve">biomass accumulation </w:t>
      </w:r>
      <w:commentRangeEnd w:id="96"/>
      <w:r w:rsidR="00C91676">
        <w:rPr>
          <w:rStyle w:val="CommentReference"/>
        </w:rPr>
        <w:commentReference w:id="96"/>
      </w:r>
      <w:commentRangeEnd w:id="97"/>
      <w:r w:rsidR="0025321F">
        <w:rPr>
          <w:rStyle w:val="CommentReference"/>
        </w:rPr>
        <w:commentReference w:id="97"/>
      </w:r>
      <w:r w:rsidR="006B792B">
        <w:rPr>
          <w:rFonts w:ascii="Times New Roman" w:hAnsi="Times New Roman" w:cs="Times New Roman"/>
          <w:sz w:val="24"/>
          <w:szCs w:val="24"/>
        </w:rPr>
        <w:t xml:space="preserve">in our model. </w:t>
      </w:r>
      <w:r w:rsidR="003E578A">
        <w:rPr>
          <w:rFonts w:ascii="Times New Roman" w:hAnsi="Times New Roman" w:cs="Times New Roman"/>
          <w:sz w:val="24"/>
          <w:szCs w:val="24"/>
        </w:rPr>
        <w:t xml:space="preserve">Food web dynamics in </w:t>
      </w:r>
      <w:proofErr w:type="spellStart"/>
      <w:r w:rsidR="003E578A">
        <w:rPr>
          <w:rFonts w:ascii="Times New Roman" w:hAnsi="Times New Roman" w:cs="Times New Roman"/>
          <w:sz w:val="24"/>
          <w:szCs w:val="24"/>
        </w:rPr>
        <w:t>Ecopath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3D62FA"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45237F6E"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w:t>
      </w:r>
      <w:r w:rsidR="00043676">
        <w:rPr>
          <w:rFonts w:ascii="Times New Roman" w:hAnsi="Times New Roman" w:cs="Times New Roman"/>
          <w:sz w:val="24"/>
          <w:szCs w:val="24"/>
        </w:rPr>
        <w:lastRenderedPageBreak/>
        <w:t xml:space="preserve">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similar life history characteristics and </w:t>
      </w:r>
      <w:commentRangeStart w:id="98"/>
      <w:r>
        <w:rPr>
          <w:rFonts w:ascii="Times New Roman" w:hAnsi="Times New Roman" w:cs="Times New Roman"/>
          <w:sz w:val="24"/>
          <w:szCs w:val="24"/>
        </w:rPr>
        <w:t>roles in the ecosystem</w:t>
      </w:r>
      <w:commentRangeEnd w:id="98"/>
      <w:r w:rsidR="003A6BD5">
        <w:rPr>
          <w:rStyle w:val="CommentReference"/>
        </w:rPr>
        <w:commentReference w:id="98"/>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043676">
        <w:rPr>
          <w:rFonts w:ascii="Times New Roman" w:hAnsi="Times New Roman" w:cs="Times New Roman"/>
          <w:sz w:val="24"/>
          <w:szCs w:val="24"/>
        </w:rPr>
        <w:t>Ecopath</w:t>
      </w:r>
      <w:proofErr w:type="spellEnd"/>
      <w:r w:rsidR="00043676">
        <w:rPr>
          <w:rFonts w:ascii="Times New Roman" w:hAnsi="Times New Roman" w:cs="Times New Roman"/>
          <w:sz w:val="24"/>
          <w:szCs w:val="24"/>
        </w:rPr>
        <w:t xml:space="preserve"> is able to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4CCF5583"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the production to biomass ratio for all life stages, 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 and the consumption to biomass ratio and biomass for a single “</w:t>
      </w:r>
      <w:commentRangeStart w:id="99"/>
      <w:r>
        <w:rPr>
          <w:rFonts w:ascii="Times New Roman" w:hAnsi="Times New Roman" w:cs="Times New Roman"/>
          <w:sz w:val="24"/>
          <w:szCs w:val="24"/>
        </w:rPr>
        <w:t>leading” stanza that is best</w:t>
      </w:r>
      <w:r w:rsidR="00A660E2">
        <w:rPr>
          <w:rFonts w:ascii="Times New Roman" w:hAnsi="Times New Roman" w:cs="Times New Roman"/>
          <w:sz w:val="24"/>
          <w:szCs w:val="24"/>
        </w:rPr>
        <w:t xml:space="preserve"> </w:t>
      </w:r>
      <w:r>
        <w:rPr>
          <w:rFonts w:ascii="Times New Roman" w:hAnsi="Times New Roman" w:cs="Times New Roman"/>
          <w:sz w:val="24"/>
          <w:szCs w:val="24"/>
        </w:rPr>
        <w:t>informed by data</w:t>
      </w:r>
      <w:commentRangeEnd w:id="99"/>
      <w:r w:rsidR="00594E4D">
        <w:rPr>
          <w:rStyle w:val="CommentReference"/>
        </w:rPr>
        <w:commentReference w:id="99"/>
      </w:r>
      <w:r>
        <w:rPr>
          <w:rFonts w:ascii="Times New Roman" w:hAnsi="Times New Roman" w:cs="Times New Roman"/>
          <w:sz w:val="24"/>
          <w:szCs w:val="24"/>
        </w:rPr>
        <w:t xml:space="preserve">.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0FB485D2" w14:textId="2C802869" w:rsidR="00835AE7" w:rsidRDefault="001541E7" w:rsidP="00164606">
      <w:pPr>
        <w:spacing w:after="0" w:line="480" w:lineRule="auto"/>
        <w:ind w:firstLine="720"/>
        <w:rPr>
          <w:ins w:id="100" w:author="Olaf Jensen" w:date="2022-02-26T14:56:00Z"/>
          <w:rFonts w:ascii="Times New Roman" w:hAnsi="Times New Roman" w:cs="Times New Roman"/>
          <w:sz w:val="24"/>
          <w:szCs w:val="24"/>
        </w:rPr>
      </w:pPr>
      <w:r>
        <w:rPr>
          <w:rFonts w:ascii="Times New Roman" w:hAnsi="Times New Roman" w:cs="Times New Roman"/>
          <w:sz w:val="24"/>
          <w:szCs w:val="24"/>
        </w:rPr>
        <w:t xml:space="preserve">Our mass-balance model is based on </w:t>
      </w:r>
      <w:proofErr w:type="spellStart"/>
      <w:r>
        <w:rPr>
          <w:rFonts w:ascii="Times New Roman" w:hAnsi="Times New Roman" w:cs="Times New Roman"/>
          <w:sz w:val="24"/>
          <w:szCs w:val="24"/>
        </w:rPr>
        <w:t>Barataria</w:t>
      </w:r>
      <w:proofErr w:type="spellEnd"/>
      <w:r>
        <w:rPr>
          <w:rFonts w:ascii="Times New Roman" w:hAnsi="Times New Roman" w:cs="Times New Roman"/>
          <w:sz w:val="24"/>
          <w:szCs w:val="24"/>
        </w:rPr>
        <w:t xml:space="preserve"> </w:t>
      </w:r>
      <w:r w:rsidRPr="002227AD">
        <w:rPr>
          <w:rFonts w:ascii="Times New Roman" w:hAnsi="Times New Roman" w:cs="Times New Roman"/>
          <w:sz w:val="24"/>
          <w:szCs w:val="24"/>
        </w:rPr>
        <w:t xml:space="preserve">Bay </w:t>
      </w:r>
      <w:commentRangeStart w:id="101"/>
      <w:commentRangeStart w:id="102"/>
      <w:commentRangeStart w:id="103"/>
      <w:r w:rsidR="005C4F03" w:rsidRPr="002227AD">
        <w:rPr>
          <w:rFonts w:ascii="Times New Roman" w:hAnsi="Times New Roman" w:cs="Times New Roman"/>
          <w:sz w:val="24"/>
          <w:szCs w:val="24"/>
        </w:rPr>
        <w:t>(Fig. 1</w:t>
      </w:r>
      <w:r w:rsidR="005815DE" w:rsidRPr="002227AD">
        <w:rPr>
          <w:rFonts w:ascii="Times New Roman" w:hAnsi="Times New Roman" w:cs="Times New Roman"/>
          <w:sz w:val="24"/>
          <w:szCs w:val="24"/>
        </w:rPr>
        <w:t>)</w:t>
      </w:r>
      <w:r w:rsidRPr="002227AD">
        <w:rPr>
          <w:rFonts w:ascii="Times New Roman" w:hAnsi="Times New Roman" w:cs="Times New Roman"/>
          <w:sz w:val="24"/>
          <w:szCs w:val="24"/>
        </w:rPr>
        <w:t>.</w:t>
      </w:r>
      <w:r w:rsidR="00902471">
        <w:rPr>
          <w:rFonts w:ascii="Times New Roman" w:hAnsi="Times New Roman" w:cs="Times New Roman"/>
          <w:sz w:val="24"/>
          <w:szCs w:val="24"/>
        </w:rPr>
        <w:t xml:space="preserve"> </w:t>
      </w:r>
      <w:commentRangeEnd w:id="101"/>
      <w:r w:rsidR="002227AD">
        <w:rPr>
          <w:rStyle w:val="CommentReference"/>
        </w:rPr>
        <w:commentReference w:id="101"/>
      </w:r>
      <w:commentRangeEnd w:id="102"/>
      <w:r w:rsidR="00E66345">
        <w:rPr>
          <w:rStyle w:val="CommentReference"/>
        </w:rPr>
        <w:commentReference w:id="102"/>
      </w:r>
      <w:commentRangeEnd w:id="103"/>
      <w:r w:rsidR="007B6864">
        <w:rPr>
          <w:rStyle w:val="CommentReference"/>
        </w:rPr>
        <w:commentReference w:id="103"/>
      </w:r>
      <w:r w:rsidR="00902471">
        <w:rPr>
          <w:rFonts w:ascii="Times New Roman" w:hAnsi="Times New Roman" w:cs="Times New Roman"/>
          <w:sz w:val="24"/>
          <w:szCs w:val="24"/>
        </w:rPr>
        <w:t xml:space="preserve">Most parameters are based on </w:t>
      </w:r>
      <w:ins w:id="104" w:author="Kim De Mutsert" w:date="2022-04-28T12:16:00Z">
        <w:r w:rsidR="005B1AEE">
          <w:rPr>
            <w:rFonts w:ascii="Times New Roman" w:hAnsi="Times New Roman" w:cs="Times New Roman"/>
            <w:sz w:val="24"/>
            <w:szCs w:val="24"/>
          </w:rPr>
          <w:t>D</w:t>
        </w:r>
      </w:ins>
      <w:del w:id="105" w:author="Kim De Mutsert" w:date="2022-04-28T12:16:00Z">
        <w:r w:rsidR="00902471">
          <w:rPr>
            <w:rFonts w:ascii="Times New Roman" w:hAnsi="Times New Roman" w:cs="Times New Roman"/>
            <w:sz w:val="24"/>
            <w:szCs w:val="24"/>
          </w:rPr>
          <w:delText>d</w:delText>
        </w:r>
      </w:del>
      <w:r w:rsidR="00902471">
        <w:rPr>
          <w:rFonts w:ascii="Times New Roman" w:hAnsi="Times New Roman" w:cs="Times New Roman"/>
          <w:sz w:val="24"/>
          <w:szCs w:val="24"/>
        </w:rPr>
        <w:t xml:space="preserve">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{"citationID":"myyZeQeL","properties":{"formattedCitation":"(2017)","plainCitation":"(2017)","noteIndex":0},"citationItems":[{"id":1617,"uris":["http://zotero.org/users/783258/items/D2L3FSK3"],"itemData":{"id":1617,"type":"article-journal","abstract":"A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Mutsert","given":"Kim","non-dropping-particle":"de"},{"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Deepwater Horizon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w:t>
      </w:r>
      <w:proofErr w:type="spellStart"/>
      <w:r w:rsidR="000F1A1C">
        <w:rPr>
          <w:rFonts w:ascii="Times New Roman" w:hAnsi="Times New Roman" w:cs="Times New Roman"/>
          <w:sz w:val="24"/>
          <w:szCs w:val="24"/>
        </w:rPr>
        <w:t>Barataria</w:t>
      </w:r>
      <w:proofErr w:type="spellEnd"/>
      <w:r w:rsidR="000F1A1C">
        <w:rPr>
          <w:rFonts w:ascii="Times New Roman" w:hAnsi="Times New Roman" w:cs="Times New Roman"/>
          <w:sz w:val="24"/>
          <w:szCs w:val="24"/>
        </w:rPr>
        <w:t xml:space="preserve">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2017)","noteIndex":0},"citationItems":[{"id":1608,"uris":["http://zotero.org/users/783258/items/EE863BQX"],"itemData":{"id":1608,"type":"article-journal","container-title":"Endangered Species Research","page":"193–209","source":"Google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ins w:id="106" w:author="Kim De Mutsert" w:date="2022-04-28T12:17:00Z">
        <w:r w:rsidR="005B1AEE">
          <w:rPr>
            <w:rFonts w:ascii="Times New Roman" w:hAnsi="Times New Roman" w:cs="Times New Roman"/>
            <w:sz w:val="24"/>
            <w:szCs w:val="24"/>
          </w:rPr>
          <w:t>D</w:t>
        </w:r>
      </w:ins>
      <w:del w:id="107" w:author="Kim De Mutsert" w:date="2022-04-28T12:17:00Z">
        <w:r w:rsidR="000F1A1C">
          <w:rPr>
            <w:rFonts w:ascii="Times New Roman" w:hAnsi="Times New Roman" w:cs="Times New Roman"/>
            <w:sz w:val="24"/>
            <w:szCs w:val="24"/>
          </w:rPr>
          <w:delText>d</w:delText>
        </w:r>
      </w:del>
      <w:r w:rsidR="000F1A1C">
        <w:rPr>
          <w:rFonts w:ascii="Times New Roman" w:hAnsi="Times New Roman" w:cs="Times New Roman"/>
          <w:sz w:val="24"/>
          <w:szCs w:val="24"/>
        </w:rPr>
        <w:t xml:space="preserve">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and </w:t>
      </w:r>
      <w:commentRangeStart w:id="108"/>
      <w:r w:rsidR="000F1A1C">
        <w:rPr>
          <w:rFonts w:ascii="Times New Roman" w:hAnsi="Times New Roman" w:cs="Times New Roman"/>
          <w:sz w:val="24"/>
          <w:szCs w:val="24"/>
        </w:rPr>
        <w:t xml:space="preserve">diving </w:t>
      </w:r>
      <w:commentRangeStart w:id="109"/>
      <w:r w:rsidR="000F1A1C">
        <w:rPr>
          <w:rFonts w:ascii="Times New Roman" w:hAnsi="Times New Roman" w:cs="Times New Roman"/>
          <w:sz w:val="24"/>
          <w:szCs w:val="24"/>
        </w:rPr>
        <w:t>birds</w:t>
      </w:r>
      <w:commentRangeEnd w:id="109"/>
      <w:r w:rsidR="00C746CE">
        <w:rPr>
          <w:rStyle w:val="CommentReference"/>
        </w:rPr>
        <w:commentReference w:id="109"/>
      </w:r>
      <w:commentRangeEnd w:id="108"/>
      <w:r w:rsidR="00BD2B7C">
        <w:rPr>
          <w:rStyle w:val="CommentReference"/>
        </w:rPr>
        <w:commentReference w:id="108"/>
      </w:r>
      <w:r w:rsidR="000F1A1C">
        <w:rPr>
          <w:rFonts w:ascii="Times New Roman" w:hAnsi="Times New Roman" w:cs="Times New Roman"/>
          <w:sz w:val="24"/>
          <w:szCs w:val="24"/>
        </w:rPr>
        <w:t xml:space="preserve"> (previous seabird densities were based only on pelicans)</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based on</w:t>
      </w:r>
      <w:r w:rsidR="00897F1A">
        <w:rPr>
          <w:rFonts w:ascii="Times New Roman" w:hAnsi="Times New Roman" w:cs="Times New Roman"/>
          <w:sz w:val="24"/>
          <w:szCs w:val="24"/>
        </w:rPr>
        <w:t xml:space="preserve"> other nearby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for survival </w:t>
      </w:r>
      <w:commentRangeStart w:id="110"/>
      <w:r w:rsidR="00897F1A">
        <w:rPr>
          <w:rFonts w:ascii="Times New Roman" w:hAnsi="Times New Roman" w:cs="Times New Roman"/>
          <w:sz w:val="24"/>
          <w:szCs w:val="24"/>
        </w:rPr>
        <w:t xml:space="preserve">of </w:t>
      </w:r>
      <w:commentRangeEnd w:id="110"/>
      <w:r w:rsidR="000A7A74">
        <w:rPr>
          <w:rStyle w:val="CommentReference"/>
        </w:rPr>
        <w:commentReference w:id="110"/>
      </w:r>
      <w:r w:rsidR="00897F1A">
        <w:rPr>
          <w:rFonts w:ascii="Times New Roman" w:hAnsi="Times New Roman" w:cs="Times New Roman"/>
          <w:sz w:val="24"/>
          <w:szCs w:val="24"/>
        </w:rPr>
        <w:t>consumption rates and a mix of the other models and expert judgement for biomasses.</w:t>
      </w:r>
    </w:p>
    <w:p w14:paraId="353B0F0F" w14:textId="6B358AD5" w:rsidR="003165E9" w:rsidRDefault="00835AE7" w:rsidP="00D2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Changes in the species groups above unbalanced the original </w:t>
      </w:r>
      <w:ins w:id="111" w:author="Kim De Mutsert" w:date="2022-04-28T12:23:00Z">
        <w:r w:rsidR="00007D97">
          <w:rPr>
            <w:rFonts w:ascii="Times New Roman" w:hAnsi="Times New Roman" w:cs="Times New Roman"/>
            <w:sz w:val="24"/>
            <w:szCs w:val="24"/>
          </w:rPr>
          <w:t>D</w:t>
        </w:r>
      </w:ins>
      <w:del w:id="112" w:author="Kim De Mutsert" w:date="2022-04-28T12:23:00Z">
        <w:r>
          <w:rPr>
            <w:rFonts w:ascii="Times New Roman" w:hAnsi="Times New Roman" w:cs="Times New Roman"/>
            <w:sz w:val="24"/>
            <w:szCs w:val="24"/>
          </w:rPr>
          <w:delText>d</w:delText>
        </w:r>
      </w:del>
      <w:r>
        <w:rPr>
          <w:rFonts w:ascii="Times New Roman" w:hAnsi="Times New Roman" w:cs="Times New Roman"/>
          <w:sz w:val="24"/>
          <w:szCs w:val="24"/>
        </w:rPr>
        <w:t xml:space="preserve">e </w:t>
      </w:r>
      <w:proofErr w:type="spellStart"/>
      <w:r>
        <w:rPr>
          <w:rFonts w:ascii="Times New Roman" w:hAnsi="Times New Roman" w:cs="Times New Roman"/>
          <w:sz w:val="24"/>
          <w:szCs w:val="24"/>
        </w:rPr>
        <w:t>Mutsert</w:t>
      </w:r>
      <w:proofErr w:type="spellEnd"/>
      <w:r>
        <w:rPr>
          <w:rFonts w:ascii="Times New Roman" w:hAnsi="Times New Roman" w:cs="Times New Roman"/>
          <w:sz w:val="24"/>
          <w:szCs w:val="24"/>
        </w:rPr>
        <w:t xml:space="preserve">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Pr>
          <w:rFonts w:ascii="Times New Roman" w:hAnsi="Times New Roman" w:cs="Times New Roman"/>
          <w:sz w:val="24"/>
          <w:szCs w:val="24"/>
        </w:rPr>
        <w:t xml:space="preserve">mismatch </w:t>
      </w:r>
      <w:r w:rsidR="00C625C8">
        <w:rPr>
          <w:rFonts w:ascii="Times New Roman" w:hAnsi="Times New Roman" w:cs="Times New Roman"/>
          <w:sz w:val="24"/>
          <w:szCs w:val="24"/>
        </w:rPr>
        <w:t xml:space="preserve">is likely due to </w:t>
      </w:r>
      <w:r w:rsidR="00164606">
        <w:rPr>
          <w:rFonts w:ascii="Times New Roman" w:hAnsi="Times New Roman" w:cs="Times New Roman"/>
          <w:sz w:val="24"/>
          <w:szCs w:val="24"/>
        </w:rPr>
        <w:t>predator biomasses being based on</w:t>
      </w:r>
      <w:r w:rsidR="00891FE4">
        <w:rPr>
          <w:rFonts w:ascii="Times New Roman" w:hAnsi="Times New Roman" w:cs="Times New Roman"/>
          <w:sz w:val="24"/>
          <w:szCs w:val="24"/>
        </w:rPr>
        <w:t xml:space="preserve"> population</w:t>
      </w:r>
      <w:r w:rsidR="00164606">
        <w:rPr>
          <w:rFonts w:ascii="Times New Roman" w:hAnsi="Times New Roman" w:cs="Times New Roman"/>
          <w:sz w:val="24"/>
          <w:szCs w:val="24"/>
        </w:rPr>
        <w:t xml:space="preserve"> assessments, which are close to a full census, while fish biomasses were based on fishery-independent surveys conducted by the Louisiana Department of Wildlife and Fisheries (LDWF) with much lower catchabilities. </w:t>
      </w:r>
      <w:r w:rsidR="00C625C8">
        <w:rPr>
          <w:rFonts w:ascii="Times New Roman" w:hAnsi="Times New Roman" w:cs="Times New Roman"/>
          <w:sz w:val="24"/>
          <w:szCs w:val="24"/>
        </w:rPr>
        <w:t xml:space="preserve">In order to balance the model, </w:t>
      </w:r>
      <w:commentRangeStart w:id="113"/>
      <w:commentRangeStart w:id="114"/>
      <w:r w:rsidR="00C625C8">
        <w:rPr>
          <w:rFonts w:ascii="Times New Roman" w:hAnsi="Times New Roman" w:cs="Times New Roman"/>
          <w:sz w:val="24"/>
          <w:szCs w:val="24"/>
        </w:rPr>
        <w:t>we increased biomasses</w:t>
      </w:r>
      <w:commentRangeEnd w:id="113"/>
      <w:r w:rsidR="00BD2B7C">
        <w:rPr>
          <w:rStyle w:val="CommentReference"/>
        </w:rPr>
        <w:commentReference w:id="113"/>
      </w:r>
      <w:commentRangeEnd w:id="114"/>
      <w:r w:rsidR="00BD2B7C">
        <w:rPr>
          <w:rStyle w:val="CommentReference"/>
        </w:rPr>
        <w:commentReference w:id="114"/>
      </w:r>
      <w:r w:rsidR="00C625C8">
        <w:rPr>
          <w:rFonts w:ascii="Times New Roman" w:hAnsi="Times New Roman" w:cs="Times New Roman"/>
          <w:sz w:val="24"/>
          <w:szCs w:val="24"/>
        </w:rPr>
        <w:t xml:space="preserve">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 xml:space="preserve">seatrout, </w:t>
      </w:r>
      <w:proofErr w:type="spellStart"/>
      <w:r w:rsidR="00D26AB3">
        <w:rPr>
          <w:rFonts w:ascii="Times New Roman" w:hAnsi="Times New Roman" w:cs="Times New Roman"/>
          <w:sz w:val="24"/>
          <w:szCs w:val="24"/>
        </w:rPr>
        <w:t>sheepshead</w:t>
      </w:r>
      <w:proofErr w:type="spellEnd"/>
      <w:r w:rsidR="00D26AB3">
        <w:rPr>
          <w:rFonts w:ascii="Times New Roman" w:hAnsi="Times New Roman" w:cs="Times New Roman"/>
          <w:sz w:val="24"/>
          <w:szCs w:val="24"/>
        </w:rPr>
        <w:t>,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ins w:id="115" w:author="Kim De Mutsert" w:date="2022-04-28T17:32:00Z">
        <w:r w:rsidR="0081066B">
          <w:rPr>
            <w:rFonts w:ascii="Times New Roman" w:hAnsi="Times New Roman" w:cs="Times New Roman"/>
            <w:sz w:val="24"/>
            <w:szCs w:val="24"/>
          </w:rPr>
          <w:t>D</w:t>
        </w:r>
      </w:ins>
      <w:del w:id="116" w:author="Kim De Mutsert" w:date="2022-04-28T17:32:00Z">
        <w:r w:rsidR="00164606">
          <w:rPr>
            <w:rFonts w:ascii="Times New Roman" w:hAnsi="Times New Roman" w:cs="Times New Roman"/>
            <w:sz w:val="24"/>
            <w:szCs w:val="24"/>
          </w:rPr>
          <w:delText>d</w:delText>
        </w:r>
      </w:del>
      <w:r w:rsidR="00164606">
        <w:rPr>
          <w:rFonts w:ascii="Times New Roman" w:hAnsi="Times New Roman" w:cs="Times New Roman"/>
          <w:sz w:val="24"/>
          <w:szCs w:val="24"/>
        </w:rPr>
        <w:t xml:space="preserve">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4C29EA29"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proofErr w:type="spellStart"/>
      <w:r w:rsidR="003D62FA">
        <w:rPr>
          <w:rFonts w:ascii="Times New Roman" w:hAnsi="Times New Roman" w:cs="Times New Roman"/>
          <w:sz w:val="24"/>
          <w:szCs w:val="24"/>
        </w:rPr>
        <w:t>Penaeid</w:t>
      </w:r>
      <w:ins w:id="117" w:author="Kim De Mutsert" w:date="2022-05-01T08:46:00Z">
        <w:r w:rsidR="00CE7AFE">
          <w:rPr>
            <w:rFonts w:ascii="Times New Roman" w:hAnsi="Times New Roman" w:cs="Times New Roman"/>
            <w:sz w:val="24"/>
            <w:szCs w:val="24"/>
          </w:rPr>
          <w:t>Penaeid</w:t>
        </w:r>
      </w:ins>
      <w:r w:rsidR="003D62FA">
        <w:rPr>
          <w:rFonts w:ascii="Times New Roman" w:hAnsi="Times New Roman" w:cs="Times New Roman"/>
          <w:sz w:val="24"/>
          <w:szCs w:val="24"/>
        </w:rPr>
        <w:t>Penaeid</w:t>
      </w:r>
      <w:ins w:id="118" w:author="Jill Olin" w:date="2022-04-26T10:20:00Z">
        <w:del w:id="119" w:author="Martin,Charles" w:date="2022-04-29T12:54:00Z">
          <w:r w:rsidR="00AF2862" w:rsidDel="00B27D2C">
            <w:rPr>
              <w:rFonts w:ascii="Times New Roman" w:hAnsi="Times New Roman" w:cs="Times New Roman"/>
              <w:sz w:val="24"/>
              <w:szCs w:val="24"/>
            </w:rPr>
            <w:delText>P</w:delText>
          </w:r>
        </w:del>
      </w:ins>
      <w:ins w:id="120" w:author="Martin,Charles" w:date="2022-04-29T12:54:00Z">
        <w:r w:rsidR="00B27D2C">
          <w:rPr>
            <w:rFonts w:ascii="Times New Roman" w:hAnsi="Times New Roman" w:cs="Times New Roman"/>
            <w:sz w:val="24"/>
            <w:szCs w:val="24"/>
          </w:rPr>
          <w:t>p</w:t>
        </w:r>
      </w:ins>
      <w:ins w:id="121" w:author="Jill Olin" w:date="2022-04-26T10:20:00Z">
        <w:r w:rsidR="00AF2862">
          <w:rPr>
            <w:rFonts w:ascii="Times New Roman" w:hAnsi="Times New Roman" w:cs="Times New Roman"/>
            <w:sz w:val="24"/>
            <w:szCs w:val="24"/>
          </w:rPr>
          <w:t>enaeid</w:t>
        </w:r>
      </w:ins>
      <w:proofErr w:type="spellEnd"/>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commentRangeStart w:id="122"/>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del w:id="123" w:author="Kim De Mutsert" w:date="2022-05-01T08:46:00Z">
        <w:r w:rsidR="006507B2" w:rsidDel="00CE7AFE">
          <w:rPr>
            <w:rFonts w:ascii="Times New Roman" w:hAnsi="Times New Roman" w:cs="Times New Roman"/>
            <w:sz w:val="24"/>
            <w:szCs w:val="24"/>
          </w:rPr>
          <w:delText>s</w:delText>
        </w:r>
      </w:del>
      <w:ins w:id="124" w:author="Kim De Mutsert" w:date="2022-05-01T08:46:00Z">
        <w:r w:rsidR="00CE7AFE">
          <w:rPr>
            <w:rFonts w:ascii="Times New Roman" w:hAnsi="Times New Roman" w:cs="Times New Roman"/>
            <w:sz w:val="24"/>
            <w:szCs w:val="24"/>
          </w:rPr>
          <w:t>sciaenids</w:t>
        </w:r>
      </w:ins>
      <w:proofErr w:type="spellEnd"/>
      <w:ins w:id="125" w:author="Kim De Mutsert" w:date="2022-05-02T10:14:00Z">
        <w:r>
          <w:rPr>
            <w:rFonts w:ascii="Times New Roman" w:hAnsi="Times New Roman" w:cs="Times New Roman"/>
            <w:sz w:val="24"/>
            <w:szCs w:val="24"/>
          </w:rPr>
          <w:t xml:space="preserve">; </w:t>
        </w:r>
      </w:ins>
      <w:proofErr w:type="spellStart"/>
      <w:ins w:id="126" w:author="kiva.oken kiva.oken" w:date="2022-05-02T10:14:00Z">
        <w:r w:rsidR="006507B2">
          <w:rPr>
            <w:rFonts w:ascii="Times New Roman" w:hAnsi="Times New Roman" w:cs="Times New Roman"/>
            <w:sz w:val="24"/>
            <w:szCs w:val="24"/>
          </w:rPr>
          <w:t>scia</w:t>
        </w:r>
      </w:ins>
      <w:ins w:id="127" w:author="Martin,Charles" w:date="2022-04-29T12:54:00Z">
        <w:r w:rsidR="00B27D2C">
          <w:rPr>
            <w:rFonts w:ascii="Times New Roman" w:hAnsi="Times New Roman" w:cs="Times New Roman"/>
            <w:sz w:val="24"/>
            <w:szCs w:val="24"/>
          </w:rPr>
          <w:t>e</w:t>
        </w:r>
      </w:ins>
      <w:ins w:id="128" w:author="kiva.oken kiva.oken" w:date="2022-05-02T10:14:00Z">
        <w:r w:rsidR="006507B2">
          <w:rPr>
            <w:rFonts w:ascii="Times New Roman" w:hAnsi="Times New Roman" w:cs="Times New Roman"/>
            <w:sz w:val="24"/>
            <w:szCs w:val="24"/>
          </w:rPr>
          <w:t>nids</w:t>
        </w:r>
        <w:proofErr w:type="spellEnd"/>
        <w:r>
          <w:rPr>
            <w:rFonts w:ascii="Times New Roman" w:hAnsi="Times New Roman" w:cs="Times New Roman"/>
            <w:sz w:val="24"/>
            <w:szCs w:val="24"/>
          </w:rPr>
          <w:t xml:space="preserve">; </w:t>
        </w:r>
        <w:commentRangeEnd w:id="122"/>
        <w:r w:rsidR="00F47900">
          <w:rPr>
            <w:rStyle w:val="CommentReference"/>
          </w:rPr>
          <w:commentReference w:id="122"/>
        </w:r>
      </w:ins>
      <w:r>
        <w:rPr>
          <w:rFonts w:ascii="Times New Roman" w:hAnsi="Times New Roman" w:cs="Times New Roman"/>
          <w:sz w:val="24"/>
          <w:szCs w:val="24"/>
        </w:rPr>
        <w:t xml:space="preserve">red drum; and </w:t>
      </w:r>
      <w:del w:id="129" w:author="Paola López-Duarte" w:date="2022-05-01T21:42:00Z">
        <w:r w:rsidDel="007457FD">
          <w:rPr>
            <w:rFonts w:ascii="Times New Roman" w:hAnsi="Times New Roman" w:cs="Times New Roman"/>
            <w:sz w:val="24"/>
            <w:szCs w:val="24"/>
          </w:rPr>
          <w:delText xml:space="preserve">gulf </w:delText>
        </w:r>
      </w:del>
      <w:ins w:id="130" w:author="Paola López-Duarte" w:date="2022-05-01T21:42:00Z">
        <w:r w:rsidR="007457FD">
          <w:rPr>
            <w:rFonts w:ascii="Times New Roman" w:hAnsi="Times New Roman" w:cs="Times New Roman"/>
            <w:sz w:val="24"/>
            <w:szCs w:val="24"/>
          </w:rPr>
          <w:t xml:space="preserve">Gulf </w:t>
        </w:r>
      </w:ins>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ins w:id="131" w:author="Martin,Charles" w:date="2022-04-29T12:55:00Z">
        <w:r w:rsidR="00B27D2C">
          <w:rPr>
            <w:rFonts w:ascii="Times New Roman" w:hAnsi="Times New Roman" w:cs="Times New Roman"/>
            <w:sz w:val="24"/>
            <w:szCs w:val="24"/>
          </w:rPr>
          <w:t>:</w:t>
        </w:r>
      </w:ins>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commentRangeStart w:id="132"/>
      <w:commentRangeStart w:id="133"/>
      <w:commentRangeStart w:id="134"/>
      <w:r>
        <w:rPr>
          <w:rFonts w:ascii="Times New Roman" w:hAnsi="Times New Roman" w:cs="Times New Roman"/>
          <w:sz w:val="24"/>
          <w:szCs w:val="24"/>
        </w:rPr>
        <w:t>diving birds</w:t>
      </w:r>
      <w:r w:rsidR="00D23021">
        <w:rPr>
          <w:rFonts w:ascii="Times New Roman" w:hAnsi="Times New Roman" w:cs="Times New Roman"/>
          <w:sz w:val="24"/>
          <w:szCs w:val="24"/>
        </w:rPr>
        <w:t xml:space="preserve"> </w:t>
      </w:r>
      <w:commentRangeEnd w:id="132"/>
      <w:r w:rsidR="00BD2B7C">
        <w:rPr>
          <w:rStyle w:val="CommentReference"/>
        </w:rPr>
        <w:commentReference w:id="132"/>
      </w:r>
      <w:commentRangeEnd w:id="133"/>
      <w:r w:rsidR="0068029B">
        <w:rPr>
          <w:rStyle w:val="CommentReference"/>
        </w:rPr>
        <w:commentReference w:id="133"/>
      </w:r>
      <w:commentRangeEnd w:id="134"/>
      <w:r w:rsidR="0068029B">
        <w:rPr>
          <w:rStyle w:val="CommentReference"/>
        </w:rPr>
        <w:commentReference w:id="134"/>
      </w:r>
      <w:r w:rsidR="00D23021">
        <w:rPr>
          <w:rFonts w:ascii="Times New Roman" w:hAnsi="Times New Roman" w:cs="Times New Roman"/>
          <w:sz w:val="24"/>
          <w:szCs w:val="24"/>
        </w:rPr>
        <w:t>(generally gulls, terns, and frigate birds)</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{"citationID":"edkjNgXe","properties":{"formattedCitation":"(Fodrie et al. 2014; Ward et al. 2018; Martin et al. 2020)","plainCitation":"(Fodrie et al. 2014; Ward et al. 2018; Martin et al. 2020)","noteIndex":0},"citationItems":[{"id":1484,"uris":["http://zotero.org/users/783258/items/IANH8UUZ"],"itemData":{"id":1484,"type":"article-journal","abstract":"Syntheses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Eugene"},{"family":"Whitehead","given":"Andrew"}],"issued":{"date-parts":[["2014",9,1]]}}},{"id":1697,"uris":["http://zotero.org/users/783258/items/I9X4FZ9F"],"itemData":{"id":1697,"type":"article-journal","abstract":"Quantifying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D."}],"issued":{"date-parts":[["2018",8,18]]}}},{"id":2761,"uris":["http://zotero.org/users/783258/items/QBI789JY"],"itemData":{"id":2761,"type":"article-journal","abstract":"The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FD22D6" w:rsidRPr="00FD22D6">
        <w:rPr>
          <w:rFonts w:ascii="Times New Roman" w:hAnsi="Times New Roman" w:cs="Times New Roman"/>
          <w:sz w:val="24"/>
        </w:rPr>
        <w:t>(Fodrie et al. 2014; 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commentRangeStart w:id="135"/>
      <w:r w:rsidR="00811953">
        <w:rPr>
          <w:rFonts w:ascii="Times New Roman" w:hAnsi="Times New Roman" w:cs="Times New Roman"/>
          <w:sz w:val="24"/>
          <w:szCs w:val="24"/>
        </w:rPr>
        <w:t xml:space="preserve">we would expect these fish and invertebrate populations to increase in abundance following the substantial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commentRangeEnd w:id="135"/>
      <w:r w:rsidR="00C91676">
        <w:rPr>
          <w:rStyle w:val="CommentReference"/>
        </w:rPr>
        <w:commentReference w:id="135"/>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compensated for b</w:t>
      </w:r>
      <w:r w:rsidR="00ED6EE9">
        <w:rPr>
          <w:rFonts w:ascii="Times New Roman" w:hAnsi="Times New Roman" w:cs="Times New Roman"/>
          <w:sz w:val="24"/>
          <w:szCs w:val="24"/>
        </w:rPr>
        <w:t>y temporary release for 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63687E64"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 This gave us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33064EE" w14:textId="501839FC"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 as well.</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unclear. </w:t>
      </w:r>
    </w:p>
    <w:p w14:paraId="394CD2DC" w14:textId="3B28D514" w:rsidR="004C6877" w:rsidRDefault="00975FCD"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Rather than </w:t>
      </w:r>
      <w:del w:id="136" w:author="kiva.oken kiva.oken" w:date="2022-05-02T10:14:00Z">
        <w:r>
          <w:rPr>
            <w:rFonts w:ascii="Times New Roman" w:hAnsi="Times New Roman" w:cs="Times New Roman"/>
            <w:sz w:val="24"/>
            <w:szCs w:val="24"/>
          </w:rPr>
          <w:delText>project</w:delText>
        </w:r>
      </w:del>
      <w:ins w:id="137" w:author="kiva.oken kiva.oken" w:date="2022-05-02T10:14:00Z">
        <w:r>
          <w:rPr>
            <w:rFonts w:ascii="Times New Roman" w:hAnsi="Times New Roman" w:cs="Times New Roman"/>
            <w:sz w:val="24"/>
            <w:szCs w:val="24"/>
          </w:rPr>
          <w:t>project</w:t>
        </w:r>
      </w:ins>
      <w:ins w:id="138" w:author="Martin,Charles" w:date="2022-04-29T13:10:00Z">
        <w:r w:rsidR="00961FF6">
          <w:rPr>
            <w:rFonts w:ascii="Times New Roman" w:hAnsi="Times New Roman" w:cs="Times New Roman"/>
            <w:sz w:val="24"/>
            <w:szCs w:val="24"/>
          </w:rPr>
          <w:t>ing</w:t>
        </w:r>
      </w:ins>
      <w:r>
        <w:rPr>
          <w:rFonts w:ascii="Times New Roman" w:hAnsi="Times New Roman" w:cs="Times New Roman"/>
          <w:sz w:val="24"/>
          <w:szCs w:val="24"/>
        </w:rPr>
        <w:t xml:space="preserve"> a single possible manifestation of the food web forward through time with high uncertainty, we instead focused on how the food web would respond to perturbations within the neighborhood of its current assumed equilibrium. We did this assuming uncertainty in</w:t>
      </w:r>
      <w:ins w:id="139" w:author="Martin,Charles" w:date="2022-04-29T13:10:00Z">
        <w:r w:rsidR="00961FF6">
          <w:rPr>
            <w:rFonts w:ascii="Times New Roman" w:hAnsi="Times New Roman" w:cs="Times New Roman"/>
            <w:sz w:val="24"/>
            <w:szCs w:val="24"/>
          </w:rPr>
          <w:t>:</w:t>
        </w:r>
      </w:ins>
      <w:r>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Pr>
          <w:rFonts w:ascii="Times New Roman" w:hAnsi="Times New Roman" w:cs="Times New Roman"/>
          <w:sz w:val="24"/>
          <w:szCs w:val="24"/>
        </w:rPr>
        <w:t xml:space="preserve"> functional response, and 3) density-dependence of the mortality not captured by fishing or predation. </w:t>
      </w:r>
      <w:commentRangeStart w:id="140"/>
      <w:r>
        <w:rPr>
          <w:rFonts w:ascii="Times New Roman" w:hAnsi="Times New Roman" w:cs="Times New Roman"/>
          <w:sz w:val="24"/>
          <w:szCs w:val="24"/>
        </w:rPr>
        <w:t xml:space="preserve">We note that in </w:t>
      </w:r>
      <w:proofErr w:type="spellStart"/>
      <w:r>
        <w:rPr>
          <w:rFonts w:ascii="Times New Roman" w:hAnsi="Times New Roman" w:cs="Times New Roman"/>
          <w:sz w:val="24"/>
          <w:szCs w:val="24"/>
        </w:rPr>
        <w:t>Ecosim</w:t>
      </w:r>
      <w:proofErr w:type="spellEnd"/>
      <w:r>
        <w:rPr>
          <w:rFonts w:ascii="Times New Roman" w:hAnsi="Times New Roman" w:cs="Times New Roman"/>
          <w:sz w:val="24"/>
          <w:szCs w:val="24"/>
        </w:rPr>
        <w:t xml:space="preserve">, the standard process for projecting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models through time, users do not have the option to define all of these terms.</w:t>
      </w:r>
    </w:p>
    <w:p w14:paraId="4A1C189A" w14:textId="7FEF507E" w:rsidR="00CF20EB" w:rsidRDefault="003E578A" w:rsidP="00CF20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overcome this limitation,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t>
      </w:r>
      <w:commentRangeEnd w:id="140"/>
      <w:r w:rsidR="00991303">
        <w:rPr>
          <w:rStyle w:val="CommentReference"/>
        </w:rPr>
        <w:commentReference w:id="140"/>
      </w:r>
      <w:r w:rsidR="006007C7">
        <w:rPr>
          <w:rFonts w:ascii="Times New Roman" w:hAnsi="Times New Roman" w:cs="Times New Roman"/>
          <w:sz w:val="24"/>
          <w:szCs w:val="24"/>
        </w:rPr>
        <w:t>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mortality and </w:t>
      </w:r>
      <w:r w:rsidR="00DA219B">
        <w:rPr>
          <w:rFonts w:ascii="Times New Roman" w:hAnsi="Times New Roman" w:cs="Times New Roman"/>
          <w:sz w:val="24"/>
          <w:szCs w:val="24"/>
        </w:rPr>
        <w:lastRenderedPageBreak/>
        <w:t>the derivative of biomass with respect to 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CC75F8">
        <w:rPr>
          <w:rFonts w:ascii="Times New Roman" w:hAnsi="Times New Roman" w:cs="Times New Roman"/>
          <w:sz w:val="24"/>
          <w:szCs w:val="24"/>
        </w:rPr>
        <w:t xml:space="preserve">The generalized equilibrium model </w:t>
      </w:r>
      <w:r w:rsidR="005E2179">
        <w:rPr>
          <w:rFonts w:ascii="Times New Roman" w:hAnsi="Times New Roman" w:cs="Times New Roman"/>
          <w:sz w:val="24"/>
          <w:szCs w:val="24"/>
        </w:rPr>
        <w:t>assume</w:t>
      </w:r>
      <w:r w:rsidR="00CC75F8">
        <w:rPr>
          <w:rFonts w:ascii="Times New Roman" w:hAnsi="Times New Roman" w:cs="Times New Roman"/>
          <w:sz w:val="24"/>
          <w:szCs w:val="24"/>
        </w:rPr>
        <w:t>s</w:t>
      </w:r>
      <w:r w:rsidR="00CF20EB">
        <w:rPr>
          <w:rFonts w:ascii="Times New Roman" w:hAnsi="Times New Roman" w:cs="Times New Roman"/>
          <w:sz w:val="24"/>
          <w:szCs w:val="24"/>
        </w:rPr>
        <w:t xml:space="preserve"> that the per capita rate of population </w:t>
      </w:r>
      <w:proofErr w:type="gramStart"/>
      <w:r w:rsidR="00CF20EB">
        <w:rPr>
          <w:rFonts w:ascii="Times New Roman" w:hAnsi="Times New Roman" w:cs="Times New Roman"/>
          <w:sz w:val="24"/>
          <w:szCs w:val="24"/>
        </w:rPr>
        <w:t>change</w:t>
      </w:r>
      <w:proofErr w:type="gramEnd"/>
      <w:r w:rsidR="00CF20EB">
        <w:rPr>
          <w:rFonts w:ascii="Times New Roman" w:hAnsi="Times New Roman" w:cs="Times New Roman"/>
          <w:sz w:val="24"/>
          <w:szCs w:val="24"/>
        </w:rPr>
        <w:t xml:space="preserve"> of group </w:t>
      </w:r>
      <w:proofErr w:type="spellStart"/>
      <w:r w:rsidR="005E2179">
        <w:rPr>
          <w:rFonts w:ascii="Times New Roman" w:hAnsi="Times New Roman" w:cs="Times New Roman"/>
          <w:i/>
          <w:sz w:val="24"/>
          <w:szCs w:val="24"/>
        </w:rPr>
        <w:t>i</w:t>
      </w:r>
      <w:proofErr w:type="spellEnd"/>
      <w:r w:rsidR="005E2179">
        <w:rPr>
          <w:rFonts w:ascii="Times New Roman" w:hAnsi="Times New Roman" w:cs="Times New Roman"/>
          <w:sz w:val="24"/>
          <w:szCs w:val="24"/>
        </w:rPr>
        <w:t xml:space="preserve">, </w:t>
      </w:r>
      <w:proofErr w:type="spellStart"/>
      <w:r w:rsidR="005E2179">
        <w:rPr>
          <w:rFonts w:ascii="Times New Roman" w:hAnsi="Times New Roman" w:cs="Times New Roman"/>
          <w:i/>
          <w:sz w:val="24"/>
          <w:szCs w:val="24"/>
        </w:rPr>
        <w:t>r</w:t>
      </w:r>
      <w:r w:rsidR="005E2179">
        <w:rPr>
          <w:rFonts w:ascii="Times New Roman" w:hAnsi="Times New Roman" w:cs="Times New Roman"/>
          <w:i/>
          <w:sz w:val="24"/>
          <w:szCs w:val="24"/>
          <w:vertAlign w:val="subscript"/>
        </w:rPr>
        <w:t>i</w:t>
      </w:r>
      <w:proofErr w:type="spellEnd"/>
      <w:r w:rsidR="005E2179">
        <w:rPr>
          <w:rFonts w:ascii="Times New Roman" w:hAnsi="Times New Roman" w:cs="Times New Roman"/>
          <w:sz w:val="24"/>
          <w:szCs w:val="24"/>
        </w:rPr>
        <w:t>,</w:t>
      </w:r>
      <w:r w:rsidR="005E2179">
        <w:rPr>
          <w:rFonts w:ascii="Times New Roman" w:hAnsi="Times New Roman" w:cs="Times New Roman"/>
          <w:i/>
          <w:sz w:val="24"/>
          <w:szCs w:val="24"/>
        </w:rPr>
        <w:t xml:space="preserve"> </w:t>
      </w:r>
      <w:r w:rsidR="005E2179">
        <w:rPr>
          <w:rFonts w:ascii="Times New Roman" w:hAnsi="Times New Roman" w:cs="Times New Roman"/>
          <w:sz w:val="24"/>
          <w:szCs w:val="24"/>
        </w:rPr>
        <w:t xml:space="preserve">as a function </w:t>
      </w:r>
      <w:r w:rsidR="00397736">
        <w:rPr>
          <w:rFonts w:ascii="Times New Roman" w:hAnsi="Times New Roman" w:cs="Times New Roman"/>
          <w:sz w:val="24"/>
          <w:szCs w:val="24"/>
        </w:rPr>
        <w:t>of the vector of biomass for all functional groups</w:t>
      </w:r>
      <w:r w:rsidR="005E2179">
        <w:rPr>
          <w:rFonts w:ascii="Times New Roman" w:hAnsi="Times New Roman" w:cs="Times New Roman"/>
          <w:sz w:val="24"/>
          <w:szCs w:val="24"/>
        </w:rPr>
        <w:t xml:space="preserve">, </w:t>
      </w:r>
      <w:r w:rsidR="005E2179">
        <w:rPr>
          <w:rFonts w:ascii="Times New Roman" w:hAnsi="Times New Roman" w:cs="Times New Roman"/>
          <w:b/>
          <w:i/>
          <w:sz w:val="24"/>
          <w:szCs w:val="24"/>
        </w:rPr>
        <w:t>B</w:t>
      </w:r>
      <w:r w:rsidR="005E2179">
        <w:rPr>
          <w:rFonts w:ascii="Times New Roman" w:hAnsi="Times New Roman" w:cs="Times New Roman"/>
          <w:sz w:val="24"/>
          <w:szCs w:val="24"/>
        </w:rPr>
        <w:t>,</w:t>
      </w:r>
      <w:r w:rsidR="005E2179">
        <w:rPr>
          <w:rFonts w:ascii="Times New Roman" w:hAnsi="Times New Roman" w:cs="Times New Roman"/>
          <w:b/>
          <w:i/>
          <w:sz w:val="24"/>
          <w:szCs w:val="24"/>
        </w:rPr>
        <w:t xml:space="preserve"> </w:t>
      </w:r>
      <w:r w:rsidR="00CF20EB">
        <w:rPr>
          <w:rFonts w:ascii="Times New Roman" w:hAnsi="Times New Roman" w:cs="Times New Roman"/>
          <w:sz w:val="24"/>
          <w:szCs w:val="24"/>
        </w:rPr>
        <w:t>is:</w:t>
      </w:r>
    </w:p>
    <w:p w14:paraId="7BB8A608" w14:textId="7E9B0D39" w:rsidR="00CF20EB" w:rsidRPr="00047859" w:rsidRDefault="003D62FA" w:rsidP="00047859">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GCE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6250E68E" w14:textId="1D7850D2" w:rsidR="00047859" w:rsidRPr="00A56691" w:rsidRDefault="00CF20EB" w:rsidP="00C8346E">
      <w:pPr>
        <w:spacing w:after="0" w:line="480" w:lineRule="auto"/>
        <w:rPr>
          <w:rFonts w:ascii="Times New Roman" w:hAnsi="Times New Roman" w:cs="Times New Roman"/>
          <w:sz w:val="24"/>
          <w:szCs w:val="24"/>
        </w:rPr>
      </w:pPr>
      <w:r>
        <w:rPr>
          <w:rFonts w:ascii="Times New Roman" w:hAnsi="Times New Roman" w:cs="Times New Roman"/>
          <w:sz w:val="24"/>
          <w:szCs w:val="24"/>
        </w:rPr>
        <w:t>In equation</w:t>
      </w:r>
      <w:r w:rsidR="00047859">
        <w:rPr>
          <w:rFonts w:ascii="Times New Roman" w:hAnsi="Times New Roman" w:cs="Times New Roman"/>
          <w:sz w:val="24"/>
          <w:szCs w:val="24"/>
        </w:rPr>
        <w:t xml:space="preserve"> (2)</w:t>
      </w:r>
      <w:r>
        <w:rPr>
          <w:rFonts w:ascii="Times New Roman" w:hAnsi="Times New Roman" w:cs="Times New Roman"/>
          <w:sz w:val="24"/>
          <w:szCs w:val="24"/>
        </w:rPr>
        <w:t xml:space="preserve">, </w:t>
      </w:r>
      <w:r w:rsidR="005E2179">
        <w:rPr>
          <w:rFonts w:ascii="Times New Roman" w:hAnsi="Times New Roman" w:cs="Times New Roman"/>
          <w:sz w:val="24"/>
          <w:szCs w:val="24"/>
        </w:rPr>
        <w:t>the first term</w:t>
      </w:r>
      <w:r w:rsidR="00C8346E">
        <w:rPr>
          <w:rFonts w:ascii="Times New Roman" w:hAnsi="Times New Roman" w:cs="Times New Roman"/>
          <w:sz w:val="24"/>
          <w:szCs w:val="24"/>
        </w:rPr>
        <w:t xml:space="preserve"> describes biomass gains from consumption</w:t>
      </w:r>
      <w:r w:rsidR="005E2179">
        <w:rPr>
          <w:rFonts w:ascii="Times New Roman" w:hAnsi="Times New Roman" w:cs="Times New Roman"/>
          <w:sz w:val="24"/>
          <w:szCs w:val="24"/>
        </w:rPr>
        <w:t xml:space="preserve">, the second term </w:t>
      </w:r>
      <w:r w:rsidR="00C8346E">
        <w:rPr>
          <w:rFonts w:ascii="Times New Roman" w:hAnsi="Times New Roman" w:cs="Times New Roman"/>
          <w:sz w:val="24"/>
          <w:szCs w:val="24"/>
        </w:rPr>
        <w:t xml:space="preserve">describes biomass loss from </w:t>
      </w:r>
      <w:r w:rsidR="005E2179">
        <w:rPr>
          <w:rFonts w:ascii="Times New Roman" w:hAnsi="Times New Roman" w:cs="Times New Roman"/>
          <w:sz w:val="24"/>
          <w:szCs w:val="24"/>
        </w:rPr>
        <w:t>predators, and the thi</w:t>
      </w:r>
      <w:r w:rsidR="006007C7">
        <w:rPr>
          <w:rFonts w:ascii="Times New Roman" w:hAnsi="Times New Roman" w:cs="Times New Roman"/>
          <w:sz w:val="24"/>
          <w:szCs w:val="24"/>
        </w:rPr>
        <w:t xml:space="preserve">rd term is other mortality (not </w:t>
      </w:r>
      <w:r w:rsidR="005E2179">
        <w:rPr>
          <w:rFonts w:ascii="Times New Roman" w:hAnsi="Times New Roman" w:cs="Times New Roman"/>
          <w:sz w:val="24"/>
          <w:szCs w:val="24"/>
        </w:rPr>
        <w:t xml:space="preserve">fishing </w:t>
      </w:r>
      <w:r w:rsidR="006007C7">
        <w:rPr>
          <w:rFonts w:ascii="Times New Roman" w:hAnsi="Times New Roman" w:cs="Times New Roman"/>
          <w:sz w:val="24"/>
          <w:szCs w:val="24"/>
        </w:rPr>
        <w:t xml:space="preserve">or </w:t>
      </w:r>
      <w:r w:rsidR="005E2179">
        <w:rPr>
          <w:rFonts w:ascii="Times New Roman" w:hAnsi="Times New Roman" w:cs="Times New Roman"/>
          <w:sz w:val="24"/>
          <w:szCs w:val="24"/>
        </w:rPr>
        <w:t xml:space="preserve">predation). </w:t>
      </w:r>
      <w:proofErr w:type="spellStart"/>
      <w:r>
        <w:rPr>
          <w:rFonts w:ascii="Times New Roman" w:hAnsi="Times New Roman" w:cs="Times New Roman"/>
          <w:i/>
          <w:sz w:val="24"/>
          <w:szCs w:val="24"/>
        </w:rPr>
        <w:t>GCE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or the production to consumption ratio</w:t>
      </w:r>
      <w:r w:rsidR="00CC75F8">
        <w:rPr>
          <w:rFonts w:ascii="Times New Roman" w:hAnsi="Times New Roman" w:cs="Times New Roman"/>
          <w:sz w:val="24"/>
          <w:szCs w:val="24"/>
        </w:rPr>
        <w:t xml:space="preserve"> (</w:t>
      </w:r>
      <w:proofErr w:type="spellStart"/>
      <w:r w:rsidR="00CC75F8">
        <w:rPr>
          <w:rFonts w:ascii="Times New Roman" w:hAnsi="Times New Roman" w:cs="Times New Roman"/>
          <w:i/>
          <w:sz w:val="24"/>
          <w:szCs w:val="24"/>
        </w:rPr>
        <w:t>GCE</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i/>
          <w:sz w:val="24"/>
          <w:szCs w:val="24"/>
          <w:vertAlign w:val="subscript"/>
        </w:rPr>
        <w:t xml:space="preserve"> = </w:t>
      </w:r>
      <w:proofErr w:type="spellStart"/>
      <w:r w:rsidR="00CC75F8">
        <w:rPr>
          <w:rFonts w:ascii="Times New Roman" w:hAnsi="Times New Roman" w:cs="Times New Roman"/>
          <w:i/>
          <w:sz w:val="24"/>
          <w:szCs w:val="24"/>
        </w:rPr>
        <w:t>PB</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sz w:val="24"/>
          <w:szCs w:val="24"/>
        </w:rPr>
        <w:t>/</w:t>
      </w:r>
      <w:proofErr w:type="spellStart"/>
      <w:r w:rsidR="00CC75F8">
        <w:rPr>
          <w:rFonts w:ascii="Times New Roman" w:hAnsi="Times New Roman" w:cs="Times New Roman"/>
          <w:i/>
          <w:sz w:val="24"/>
          <w:szCs w:val="24"/>
        </w:rPr>
        <w:t>QB</w:t>
      </w:r>
      <w:r w:rsidR="00CC75F8">
        <w:rPr>
          <w:rFonts w:ascii="Times New Roman" w:hAnsi="Times New Roman" w:cs="Times New Roman"/>
          <w:i/>
          <w:sz w:val="24"/>
          <w:szCs w:val="24"/>
          <w:vertAlign w:val="subscript"/>
        </w:rPr>
        <w:t>i</w:t>
      </w:r>
      <w:proofErr w:type="spellEnd"/>
      <w:r w:rsidR="00CC75F8">
        <w:rPr>
          <w:rFonts w:ascii="Times New Roman" w:hAnsi="Times New Roman" w:cs="Times New Roman"/>
          <w:sz w:val="24"/>
          <w:szCs w:val="24"/>
        </w:rPr>
        <w:t>)</w:t>
      </w:r>
      <w:r>
        <w:rPr>
          <w:rFonts w:ascii="Times New Roman" w:hAnsi="Times New Roman" w:cs="Times New Roman"/>
          <w:sz w:val="24"/>
          <w:szCs w:val="24"/>
        </w:rPr>
        <w:t xml:space="preserve">. </w:t>
      </w:r>
      <w:r w:rsidR="00C8346E">
        <w:rPr>
          <w:rFonts w:ascii="Times New Roman" w:hAnsi="Times New Roman" w:cs="Times New Roman"/>
          <w:sz w:val="24"/>
          <w:szCs w:val="24"/>
        </w:rPr>
        <w:t xml:space="preserve">The parameter </w:t>
      </w:r>
      <w:proofErr w:type="spellStart"/>
      <w:r w:rsidR="00C8346E">
        <w:rPr>
          <w:rFonts w:ascii="Times New Roman" w:hAnsi="Times New Roman" w:cs="Times New Roman"/>
          <w:i/>
          <w:sz w:val="24"/>
          <w:szCs w:val="24"/>
        </w:rPr>
        <w:t>γ</w:t>
      </w:r>
      <w:r w:rsidR="00C8346E">
        <w:rPr>
          <w:rFonts w:ascii="Times New Roman" w:hAnsi="Times New Roman" w:cs="Times New Roman"/>
          <w:i/>
          <w:sz w:val="24"/>
          <w:szCs w:val="24"/>
          <w:vertAlign w:val="subscript"/>
        </w:rPr>
        <w:t>i</w:t>
      </w:r>
      <w:proofErr w:type="spellEnd"/>
      <w:r w:rsidR="00C8346E">
        <w:rPr>
          <w:rFonts w:ascii="Times New Roman" w:hAnsi="Times New Roman" w:cs="Times New Roman"/>
          <w:sz w:val="24"/>
          <w:szCs w:val="24"/>
        </w:rPr>
        <w:t xml:space="preserve"> dictates the density-dependence of the other mortality</w:t>
      </w:r>
      <w:r w:rsidR="001E30E6">
        <w:rPr>
          <w:rFonts w:ascii="Times New Roman" w:hAnsi="Times New Roman" w:cs="Times New Roman"/>
          <w:sz w:val="24"/>
          <w:szCs w:val="24"/>
        </w:rPr>
        <w:t xml:space="preserve"> </w:t>
      </w:r>
      <w:r w:rsidR="00EE3118">
        <w:rPr>
          <w:rFonts w:ascii="Times New Roman" w:hAnsi="Times New Roman" w:cs="Times New Roman"/>
          <w:sz w:val="24"/>
          <w:szCs w:val="24"/>
        </w:rPr>
        <w:t xml:space="preserve">(e.g., disease, predation and fishing outside model domain, senescence) </w:t>
      </w:r>
      <w:r w:rsidR="001E30E6">
        <w:rPr>
          <w:rFonts w:ascii="Times New Roman" w:hAnsi="Times New Roman" w:cs="Times New Roman"/>
          <w:sz w:val="24"/>
          <w:szCs w:val="24"/>
        </w:rPr>
        <w:t xml:space="preserve">and is drawn from a random distribution (Table </w:t>
      </w:r>
      <w:r w:rsidR="007F12C1">
        <w:rPr>
          <w:rFonts w:ascii="Times New Roman" w:hAnsi="Times New Roman" w:cs="Times New Roman"/>
          <w:sz w:val="24"/>
          <w:szCs w:val="24"/>
        </w:rPr>
        <w:t>1</w:t>
      </w:r>
      <w:r w:rsidR="001E30E6">
        <w:rPr>
          <w:rFonts w:ascii="Times New Roman" w:hAnsi="Times New Roman" w:cs="Times New Roman"/>
          <w:sz w:val="24"/>
          <w:szCs w:val="24"/>
        </w:rPr>
        <w:t>)</w:t>
      </w:r>
      <w:r w:rsidR="00C8346E">
        <w:rPr>
          <w:rFonts w:ascii="Times New Roman" w:hAnsi="Times New Roman" w:cs="Times New Roman"/>
          <w:sz w:val="24"/>
          <w:szCs w:val="24"/>
        </w:rPr>
        <w:t xml:space="preserve">. </w:t>
      </w:r>
      <w:r w:rsidR="00C8346E">
        <w:rPr>
          <w:rFonts w:ascii="Times New Roman" w:hAnsi="Times New Roman" w:cs="Times New Roman"/>
          <w:i/>
          <w:sz w:val="24"/>
          <w:szCs w:val="24"/>
        </w:rPr>
        <w:t>M</w:t>
      </w:r>
      <w:proofErr w:type="gramStart"/>
      <w:r w:rsidR="00C8346E">
        <w:rPr>
          <w:rFonts w:ascii="Times New Roman" w:hAnsi="Times New Roman" w:cs="Times New Roman"/>
          <w:i/>
          <w:sz w:val="24"/>
          <w:szCs w:val="24"/>
          <w:vertAlign w:val="subscript"/>
        </w:rPr>
        <w:t>0,i</w:t>
      </w:r>
      <w:proofErr w:type="gramEnd"/>
      <w:r w:rsidR="00C8346E">
        <w:rPr>
          <w:rFonts w:ascii="Times New Roman" w:hAnsi="Times New Roman" w:cs="Times New Roman"/>
          <w:sz w:val="24"/>
          <w:szCs w:val="24"/>
        </w:rPr>
        <w:t xml:space="preserve"> scales the other mortality</w:t>
      </w:r>
      <w:r w:rsidR="00CC75F8">
        <w:rPr>
          <w:rFonts w:ascii="Times New Roman" w:hAnsi="Times New Roman" w:cs="Times New Roman"/>
          <w:sz w:val="24"/>
          <w:szCs w:val="24"/>
        </w:rPr>
        <w:t xml:space="preserve"> and is solved for using the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biomass and mortality rate accounted for by the </w:t>
      </w:r>
      <w:proofErr w:type="spellStart"/>
      <w:r w:rsidR="00CC75F8">
        <w:rPr>
          <w:rFonts w:ascii="Times New Roman" w:hAnsi="Times New Roman" w:cs="Times New Roman"/>
          <w:sz w:val="24"/>
          <w:szCs w:val="24"/>
        </w:rPr>
        <w:t>ecotrophic</w:t>
      </w:r>
      <w:proofErr w:type="spellEnd"/>
      <w:r w:rsidR="00CC75F8">
        <w:rPr>
          <w:rFonts w:ascii="Times New Roman" w:hAnsi="Times New Roman" w:cs="Times New Roman"/>
          <w:sz w:val="24"/>
          <w:szCs w:val="24"/>
        </w:rPr>
        <w:t xml:space="preserve"> efficiency term.</w:t>
      </w:r>
      <w:r w:rsidR="00A56691">
        <w:rPr>
          <w:rFonts w:ascii="Times New Roman" w:hAnsi="Times New Roman" w:cs="Times New Roman"/>
          <w:sz w:val="24"/>
          <w:szCs w:val="24"/>
        </w:rPr>
        <w:t xml:space="preserve"> Notably, the generalized equilibrium model described by equation (2) does </w:t>
      </w:r>
      <w:r w:rsidR="00A56691">
        <w:rPr>
          <w:rFonts w:ascii="Times New Roman" w:hAnsi="Times New Roman" w:cs="Times New Roman"/>
          <w:i/>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 To address this,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1302E740"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585A18">
        <w:rPr>
          <w:rFonts w:ascii="Times New Roman" w:hAnsi="Times New Roman" w:cs="Times New Roman"/>
          <w:sz w:val="24"/>
          <w:szCs w:val="24"/>
        </w:rPr>
        <w:t xml:space="preserve">, to balance </w:t>
      </w:r>
      <w:r w:rsidR="001E30E6">
        <w:rPr>
          <w:rFonts w:ascii="Times New Roman" w:hAnsi="Times New Roman" w:cs="Times New Roman"/>
          <w:sz w:val="24"/>
          <w:szCs w:val="24"/>
        </w:rPr>
        <w:t xml:space="preserve">1) </w:t>
      </w:r>
      <w:r w:rsidR="00585A18">
        <w:rPr>
          <w:rFonts w:ascii="Times New Roman" w:hAnsi="Times New Roman" w:cs="Times New Roman"/>
          <w:sz w:val="24"/>
          <w:szCs w:val="24"/>
        </w:rPr>
        <w:t xml:space="preserve">the fact that the quantities we calculate are to be interpreted within a “neighborhood” of equilibrium with </w:t>
      </w:r>
      <w:r w:rsidR="001E30E6">
        <w:rPr>
          <w:rFonts w:ascii="Times New Roman" w:hAnsi="Times New Roman" w:cs="Times New Roman"/>
          <w:sz w:val="24"/>
          <w:szCs w:val="24"/>
        </w:rPr>
        <w:t xml:space="preserve">2) </w:t>
      </w:r>
      <w:r w:rsidR="00585A18">
        <w:rPr>
          <w:rFonts w:ascii="Times New Roman" w:hAnsi="Times New Roman" w:cs="Times New Roman"/>
          <w:sz w:val="24"/>
          <w:szCs w:val="24"/>
        </w:rPr>
        <w:t xml:space="preserve">the major </w:t>
      </w:r>
      <w:r w:rsidR="00585A18">
        <w:rPr>
          <w:rFonts w:ascii="Times New Roman" w:hAnsi="Times New Roman" w:cs="Times New Roman"/>
          <w:sz w:val="24"/>
          <w:szCs w:val="24"/>
        </w:rPr>
        <w:lastRenderedPageBreak/>
        <w:t>proportional changes observed following the oil spill, particularly with respect to fishing (100% decline la</w:t>
      </w:r>
      <w:r w:rsidR="0099281D">
        <w:rPr>
          <w:rFonts w:ascii="Times New Roman" w:hAnsi="Times New Roman" w:cs="Times New Roman"/>
          <w:sz w:val="24"/>
          <w:szCs w:val="24"/>
        </w:rPr>
        <w:t>sting one year).</w:t>
      </w:r>
    </w:p>
    <w:p w14:paraId="7E17C1E8" w14:textId="77469EF8" w:rsidR="00F24AC9" w:rsidRDefault="00F24AC9" w:rsidP="00047859">
      <w:pPr>
        <w:spacing w:after="0" w:line="480" w:lineRule="auto"/>
        <w:rPr>
          <w:rFonts w:ascii="Times New Roman" w:hAnsi="Times New Roman" w:cs="Times New Roman"/>
          <w:sz w:val="24"/>
          <w:szCs w:val="24"/>
        </w:rPr>
      </w:pPr>
    </w:p>
    <w:p w14:paraId="6B4D788B" w14:textId="72B38775" w:rsidR="00F24AC9"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533855D4" w14:textId="44E41CD0" w:rsidR="00F24AC9" w:rsidRDefault="00F24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41"/>
      <w:commentRangeStart w:id="142"/>
      <w:commentRangeStart w:id="143"/>
      <w:r>
        <w:rPr>
          <w:rFonts w:ascii="Times New Roman" w:hAnsi="Times New Roman" w:cs="Times New Roman"/>
          <w:sz w:val="24"/>
          <w:szCs w:val="24"/>
        </w:rPr>
        <w:t xml:space="preserve">Our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model contains </w:t>
      </w:r>
      <w:r w:rsidR="00D93A5A">
        <w:rPr>
          <w:rFonts w:ascii="Times New Roman" w:hAnsi="Times New Roman" w:cs="Times New Roman"/>
          <w:sz w:val="24"/>
          <w:szCs w:val="24"/>
        </w:rPr>
        <w:t>five functional groups for primary producers, 31 functional groups for consumers, (</w:t>
      </w:r>
      <w:r>
        <w:rPr>
          <w:rFonts w:ascii="Times New Roman" w:hAnsi="Times New Roman" w:cs="Times New Roman"/>
          <w:sz w:val="24"/>
          <w:szCs w:val="24"/>
        </w:rPr>
        <w:t>14 of which are broken up into juvenile and adult life stages</w:t>
      </w:r>
      <w:r w:rsidR="00D93A5A">
        <w:rPr>
          <w:rFonts w:ascii="Times New Roman" w:hAnsi="Times New Roman" w:cs="Times New Roman"/>
          <w:sz w:val="24"/>
          <w:szCs w:val="24"/>
        </w:rPr>
        <w:t>), and one</w:t>
      </w:r>
      <w:r w:rsidR="00911094">
        <w:rPr>
          <w:rFonts w:ascii="Times New Roman" w:hAnsi="Times New Roman" w:cs="Times New Roman"/>
          <w:sz w:val="24"/>
          <w:szCs w:val="24"/>
        </w:rPr>
        <w:t xml:space="preserve"> detrital group</w:t>
      </w:r>
      <w:r w:rsidR="001E30E6">
        <w:rPr>
          <w:rFonts w:ascii="Times New Roman" w:hAnsi="Times New Roman" w:cs="Times New Roman"/>
          <w:sz w:val="24"/>
          <w:szCs w:val="24"/>
        </w:rPr>
        <w:t xml:space="preserve"> (</w:t>
      </w:r>
      <w:commentRangeStart w:id="144"/>
      <w:commentRangeStart w:id="145"/>
      <w:commentRangeStart w:id="146"/>
      <w:commentRangeStart w:id="147"/>
      <w:commentRangeStart w:id="148"/>
      <w:r w:rsidR="001E30E6">
        <w:rPr>
          <w:rFonts w:ascii="Times New Roman" w:hAnsi="Times New Roman" w:cs="Times New Roman"/>
          <w:sz w:val="24"/>
          <w:szCs w:val="24"/>
        </w:rPr>
        <w:t xml:space="preserve">Table </w:t>
      </w:r>
      <w:r w:rsidR="00CE6318" w:rsidRPr="00CE6318">
        <w:rPr>
          <w:rFonts w:ascii="Times New Roman" w:hAnsi="Times New Roman" w:cs="Times New Roman"/>
          <w:sz w:val="24"/>
          <w:szCs w:val="24"/>
        </w:rPr>
        <w:t>2</w:t>
      </w:r>
      <w:r w:rsidR="002C6333">
        <w:rPr>
          <w:rFonts w:ascii="Times New Roman" w:hAnsi="Times New Roman" w:cs="Times New Roman"/>
          <w:sz w:val="24"/>
          <w:szCs w:val="24"/>
        </w:rPr>
        <w:t>, Fig. 2</w:t>
      </w:r>
      <w:commentRangeEnd w:id="144"/>
      <w:r w:rsidR="00D3270C">
        <w:rPr>
          <w:rStyle w:val="CommentReference"/>
        </w:rPr>
        <w:commentReference w:id="144"/>
      </w:r>
      <w:commentRangeEnd w:id="145"/>
      <w:commentRangeEnd w:id="146"/>
      <w:commentRangeEnd w:id="147"/>
      <w:commentRangeEnd w:id="148"/>
      <w:r w:rsidR="007F17DF">
        <w:rPr>
          <w:rStyle w:val="CommentReference"/>
        </w:rPr>
        <w:commentReference w:id="145"/>
      </w:r>
      <w:r w:rsidR="00846684">
        <w:rPr>
          <w:rStyle w:val="CommentReference"/>
        </w:rPr>
        <w:commentReference w:id="146"/>
      </w:r>
      <w:r w:rsidR="00925552">
        <w:rPr>
          <w:rStyle w:val="CommentReference"/>
        </w:rPr>
        <w:commentReference w:id="147"/>
      </w:r>
      <w:r w:rsidR="00C10FC4">
        <w:rPr>
          <w:rStyle w:val="CommentReference"/>
        </w:rPr>
        <w:commentReference w:id="148"/>
      </w:r>
      <w:r>
        <w:rPr>
          <w:rFonts w:ascii="Times New Roman" w:hAnsi="Times New Roman" w:cs="Times New Roman"/>
          <w:sz w:val="24"/>
          <w:szCs w:val="24"/>
        </w:rPr>
        <w:t xml:space="preserve">). </w:t>
      </w:r>
      <w:commentRangeEnd w:id="141"/>
      <w:r w:rsidR="00D67805">
        <w:rPr>
          <w:rStyle w:val="CommentReference"/>
        </w:rPr>
        <w:commentReference w:id="141"/>
      </w:r>
      <w:commentRangeEnd w:id="142"/>
      <w:commentRangeEnd w:id="143"/>
      <w:r w:rsidR="007F17DF">
        <w:rPr>
          <w:rStyle w:val="CommentReference"/>
        </w:rPr>
        <w:commentReference w:id="142"/>
      </w:r>
      <w:r w:rsidR="00217CF7">
        <w:rPr>
          <w:rStyle w:val="CommentReference"/>
        </w:rPr>
        <w:commentReference w:id="143"/>
      </w:r>
      <w:commentRangeStart w:id="149"/>
      <w:r w:rsidR="00D93A5A">
        <w:rPr>
          <w:rFonts w:ascii="Times New Roman" w:hAnsi="Times New Roman" w:cs="Times New Roman"/>
          <w:sz w:val="24"/>
          <w:szCs w:val="24"/>
        </w:rPr>
        <w:t xml:space="preserve">Trophic </w:t>
      </w:r>
      <w:del w:id="150" w:author="Michael Polito" w:date="2022-05-03T16:07:00Z">
        <w:r w:rsidR="00D93A5A" w:rsidDel="00925552">
          <w:rPr>
            <w:rFonts w:ascii="Times New Roman" w:hAnsi="Times New Roman" w:cs="Times New Roman"/>
            <w:sz w:val="24"/>
            <w:szCs w:val="24"/>
          </w:rPr>
          <w:delText xml:space="preserve">levels </w:delText>
        </w:r>
      </w:del>
      <w:ins w:id="151" w:author="Michael Polito" w:date="2022-05-03T16:07:00Z">
        <w:r w:rsidR="00925552">
          <w:rPr>
            <w:rFonts w:ascii="Times New Roman" w:hAnsi="Times New Roman" w:cs="Times New Roman"/>
            <w:sz w:val="24"/>
            <w:szCs w:val="24"/>
          </w:rPr>
          <w:t>positions</w:t>
        </w:r>
        <w:commentRangeEnd w:id="149"/>
        <w:r w:rsidR="00925552">
          <w:rPr>
            <w:rStyle w:val="CommentReference"/>
          </w:rPr>
          <w:commentReference w:id="149"/>
        </w:r>
        <w:r w:rsidR="00925552">
          <w:rPr>
            <w:rFonts w:ascii="Times New Roman" w:hAnsi="Times New Roman" w:cs="Times New Roman"/>
            <w:sz w:val="24"/>
            <w:szCs w:val="24"/>
          </w:rPr>
          <w:t xml:space="preserve"> </w:t>
        </w:r>
      </w:ins>
      <w:r w:rsidR="00D93A5A">
        <w:rPr>
          <w:rFonts w:ascii="Times New Roman" w:hAnsi="Times New Roman" w:cs="Times New Roman"/>
          <w:sz w:val="24"/>
          <w:szCs w:val="24"/>
        </w:rPr>
        <w:t xml:space="preserve">ranged from one (primary producers) to </w:t>
      </w:r>
      <w:r w:rsidR="00D93A5A" w:rsidRPr="0025304D">
        <w:rPr>
          <w:rFonts w:ascii="Times New Roman" w:hAnsi="Times New Roman" w:cs="Times New Roman"/>
          <w:sz w:val="24"/>
          <w:szCs w:val="24"/>
        </w:rPr>
        <w:t>3.86</w:t>
      </w:r>
      <w:r w:rsidR="00D93A5A">
        <w:rPr>
          <w:rFonts w:ascii="Times New Roman" w:hAnsi="Times New Roman" w:cs="Times New Roman"/>
          <w:sz w:val="24"/>
          <w:szCs w:val="24"/>
        </w:rPr>
        <w:t xml:space="preserve"> (adult sharks) w</w:t>
      </w:r>
      <w:r w:rsidR="00A509E4">
        <w:rPr>
          <w:rFonts w:ascii="Times New Roman" w:hAnsi="Times New Roman" w:cs="Times New Roman"/>
          <w:sz w:val="24"/>
          <w:szCs w:val="24"/>
        </w:rPr>
        <w:t xml:space="preserve">ith a mean </w:t>
      </w:r>
      <w:r w:rsidR="0025304D">
        <w:rPr>
          <w:rFonts w:ascii="Times New Roman" w:hAnsi="Times New Roman" w:cs="Times New Roman"/>
          <w:sz w:val="24"/>
          <w:szCs w:val="24"/>
        </w:rPr>
        <w:t xml:space="preserve">trophic level </w:t>
      </w:r>
      <w:r w:rsidR="002227AD">
        <w:rPr>
          <w:rFonts w:ascii="Times New Roman" w:hAnsi="Times New Roman" w:cs="Times New Roman"/>
          <w:sz w:val="24"/>
          <w:szCs w:val="24"/>
        </w:rPr>
        <w:t xml:space="preserve">across all living groups </w:t>
      </w:r>
      <w:r w:rsidR="0025304D">
        <w:rPr>
          <w:rFonts w:ascii="Times New Roman" w:hAnsi="Times New Roman" w:cs="Times New Roman"/>
          <w:sz w:val="24"/>
          <w:szCs w:val="24"/>
        </w:rPr>
        <w:t>of 2.</w:t>
      </w:r>
      <w:r w:rsidR="00BA5D2B">
        <w:rPr>
          <w:rFonts w:ascii="Times New Roman" w:hAnsi="Times New Roman" w:cs="Times New Roman"/>
          <w:sz w:val="24"/>
          <w:szCs w:val="24"/>
        </w:rPr>
        <w:t>46</w:t>
      </w:r>
      <w:r w:rsidR="00D93A5A">
        <w:rPr>
          <w:rFonts w:ascii="Times New Roman" w:hAnsi="Times New Roman" w:cs="Times New Roman"/>
          <w:sz w:val="24"/>
          <w:szCs w:val="24"/>
        </w:rPr>
        <w:t xml:space="preserve"> and a biomass-weighted </w:t>
      </w:r>
      <w:r w:rsidR="00A509E4">
        <w:rPr>
          <w:rFonts w:ascii="Times New Roman" w:hAnsi="Times New Roman" w:cs="Times New Roman"/>
          <w:sz w:val="24"/>
          <w:szCs w:val="24"/>
        </w:rPr>
        <w:t>mean</w:t>
      </w:r>
      <w:r w:rsidR="00D93A5A">
        <w:rPr>
          <w:rFonts w:ascii="Times New Roman" w:hAnsi="Times New Roman" w:cs="Times New Roman"/>
          <w:sz w:val="24"/>
          <w:szCs w:val="24"/>
        </w:rPr>
        <w:t xml:space="preserve"> of </w:t>
      </w:r>
      <w:r w:rsidR="00A509E4">
        <w:rPr>
          <w:rFonts w:ascii="Times New Roman" w:hAnsi="Times New Roman" w:cs="Times New Roman"/>
          <w:sz w:val="24"/>
          <w:szCs w:val="24"/>
        </w:rPr>
        <w:t>1.47</w:t>
      </w:r>
      <w:r w:rsidR="00D93A5A">
        <w:rPr>
          <w:rFonts w:ascii="Times New Roman" w:hAnsi="Times New Roman" w:cs="Times New Roman"/>
          <w:sz w:val="24"/>
          <w:szCs w:val="24"/>
        </w:rPr>
        <w:t xml:space="preserve">. </w:t>
      </w:r>
      <w:r w:rsidR="0025304D">
        <w:rPr>
          <w:rFonts w:ascii="Times New Roman" w:hAnsi="Times New Roman" w:cs="Times New Roman"/>
          <w:sz w:val="24"/>
          <w:szCs w:val="24"/>
        </w:rPr>
        <w:t xml:space="preserve">Total biomass </w:t>
      </w:r>
      <w:r w:rsidR="00BA75EE">
        <w:rPr>
          <w:rFonts w:ascii="Times New Roman" w:hAnsi="Times New Roman" w:cs="Times New Roman"/>
          <w:sz w:val="24"/>
          <w:szCs w:val="24"/>
        </w:rPr>
        <w:t xml:space="preserve">of consumers </w:t>
      </w:r>
      <w:r w:rsidR="0025304D">
        <w:rPr>
          <w:rFonts w:ascii="Times New Roman" w:hAnsi="Times New Roman" w:cs="Times New Roman"/>
          <w:sz w:val="24"/>
          <w:szCs w:val="24"/>
        </w:rPr>
        <w:t xml:space="preserve">is 42.8 </w:t>
      </w:r>
      <w:r w:rsidR="002227AD">
        <w:rPr>
          <w:rFonts w:ascii="Times New Roman" w:hAnsi="Times New Roman" w:cs="Times New Roman"/>
          <w:sz w:val="24"/>
          <w:szCs w:val="24"/>
        </w:rPr>
        <w:t>g/m</w:t>
      </w:r>
      <w:r w:rsidR="002227AD">
        <w:rPr>
          <w:rFonts w:ascii="Times New Roman" w:hAnsi="Times New Roman" w:cs="Times New Roman"/>
          <w:sz w:val="24"/>
          <w:szCs w:val="24"/>
          <w:vertAlign w:val="superscript"/>
        </w:rPr>
        <w:t>2</w:t>
      </w:r>
      <w:r w:rsidR="002227AD">
        <w:rPr>
          <w:rFonts w:ascii="Times New Roman" w:hAnsi="Times New Roman" w:cs="Times New Roman"/>
          <w:sz w:val="24"/>
          <w:szCs w:val="24"/>
        </w:rPr>
        <w:t xml:space="preserve"> </w:t>
      </w:r>
      <w:r w:rsidR="00BA5D2B">
        <w:rPr>
          <w:rFonts w:ascii="Times New Roman" w:hAnsi="Times New Roman" w:cs="Times New Roman"/>
          <w:sz w:val="24"/>
          <w:szCs w:val="24"/>
        </w:rPr>
        <w:t xml:space="preserve">and total annual </w:t>
      </w:r>
      <w:r w:rsidR="00A509E4">
        <w:rPr>
          <w:rFonts w:ascii="Times New Roman" w:hAnsi="Times New Roman" w:cs="Times New Roman"/>
          <w:sz w:val="24"/>
          <w:szCs w:val="24"/>
        </w:rPr>
        <w:t xml:space="preserve">consumer </w:t>
      </w:r>
      <w:r w:rsidR="00BA5D2B">
        <w:rPr>
          <w:rFonts w:ascii="Times New Roman" w:hAnsi="Times New Roman" w:cs="Times New Roman"/>
          <w:sz w:val="24"/>
          <w:szCs w:val="24"/>
        </w:rPr>
        <w:t xml:space="preserve">production is </w:t>
      </w:r>
      <w:r w:rsidR="002227AD">
        <w:rPr>
          <w:rFonts w:ascii="Times New Roman" w:hAnsi="Times New Roman" w:cs="Times New Roman"/>
          <w:sz w:val="24"/>
          <w:szCs w:val="24"/>
        </w:rPr>
        <w:t>227 g/m</w:t>
      </w:r>
      <w:r w:rsidR="002227AD">
        <w:rPr>
          <w:rFonts w:ascii="Times New Roman" w:hAnsi="Times New Roman" w:cs="Times New Roman"/>
          <w:sz w:val="24"/>
          <w:szCs w:val="24"/>
          <w:vertAlign w:val="superscript"/>
        </w:rPr>
        <w:t>2</w:t>
      </w:r>
      <w:r w:rsidR="0025304D" w:rsidRPr="0025304D">
        <w:rPr>
          <w:rFonts w:ascii="Times New Roman" w:hAnsi="Times New Roman" w:cs="Times New Roman"/>
          <w:sz w:val="24"/>
          <w:szCs w:val="24"/>
        </w:rPr>
        <w:t>.</w:t>
      </w:r>
    </w:p>
    <w:p w14:paraId="257FDDB8" w14:textId="176D133C"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w:t>
      </w:r>
      <w:commentRangeStart w:id="152"/>
      <w:commentRangeStart w:id="153"/>
      <w:commentRangeStart w:id="154"/>
      <w:r w:rsidR="009E1A98">
        <w:rPr>
          <w:rFonts w:ascii="Times New Roman" w:hAnsi="Times New Roman" w:cs="Times New Roman"/>
          <w:sz w:val="24"/>
          <w:szCs w:val="24"/>
        </w:rPr>
        <w:t>62.9</w:t>
      </w:r>
      <w:del w:id="155" w:author="kiva.oken kiva.oken" w:date="2022-05-02T10:14:00Z">
        <w:r w:rsidR="009E1A98">
          <w:rPr>
            <w:rFonts w:ascii="Times New Roman" w:hAnsi="Times New Roman" w:cs="Times New Roman"/>
            <w:sz w:val="24"/>
            <w:szCs w:val="24"/>
          </w:rPr>
          <w:delText>%)</w:delText>
        </w:r>
        <w:r>
          <w:rPr>
            <w:rFonts w:ascii="Times New Roman" w:hAnsi="Times New Roman" w:cs="Times New Roman"/>
            <w:sz w:val="24"/>
            <w:szCs w:val="24"/>
          </w:rPr>
          <w:delText>,</w:delText>
        </w:r>
      </w:del>
      <w:ins w:id="156" w:author="kiva.oken kiva.oken" w:date="2022-05-02T10:14:00Z">
        <w:r w:rsidR="009E1A98">
          <w:rPr>
            <w:rFonts w:ascii="Times New Roman" w:hAnsi="Times New Roman" w:cs="Times New Roman"/>
            <w:sz w:val="24"/>
            <w:szCs w:val="24"/>
          </w:rPr>
          <w:t>%</w:t>
        </w:r>
        <w:commentRangeEnd w:id="152"/>
        <w:r w:rsidR="00D67805">
          <w:rPr>
            <w:rStyle w:val="CommentReference"/>
          </w:rPr>
          <w:commentReference w:id="152"/>
        </w:r>
        <w:commentRangeEnd w:id="153"/>
        <w:commentRangeEnd w:id="154"/>
        <w:r w:rsidR="00C746CE">
          <w:rPr>
            <w:rStyle w:val="CommentReference"/>
          </w:rPr>
          <w:commentReference w:id="153"/>
        </w:r>
        <w:r w:rsidR="00217CF7">
          <w:rPr>
            <w:rStyle w:val="CommentReference"/>
          </w:rPr>
          <w:commentReference w:id="154"/>
        </w:r>
        <w:r w:rsidR="009E1A98">
          <w:rPr>
            <w:rFonts w:ascii="Times New Roman" w:hAnsi="Times New Roman" w:cs="Times New Roman"/>
            <w:sz w:val="24"/>
            <w:szCs w:val="24"/>
          </w:rPr>
          <w:t>)</w:t>
        </w:r>
        <w:r>
          <w:rPr>
            <w:rFonts w:ascii="Times New Roman" w:hAnsi="Times New Roman" w:cs="Times New Roman"/>
            <w:sz w:val="24"/>
            <w:szCs w:val="24"/>
          </w:rPr>
          <w:t>,</w:t>
        </w:r>
      </w:ins>
      <w:r>
        <w:rPr>
          <w:rFonts w:ascii="Times New Roman" w:hAnsi="Times New Roman" w:cs="Times New Roman"/>
          <w:sz w:val="24"/>
          <w:szCs w:val="24"/>
        </w:rPr>
        <w:t xml:space="preserve"> blue crab </w:t>
      </w:r>
      <w:r w:rsidR="009E1A98">
        <w:rPr>
          <w:rFonts w:ascii="Times New Roman" w:hAnsi="Times New Roman" w:cs="Times New Roman"/>
          <w:sz w:val="24"/>
          <w:szCs w:val="24"/>
        </w:rPr>
        <w:t>(44.4%)</w:t>
      </w:r>
      <w:r>
        <w:rPr>
          <w:rFonts w:ascii="Times New Roman" w:hAnsi="Times New Roman" w:cs="Times New Roman"/>
          <w:sz w:val="24"/>
          <w:szCs w:val="24"/>
        </w:rPr>
        <w:t xml:space="preserve">, and </w:t>
      </w:r>
      <w:proofErr w:type="spellStart"/>
      <w:r w:rsidR="003D62FA">
        <w:rPr>
          <w:rFonts w:ascii="Times New Roman" w:hAnsi="Times New Roman" w:cs="Times New Roman"/>
          <w:sz w:val="24"/>
          <w:szCs w:val="24"/>
        </w:rPr>
        <w:t>penaeid</w:t>
      </w:r>
      <w:r w:rsidR="00846684">
        <w:rPr>
          <w:rStyle w:val="CommentReference"/>
        </w:rPr>
        <w:commentReference w:id="157"/>
      </w:r>
      <w:ins w:id="158" w:author="Jill Olin" w:date="2022-04-26T10:20:00Z">
        <w:r w:rsidR="00AF2862">
          <w:rPr>
            <w:rFonts w:ascii="Times New Roman" w:hAnsi="Times New Roman" w:cs="Times New Roman"/>
            <w:sz w:val="24"/>
            <w:szCs w:val="24"/>
          </w:rPr>
          <w:t>penaeid</w:t>
        </w:r>
      </w:ins>
      <w:proofErr w:type="spellEnd"/>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CE6318" w:rsidRPr="00CE6318">
        <w:rPr>
          <w:rFonts w:ascii="Times New Roman" w:hAnsi="Times New Roman" w:cs="Times New Roman"/>
          <w:sz w:val="24"/>
          <w:szCs w:val="24"/>
        </w:rPr>
        <w:t>Fig. 2</w:t>
      </w:r>
      <w:r>
        <w:rPr>
          <w:rFonts w:ascii="Times New Roman" w:hAnsi="Times New Roman" w:cs="Times New Roman"/>
          <w:sz w:val="24"/>
          <w:szCs w:val="24"/>
        </w:rPr>
        <w:t xml:space="preserve">). </w:t>
      </w:r>
      <w:commentRangeStart w:id="159"/>
      <w:commentRangeStart w:id="160"/>
      <w:commentRangeStart w:id="161"/>
      <w:r>
        <w:rPr>
          <w:rFonts w:ascii="Times New Roman" w:hAnsi="Times New Roman" w:cs="Times New Roman"/>
          <w:sz w:val="24"/>
          <w:szCs w:val="24"/>
        </w:rPr>
        <w:t xml:space="preserve">While the fishing mortality rate on the federally managed stock of </w:t>
      </w:r>
      <w:proofErr w:type="spellStart"/>
      <w:r w:rsidR="003D62FA">
        <w:rPr>
          <w:rFonts w:ascii="Times New Roman" w:hAnsi="Times New Roman" w:cs="Times New Roman"/>
          <w:sz w:val="24"/>
          <w:szCs w:val="24"/>
        </w:rPr>
        <w:t>penaeid</w:t>
      </w:r>
      <w:ins w:id="162" w:author="Jill Olin" w:date="2022-04-26T10:20:00Z">
        <w:r w:rsidR="00AF2862">
          <w:rPr>
            <w:rFonts w:ascii="Times New Roman" w:hAnsi="Times New Roman" w:cs="Times New Roman"/>
            <w:sz w:val="24"/>
            <w:szCs w:val="24"/>
          </w:rPr>
          <w:t>penaeid</w:t>
        </w:r>
      </w:ins>
      <w:proofErr w:type="spellEnd"/>
      <w:r>
        <w:rPr>
          <w:rFonts w:ascii="Times New Roman" w:hAnsi="Times New Roman" w:cs="Times New Roman"/>
          <w:sz w:val="24"/>
          <w:szCs w:val="24"/>
        </w:rPr>
        <w:t xml:space="preserve"> shrimp in the Gulf of Mexico is much higher than represented in our model</w:t>
      </w:r>
      <w:r w:rsidR="00CB3DB4">
        <w:rPr>
          <w:rFonts w:ascii="Times New Roman" w:hAnsi="Times New Roman" w:cs="Times New Roman"/>
          <w:sz w:val="24"/>
          <w:szCs w:val="24"/>
        </w:rPr>
        <w:t xml:space="preserve"> </w:t>
      </w:r>
      <w:r w:rsidR="00CB3DB4">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{"citationID":"kfjtIZf8","properties":{"formattedCitation":"(Hart 2017; Hart 2018)","plainCitation":"(Hart 2017; Hart 2018)","noteIndex":0},"citationItems":[{"id":2765,"uris":["http://zotero.org/users/783258/items/LVFADYP5"],"itemData":{"id":2765,"type":"article-journal","title":"Stock Assessment Update for White Shrimp (Litopenaeus setiferus) in the U.S. Gulf of Mexico for the 2016 Fishing Year","author":[{"family":"Hart","given":"Rick A."}],"issued":{"date-parts":[["2017"]]}}},{"id":2764,"uris":["http://zotero.org/users/783258/items/PIT468SQ"],"itemData":{"id":2764,"type":"article-journal","title":"Stock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CB3DB4">
        <w:rPr>
          <w:rFonts w:ascii="Times New Roman" w:hAnsi="Times New Roman" w:cs="Times New Roman"/>
          <w:sz w:val="24"/>
          <w:szCs w:val="24"/>
        </w:rPr>
        <w:fldChar w:fldCharType="separate"/>
      </w:r>
      <w:r w:rsidR="002F4BB1" w:rsidRPr="002F4BB1">
        <w:rPr>
          <w:rFonts w:ascii="Times New Roman" w:hAnsi="Times New Roman" w:cs="Times New Roman"/>
          <w:sz w:val="24"/>
        </w:rPr>
        <w:t>(Hart 2017; Hart 2018)</w:t>
      </w:r>
      <w:r w:rsidR="00CB3DB4">
        <w:rPr>
          <w:rFonts w:ascii="Times New Roman" w:hAnsi="Times New Roman" w:cs="Times New Roman"/>
          <w:sz w:val="24"/>
          <w:szCs w:val="24"/>
        </w:rPr>
        <w:fldChar w:fldCharType="end"/>
      </w:r>
      <w:r>
        <w:rPr>
          <w:rFonts w:ascii="Times New Roman" w:hAnsi="Times New Roman" w:cs="Times New Roman"/>
          <w:sz w:val="24"/>
          <w:szCs w:val="24"/>
        </w:rPr>
        <w:t>, the bulk of the Gulf shrimp fishery occurs farther offshore than the estuarine waters modeled here. This also means that the heavy bycatch mortality rates</w:t>
      </w:r>
      <w:r w:rsidR="002E288E">
        <w:rPr>
          <w:rFonts w:ascii="Times New Roman" w:hAnsi="Times New Roman" w:cs="Times New Roman"/>
          <w:sz w:val="24"/>
          <w:szCs w:val="24"/>
        </w:rPr>
        <w:t xml:space="preserve"> </w:t>
      </w:r>
      <w:r>
        <w:rPr>
          <w:rFonts w:ascii="Times New Roman" w:hAnsi="Times New Roman" w:cs="Times New Roman"/>
          <w:sz w:val="24"/>
          <w:szCs w:val="24"/>
        </w:rPr>
        <w:t xml:space="preserve">many fish species experience as a result of the Gulf shrimp fishery are also outside the </w:t>
      </w:r>
      <w:r w:rsidR="00EE3118">
        <w:rPr>
          <w:rFonts w:ascii="Times New Roman" w:hAnsi="Times New Roman" w:cs="Times New Roman"/>
          <w:sz w:val="24"/>
          <w:szCs w:val="24"/>
        </w:rPr>
        <w:t xml:space="preserve">domain </w:t>
      </w:r>
      <w:r>
        <w:rPr>
          <w:rFonts w:ascii="Times New Roman" w:hAnsi="Times New Roman" w:cs="Times New Roman"/>
          <w:sz w:val="24"/>
          <w:szCs w:val="24"/>
        </w:rPr>
        <w:t>of this model.</w:t>
      </w:r>
      <w:commentRangeEnd w:id="159"/>
      <w:r w:rsidR="00D67805">
        <w:rPr>
          <w:rStyle w:val="CommentReference"/>
        </w:rPr>
        <w:commentReference w:id="159"/>
      </w:r>
      <w:commentRangeEnd w:id="160"/>
      <w:r w:rsidR="008D7EC4">
        <w:rPr>
          <w:rStyle w:val="CommentReference"/>
        </w:rPr>
        <w:commentReference w:id="160"/>
      </w:r>
      <w:commentRangeEnd w:id="161"/>
      <w:r w:rsidR="00217CF7">
        <w:rPr>
          <w:rStyle w:val="CommentReference"/>
        </w:rPr>
        <w:commentReference w:id="161"/>
      </w:r>
    </w:p>
    <w:p w14:paraId="0CBDD523" w14:textId="08BA1369" w:rsidR="003332D3" w:rsidDel="00E9108C" w:rsidRDefault="00FF43EF" w:rsidP="00047859">
      <w:pPr>
        <w:spacing w:after="0" w:line="480" w:lineRule="auto"/>
        <w:rPr>
          <w:ins w:id="163" w:author="Kenneth Able" w:date="2022-05-01T08:30:00Z"/>
          <w:del w:id="164" w:author="Paola López-Duarte" w:date="2022-05-01T21:44:00Z"/>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del w:id="165" w:author="Paola López-Duarte" w:date="2022-05-02T09:38:00Z">
        <w:r w:rsidR="001E30E6">
          <w:rPr>
            <w:rFonts w:ascii="Times New Roman" w:hAnsi="Times New Roman" w:cs="Times New Roman"/>
            <w:sz w:val="24"/>
            <w:szCs w:val="24"/>
          </w:rPr>
          <w:delText xml:space="preserve">significant </w:delText>
        </w:r>
      </w:del>
      <w:ins w:id="166" w:author="Paola López-Duarte" w:date="2022-05-01T21:44:00Z">
        <w:r w:rsidR="00E9108C">
          <w:rPr>
            <w:rFonts w:ascii="Times New Roman" w:hAnsi="Times New Roman" w:cs="Times New Roman"/>
            <w:sz w:val="24"/>
            <w:szCs w:val="24"/>
          </w:rPr>
          <w:t>notable</w:t>
        </w:r>
      </w:ins>
      <w:commentRangeStart w:id="167"/>
      <w:commentRangeStart w:id="168"/>
      <w:del w:id="169" w:author="Paola López-Duarte" w:date="2022-05-01T21:44:00Z">
        <w:r w:rsidR="001E30E6" w:rsidDel="00E9108C">
          <w:rPr>
            <w:rFonts w:ascii="Times New Roman" w:hAnsi="Times New Roman" w:cs="Times New Roman"/>
            <w:sz w:val="24"/>
            <w:szCs w:val="24"/>
          </w:rPr>
          <w:delText>significant</w:delText>
        </w:r>
      </w:del>
      <w:ins w:id="170" w:author="Paola López-Duarte" w:date="2022-05-02T09:38:00Z">
        <w:r w:rsidR="001E30E6">
          <w:rPr>
            <w:rFonts w:ascii="Times New Roman" w:hAnsi="Times New Roman" w:cs="Times New Roman"/>
            <w:sz w:val="24"/>
            <w:szCs w:val="24"/>
          </w:rPr>
          <w:t xml:space="preserve"> </w:t>
        </w:r>
        <w:commentRangeEnd w:id="167"/>
        <w:r w:rsidR="007F17DF">
          <w:rPr>
            <w:rStyle w:val="CommentReference"/>
          </w:rPr>
          <w:commentReference w:id="167"/>
        </w:r>
        <w:commentRangeEnd w:id="168"/>
        <w:r w:rsidR="00E9108C">
          <w:rPr>
            <w:rStyle w:val="CommentReference"/>
          </w:rPr>
          <w:commentReference w:id="168"/>
        </w:r>
      </w:ins>
      <w:r w:rsidR="001E30E6">
        <w:rPr>
          <w:rFonts w:ascii="Times New Roman" w:hAnsi="Times New Roman" w:cs="Times New Roman"/>
          <w:sz w:val="24"/>
          <w:szCs w:val="24"/>
        </w:rPr>
        <w:t>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0437F5">
        <w:rPr>
          <w:rFonts w:ascii="Times New Roman" w:hAnsi="Times New Roman" w:cs="Times New Roman"/>
          <w:sz w:val="24"/>
          <w:szCs w:val="24"/>
        </w:rPr>
        <w:t xml:space="preserve">five prey </w:t>
      </w:r>
    </w:p>
    <w:p w14:paraId="3BF6B469" w14:textId="187951F2" w:rsidR="000A503C" w:rsidRDefault="000437F5"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CE6318">
        <w:rPr>
          <w:rFonts w:ascii="Times New Roman" w:hAnsi="Times New Roman" w:cs="Times New Roman"/>
          <w:sz w:val="24"/>
          <w:szCs w:val="24"/>
        </w:rPr>
        <w:t>. 2</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del w:id="171" w:author="kiva.oken kiva.oken" w:date="2022-05-02T10:14:00Z">
        <w:r w:rsidR="006507B2">
          <w:rPr>
            <w:rFonts w:ascii="Times New Roman" w:hAnsi="Times New Roman" w:cs="Times New Roman"/>
            <w:sz w:val="24"/>
            <w:szCs w:val="24"/>
          </w:rPr>
          <w:delText>s</w:delText>
        </w:r>
      </w:del>
      <w:ins w:id="172" w:author="kiva.oken kiva.oken" w:date="2022-05-02T10:14:00Z">
        <w:r w:rsidR="006507B2">
          <w:rPr>
            <w:rFonts w:ascii="Times New Roman" w:hAnsi="Times New Roman" w:cs="Times New Roman"/>
            <w:sz w:val="24"/>
            <w:szCs w:val="24"/>
          </w:rPr>
          <w:t>scia</w:t>
        </w:r>
      </w:ins>
      <w:ins w:id="173" w:author="Jill Olin" w:date="2022-04-26T10:21:00Z">
        <w:r w:rsidR="00AF2862">
          <w:rPr>
            <w:rFonts w:ascii="Times New Roman" w:hAnsi="Times New Roman" w:cs="Times New Roman"/>
            <w:sz w:val="24"/>
            <w:szCs w:val="24"/>
          </w:rPr>
          <w:t>e</w:t>
        </w:r>
      </w:ins>
      <w:ins w:id="174" w:author="kiva.oken kiva.oken" w:date="2022-05-02T10:14:00Z">
        <w:r w:rsidR="006507B2">
          <w:rPr>
            <w:rFonts w:ascii="Times New Roman" w:hAnsi="Times New Roman" w:cs="Times New Roman"/>
            <w:sz w:val="24"/>
            <w:szCs w:val="24"/>
          </w:rPr>
          <w:t>nids</w:t>
        </w:r>
      </w:ins>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w:t>
      </w:r>
      <w:commentRangeStart w:id="175"/>
      <w:commentRangeStart w:id="176"/>
      <w:r w:rsidR="001E30E6">
        <w:rPr>
          <w:rFonts w:ascii="Times New Roman" w:hAnsi="Times New Roman" w:cs="Times New Roman"/>
          <w:sz w:val="24"/>
          <w:szCs w:val="24"/>
        </w:rPr>
        <w:t>Dolphins</w:t>
      </w:r>
      <w:commentRangeEnd w:id="175"/>
      <w:r w:rsidR="00C10FC4">
        <w:rPr>
          <w:rStyle w:val="CommentReference"/>
        </w:rPr>
        <w:commentReference w:id="175"/>
      </w:r>
      <w:commentRangeEnd w:id="176"/>
      <w:r w:rsidR="00DF63DC">
        <w:rPr>
          <w:rStyle w:val="CommentReference"/>
        </w:rPr>
        <w:commentReference w:id="176"/>
      </w:r>
      <w:r w:rsidR="001E30E6">
        <w:rPr>
          <w:rFonts w:ascii="Times New Roman" w:hAnsi="Times New Roman" w:cs="Times New Roman"/>
          <w:sz w:val="24"/>
          <w:szCs w:val="24"/>
        </w:rPr>
        <w:t xml:space="preserve"> also represented </w:t>
      </w:r>
      <w:r w:rsidR="001E30E6">
        <w:rPr>
          <w:rFonts w:ascii="Times New Roman" w:hAnsi="Times New Roman" w:cs="Times New Roman"/>
          <w:sz w:val="24"/>
          <w:szCs w:val="24"/>
        </w:rPr>
        <w:lastRenderedPageBreak/>
        <w:t xml:space="preserve">an important mortality source for adult menhaden </w:t>
      </w:r>
      <w:r w:rsidR="009E1A98">
        <w:rPr>
          <w:rFonts w:ascii="Times New Roman" w:hAnsi="Times New Roman" w:cs="Times New Roman"/>
          <w:sz w:val="24"/>
          <w:szCs w:val="24"/>
        </w:rPr>
        <w:t>(13.5%</w:t>
      </w:r>
      <w:r>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37B0930F"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commentRangeStart w:id="177"/>
      <w:commentRangeStart w:id="178"/>
      <w:r>
        <w:rPr>
          <w:rFonts w:ascii="Times New Roman" w:hAnsi="Times New Roman" w:cs="Times New Roman"/>
          <w:sz w:val="24"/>
          <w:szCs w:val="24"/>
        </w:rPr>
        <w:t>seabird species,</w:t>
      </w:r>
      <w:commentRangeEnd w:id="177"/>
      <w:r w:rsidR="00DF63DC">
        <w:rPr>
          <w:rStyle w:val="CommentReference"/>
        </w:rPr>
        <w:commentReference w:id="177"/>
      </w:r>
      <w:commentRangeEnd w:id="178"/>
      <w:r w:rsidR="00DF63DC">
        <w:rPr>
          <w:rStyle w:val="CommentReference"/>
        </w:rPr>
        <w:commentReference w:id="178"/>
      </w:r>
      <w:r>
        <w:rPr>
          <w:rFonts w:ascii="Times New Roman" w:hAnsi="Times New Roman" w:cs="Times New Roman"/>
          <w:sz w:val="24"/>
          <w:szCs w:val="24"/>
        </w:rPr>
        <w:t xml:space="preserve">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seabirds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del w:id="179" w:author="Fodrie, Joel" w:date="2022-04-13T09:38:00Z">
        <w:r w:rsidR="000A503C" w:rsidDel="002A4167">
          <w:rPr>
            <w:rFonts w:ascii="Times New Roman" w:hAnsi="Times New Roman" w:cs="Times New Roman"/>
            <w:sz w:val="24"/>
            <w:szCs w:val="24"/>
          </w:rPr>
          <w:delText xml:space="preserve">is </w:delText>
        </w:r>
      </w:del>
      <w:ins w:id="180" w:author="Fodrie, Joel" w:date="2022-04-13T09:38:00Z">
        <w:r w:rsidR="002A4167">
          <w:rPr>
            <w:rFonts w:ascii="Times New Roman" w:hAnsi="Times New Roman" w:cs="Times New Roman"/>
            <w:sz w:val="24"/>
            <w:szCs w:val="24"/>
          </w:rPr>
          <w:t xml:space="preserve">was </w:t>
        </w:r>
      </w:ins>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B42A6">
        <w:rPr>
          <w:rFonts w:ascii="Times New Roman" w:hAnsi="Times New Roman" w:cs="Times New Roman"/>
          <w:sz w:val="24"/>
          <w:szCs w:val="24"/>
        </w:rPr>
        <w:t>The functional group most impacted by seabird predation was menhaden. P</w:t>
      </w:r>
      <w:r w:rsidR="00C24D45">
        <w:rPr>
          <w:rFonts w:ascii="Times New Roman" w:hAnsi="Times New Roman" w:cs="Times New Roman"/>
          <w:sz w:val="24"/>
          <w:szCs w:val="24"/>
        </w:rPr>
        <w:t>elicans accounted</w:t>
      </w:r>
      <w:r w:rsidR="005B42A6">
        <w:rPr>
          <w:rFonts w:ascii="Times New Roman" w:hAnsi="Times New Roman" w:cs="Times New Roman"/>
          <w:sz w:val="24"/>
          <w:szCs w:val="24"/>
        </w:rPr>
        <w:t xml:space="preserve"> for 1.5% of adult mortality and 1.8% of juvenile mortality. </w:t>
      </w:r>
      <w:commentRangeStart w:id="181"/>
      <w:r w:rsidR="005B42A6">
        <w:rPr>
          <w:rFonts w:ascii="Times New Roman" w:hAnsi="Times New Roman" w:cs="Times New Roman"/>
          <w:sz w:val="24"/>
          <w:szCs w:val="24"/>
        </w:rPr>
        <w:t xml:space="preserve">Diving birds </w:t>
      </w:r>
      <w:commentRangeEnd w:id="181"/>
      <w:r w:rsidR="00DF63DC">
        <w:rPr>
          <w:rStyle w:val="CommentReference"/>
        </w:rPr>
        <w:commentReference w:id="181"/>
      </w:r>
      <w:r w:rsidR="005B42A6">
        <w:rPr>
          <w:rFonts w:ascii="Times New Roman" w:hAnsi="Times New Roman" w:cs="Times New Roman"/>
          <w:sz w:val="24"/>
          <w:szCs w:val="24"/>
        </w:rPr>
        <w:t xml:space="preserve">were </w:t>
      </w:r>
      <w:ins w:id="182" w:author="Jill Olin" w:date="2022-04-28T10:48:00Z">
        <w:r w:rsidR="004D2D76">
          <w:rPr>
            <w:rFonts w:ascii="Times New Roman" w:hAnsi="Times New Roman" w:cs="Times New Roman"/>
            <w:sz w:val="24"/>
            <w:szCs w:val="24"/>
          </w:rPr>
          <w:t xml:space="preserve">a </w:t>
        </w:r>
      </w:ins>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mortality source</w:t>
      </w:r>
      <w:del w:id="183" w:author="Martin,Charles" w:date="2022-04-29T13:27:00Z">
        <w:r w:rsidR="00C24D45" w:rsidDel="007F1FBA">
          <w:rPr>
            <w:rFonts w:ascii="Times New Roman" w:hAnsi="Times New Roman" w:cs="Times New Roman"/>
            <w:sz w:val="24"/>
            <w:szCs w:val="24"/>
          </w:rPr>
          <w:delText>s</w:delText>
        </w:r>
      </w:del>
      <w:r w:rsidR="00C24D45">
        <w:rPr>
          <w:rFonts w:ascii="Times New Roman" w:hAnsi="Times New Roman" w:cs="Times New Roman"/>
          <w:sz w:val="24"/>
          <w:szCs w:val="24"/>
        </w:rPr>
        <w:t xml:space="preserv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w:t>
      </w:r>
      <w:commentRangeStart w:id="184"/>
      <w:r w:rsidR="005B42A6">
        <w:rPr>
          <w:rFonts w:ascii="Times New Roman" w:hAnsi="Times New Roman" w:cs="Times New Roman"/>
          <w:sz w:val="24"/>
          <w:szCs w:val="24"/>
        </w:rPr>
        <w:t xml:space="preserve">higher biomass </w:t>
      </w:r>
      <w:commentRangeEnd w:id="184"/>
      <w:r w:rsidR="00DF63DC">
        <w:rPr>
          <w:rStyle w:val="CommentReference"/>
        </w:rPr>
        <w:commentReference w:id="184"/>
      </w:r>
      <w:r w:rsidR="005B42A6">
        <w:rPr>
          <w:rFonts w:ascii="Times New Roman" w:hAnsi="Times New Roman" w:cs="Times New Roman"/>
          <w:sz w:val="24"/>
          <w:szCs w:val="24"/>
        </w:rPr>
        <w:t xml:space="preserve">of pelicans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overcame the higher consumption rate of diving birds. </w:t>
      </w:r>
    </w:p>
    <w:p w14:paraId="3DED99D6" w14:textId="779D21FF"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 xml:space="preserve">the </w:t>
      </w:r>
      <w:r w:rsidR="00613706">
        <w:rPr>
          <w:rFonts w:ascii="Times New Roman" w:hAnsi="Times New Roman" w:cs="Times New Roman"/>
          <w:sz w:val="24"/>
          <w:szCs w:val="24"/>
        </w:rPr>
        <w:t>high</w:t>
      </w:r>
      <w:r w:rsidR="00A26DEA">
        <w:rPr>
          <w:rFonts w:ascii="Times New Roman" w:hAnsi="Times New Roman" w:cs="Times New Roman"/>
          <w:sz w:val="24"/>
          <w:szCs w:val="24"/>
        </w:rPr>
        <w:t xml:space="preserve"> magnitude </w:t>
      </w:r>
      <w:r>
        <w:rPr>
          <w:rFonts w:ascii="Times New Roman" w:hAnsi="Times New Roman" w:cs="Times New Roman"/>
          <w:sz w:val="24"/>
          <w:szCs w:val="24"/>
        </w:rPr>
        <w:t>results from the direct mortality sources</w:t>
      </w:r>
      <w:r w:rsidR="00613706">
        <w:rPr>
          <w:rFonts w:ascii="Times New Roman" w:hAnsi="Times New Roman" w:cs="Times New Roman"/>
          <w:sz w:val="24"/>
          <w:szCs w:val="24"/>
        </w:rPr>
        <w:t>, and when functional groups were combined, these high magnitude impacts dominated</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proofErr w:type="spellStart"/>
      <w:r w:rsidR="003D62FA">
        <w:rPr>
          <w:rFonts w:ascii="Times New Roman" w:hAnsi="Times New Roman" w:cs="Times New Roman"/>
          <w:sz w:val="24"/>
          <w:szCs w:val="24"/>
        </w:rPr>
        <w:t>penaeid</w:t>
      </w:r>
      <w:del w:id="185" w:author="kiva.oken kiva.oken" w:date="2022-05-02T10:14:00Z">
        <w:r w:rsidR="006F4A42">
          <w:rPr>
            <w:rFonts w:ascii="Times New Roman" w:hAnsi="Times New Roman" w:cs="Times New Roman"/>
            <w:sz w:val="24"/>
            <w:szCs w:val="24"/>
          </w:rPr>
          <w:delText>s</w:delText>
        </w:r>
      </w:del>
      <w:r w:rsidR="003D62FA">
        <w:rPr>
          <w:rFonts w:ascii="Times New Roman" w:hAnsi="Times New Roman" w:cs="Times New Roman"/>
          <w:sz w:val="24"/>
          <w:szCs w:val="24"/>
        </w:rPr>
        <w:t>penaeid</w:t>
      </w:r>
      <w:ins w:id="186" w:author="Jill Olin" w:date="2022-04-26T10:20:00Z">
        <w:r w:rsidR="00AF2862">
          <w:rPr>
            <w:rFonts w:ascii="Times New Roman" w:hAnsi="Times New Roman" w:cs="Times New Roman"/>
            <w:sz w:val="24"/>
            <w:szCs w:val="24"/>
          </w:rPr>
          <w:t>penaeid</w:t>
        </w:r>
      </w:ins>
      <w:ins w:id="187" w:author="kiva.oken kiva.oken" w:date="2022-05-02T10:14:00Z">
        <w:r w:rsidR="006F4A42">
          <w:rPr>
            <w:rFonts w:ascii="Times New Roman" w:hAnsi="Times New Roman" w:cs="Times New Roman"/>
            <w:sz w:val="24"/>
            <w:szCs w:val="24"/>
          </w:rPr>
          <w:t>s</w:t>
        </w:r>
      </w:ins>
      <w:proofErr w:type="spellEnd"/>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w:t>
      </w:r>
      <w:commentRangeStart w:id="188"/>
      <w:r w:rsidR="00466A5E">
        <w:rPr>
          <w:rFonts w:ascii="Times New Roman" w:hAnsi="Times New Roman" w:cs="Times New Roman"/>
          <w:sz w:val="24"/>
          <w:szCs w:val="24"/>
        </w:rPr>
        <w:t>Fig</w:t>
      </w:r>
      <w:commentRangeEnd w:id="188"/>
      <w:r w:rsidR="008D7EC4">
        <w:rPr>
          <w:rStyle w:val="CommentReference"/>
        </w:rPr>
        <w:commentReference w:id="188"/>
      </w:r>
      <w:r w:rsidR="00466A5E">
        <w:rPr>
          <w:rFonts w:ascii="Times New Roman" w:hAnsi="Times New Roman" w:cs="Times New Roman"/>
          <w:sz w:val="24"/>
          <w:szCs w:val="24"/>
        </w:rPr>
        <w:t>.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613706">
        <w:rPr>
          <w:rFonts w:ascii="Times New Roman" w:hAnsi="Times New Roman" w:cs="Times New Roman"/>
          <w:sz w:val="24"/>
          <w:szCs w:val="24"/>
        </w:rPr>
        <w:t>When juveniles and adults were aggregated into one functional group, these patterns held (Fig.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del w:id="189" w:author="kiva.oken kiva.oken" w:date="2022-05-02T10:14:00Z">
        <w:r w:rsidR="006507B2">
          <w:rPr>
            <w:rFonts w:ascii="Times New Roman" w:hAnsi="Times New Roman" w:cs="Times New Roman"/>
            <w:sz w:val="24"/>
            <w:szCs w:val="24"/>
          </w:rPr>
          <w:delText>s</w:delText>
        </w:r>
      </w:del>
      <w:ins w:id="190" w:author="kiva.oken kiva.oken" w:date="2022-05-02T10:14:00Z">
        <w:r w:rsidR="006507B2">
          <w:rPr>
            <w:rFonts w:ascii="Times New Roman" w:hAnsi="Times New Roman" w:cs="Times New Roman"/>
            <w:sz w:val="24"/>
            <w:szCs w:val="24"/>
          </w:rPr>
          <w:t>scia</w:t>
        </w:r>
      </w:ins>
      <w:ins w:id="191" w:author="Fodrie, Joel" w:date="2022-04-13T09:38:00Z">
        <w:r w:rsidR="002A4167">
          <w:rPr>
            <w:rFonts w:ascii="Times New Roman" w:hAnsi="Times New Roman" w:cs="Times New Roman"/>
            <w:sz w:val="24"/>
            <w:szCs w:val="24"/>
          </w:rPr>
          <w:t>e</w:t>
        </w:r>
      </w:ins>
      <w:ins w:id="192" w:author="kiva.oken kiva.oken" w:date="2022-05-02T10:14:00Z">
        <w:r w:rsidR="006507B2">
          <w:rPr>
            <w:rFonts w:ascii="Times New Roman" w:hAnsi="Times New Roman" w:cs="Times New Roman"/>
            <w:sz w:val="24"/>
            <w:szCs w:val="24"/>
          </w:rPr>
          <w:t>nids</w:t>
        </w:r>
      </w:ins>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(Fig. 4). This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 xml:space="preserve">Menhaden, which experienced a larger fraction of mortality from seabirds than other focal groups, </w:t>
      </w:r>
      <w:commentRangeStart w:id="193"/>
      <w:commentRangeStart w:id="194"/>
      <w:commentRangeStart w:id="195"/>
      <w:r w:rsidR="009247BC">
        <w:rPr>
          <w:rFonts w:ascii="Times New Roman" w:hAnsi="Times New Roman" w:cs="Times New Roman"/>
          <w:sz w:val="24"/>
          <w:szCs w:val="24"/>
        </w:rPr>
        <w:t>responded positively to increased seab</w:t>
      </w:r>
      <w:r w:rsidR="00236284">
        <w:rPr>
          <w:rFonts w:ascii="Times New Roman" w:hAnsi="Times New Roman" w:cs="Times New Roman"/>
          <w:sz w:val="24"/>
          <w:szCs w:val="24"/>
        </w:rPr>
        <w:t xml:space="preserve">ird predation. </w:t>
      </w:r>
      <w:commentRangeEnd w:id="193"/>
      <w:r w:rsidR="002A4167">
        <w:rPr>
          <w:rStyle w:val="CommentReference"/>
        </w:rPr>
        <w:commentReference w:id="193"/>
      </w:r>
      <w:commentRangeEnd w:id="194"/>
      <w:r w:rsidR="00E97739">
        <w:rPr>
          <w:rStyle w:val="CommentReference"/>
        </w:rPr>
        <w:commentReference w:id="194"/>
      </w:r>
      <w:commentRangeEnd w:id="195"/>
      <w:r w:rsidR="00567255">
        <w:rPr>
          <w:rStyle w:val="CommentReference"/>
        </w:rPr>
        <w:commentReference w:id="195"/>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w:t>
      </w:r>
      <w:r w:rsidR="009247BC">
        <w:rPr>
          <w:rFonts w:ascii="Times New Roman" w:hAnsi="Times New Roman" w:cs="Times New Roman"/>
          <w:sz w:val="24"/>
          <w:szCs w:val="24"/>
        </w:rPr>
        <w:lastRenderedPageBreak/>
        <w:t xml:space="preserve">4). </w:t>
      </w:r>
      <w:commentRangeStart w:id="196"/>
      <w:commentRangeStart w:id="197"/>
      <w:r w:rsidR="006F4A42">
        <w:rPr>
          <w:rFonts w:ascii="Times New Roman" w:hAnsi="Times New Roman" w:cs="Times New Roman"/>
          <w:sz w:val="24"/>
          <w:szCs w:val="24"/>
        </w:rPr>
        <w:t>Thus, when direct impacts are substantial, they tend</w:t>
      </w:r>
      <w:r w:rsidR="00466A5E">
        <w:rPr>
          <w:rFonts w:ascii="Times New Roman" w:hAnsi="Times New Roman" w:cs="Times New Roman"/>
          <w:sz w:val="24"/>
          <w:szCs w:val="24"/>
        </w:rPr>
        <w:t>ed</w:t>
      </w:r>
      <w:r w:rsidR="006F4A42">
        <w:rPr>
          <w:rFonts w:ascii="Times New Roman" w:hAnsi="Times New Roman" w:cs="Times New Roman"/>
          <w:sz w:val="24"/>
          <w:szCs w:val="24"/>
        </w:rPr>
        <w:t xml:space="preserve"> to dominate over indirect impacts, and quantifying only direct impacts </w:t>
      </w:r>
      <w:r w:rsidR="00466A5E">
        <w:rPr>
          <w:rFonts w:ascii="Times New Roman" w:hAnsi="Times New Roman" w:cs="Times New Roman"/>
          <w:sz w:val="24"/>
          <w:szCs w:val="24"/>
        </w:rPr>
        <w:t>was</w:t>
      </w:r>
      <w:r w:rsidR="006F4A42">
        <w:rPr>
          <w:rFonts w:ascii="Times New Roman" w:hAnsi="Times New Roman" w:cs="Times New Roman"/>
          <w:sz w:val="24"/>
          <w:szCs w:val="24"/>
        </w:rPr>
        <w:t xml:space="preserve"> a useful first-order exploration.</w:t>
      </w:r>
      <w:commentRangeEnd w:id="196"/>
      <w:r w:rsidR="002A4167">
        <w:rPr>
          <w:rStyle w:val="CommentReference"/>
        </w:rPr>
        <w:commentReference w:id="196"/>
      </w:r>
      <w:commentRangeEnd w:id="197"/>
      <w:r w:rsidR="00E97739">
        <w:rPr>
          <w:rStyle w:val="CommentReference"/>
        </w:rPr>
        <w:commentReference w:id="197"/>
      </w:r>
    </w:p>
    <w:p w14:paraId="671BF2BF" w14:textId="5452ABCD"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w:t>
      </w:r>
      <w:ins w:id="198" w:author="Jill Olin" w:date="2022-04-28T10:51:00Z">
        <w:r w:rsidR="00283AA7">
          <w:rPr>
            <w:rFonts w:ascii="Times New Roman" w:hAnsi="Times New Roman" w:cs="Times New Roman"/>
            <w:sz w:val="24"/>
            <w:szCs w:val="24"/>
          </w:rPr>
          <w:t>,</w:t>
        </w:r>
      </w:ins>
      <w:r>
        <w:rPr>
          <w:rFonts w:ascii="Times New Roman" w:hAnsi="Times New Roman" w:cs="Times New Roman"/>
          <w:sz w:val="24"/>
          <w:szCs w:val="24"/>
        </w:rPr>
        <w:t xml:space="preserve"> less impacted by direct mortality</w:t>
      </w:r>
      <w:ins w:id="199" w:author="Jill Olin" w:date="2022-04-28T10:51:00Z">
        <w:r w:rsidR="00283AA7">
          <w:rPr>
            <w:rFonts w:ascii="Times New Roman" w:hAnsi="Times New Roman" w:cs="Times New Roman"/>
            <w:sz w:val="24"/>
            <w:szCs w:val="24"/>
          </w:rPr>
          <w:t>,</w:t>
        </w:r>
      </w:ins>
      <w:r>
        <w:rPr>
          <w:rFonts w:ascii="Times New Roman" w:hAnsi="Times New Roman" w:cs="Times New Roman"/>
          <w:sz w:val="24"/>
          <w:szCs w:val="24"/>
        </w:rPr>
        <w:t xml:space="preserve">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w:t>
      </w:r>
      <w:commentRangeStart w:id="200"/>
      <w:r w:rsidR="009247BC">
        <w:rPr>
          <w:rFonts w:ascii="Times New Roman" w:hAnsi="Times New Roman" w:cs="Times New Roman"/>
          <w:sz w:val="24"/>
          <w:szCs w:val="24"/>
        </w:rPr>
        <w:t>menhaden</w:t>
      </w:r>
      <w:commentRangeEnd w:id="200"/>
      <w:r w:rsidR="00567255">
        <w:rPr>
          <w:rStyle w:val="CommentReference"/>
        </w:rPr>
        <w:commentReference w:id="200"/>
      </w:r>
      <w:r w:rsidR="009247BC">
        <w:rPr>
          <w:rFonts w:ascii="Times New Roman" w:hAnsi="Times New Roman" w:cs="Times New Roman"/>
          <w:sz w:val="24"/>
          <w:szCs w:val="24"/>
        </w:rPr>
        <w:t xml:space="preserve">, juvenile </w:t>
      </w:r>
      <w:proofErr w:type="spellStart"/>
      <w:r w:rsidR="003D62FA">
        <w:rPr>
          <w:rFonts w:ascii="Times New Roman" w:hAnsi="Times New Roman" w:cs="Times New Roman"/>
          <w:sz w:val="24"/>
          <w:szCs w:val="24"/>
        </w:rPr>
        <w:t>penaeid</w:t>
      </w:r>
      <w:del w:id="201" w:author="kiva.oken kiva.oken" w:date="2022-05-02T10:14:00Z">
        <w:r w:rsidR="009247BC">
          <w:rPr>
            <w:rFonts w:ascii="Times New Roman" w:hAnsi="Times New Roman" w:cs="Times New Roman"/>
            <w:sz w:val="24"/>
            <w:szCs w:val="24"/>
          </w:rPr>
          <w:delText>s</w:delText>
        </w:r>
      </w:del>
      <w:r w:rsidR="003D62FA">
        <w:rPr>
          <w:rFonts w:ascii="Times New Roman" w:hAnsi="Times New Roman" w:cs="Times New Roman"/>
          <w:sz w:val="24"/>
          <w:szCs w:val="24"/>
        </w:rPr>
        <w:t>penaeid</w:t>
      </w:r>
      <w:ins w:id="202" w:author="Jill Olin" w:date="2022-04-26T10:20:00Z">
        <w:r w:rsidR="00AF2862">
          <w:rPr>
            <w:rFonts w:ascii="Times New Roman" w:hAnsi="Times New Roman" w:cs="Times New Roman"/>
            <w:sz w:val="24"/>
            <w:szCs w:val="24"/>
          </w:rPr>
          <w:t>penaeid</w:t>
        </w:r>
      </w:ins>
      <w:ins w:id="203" w:author="kiva.oken kiva.oken" w:date="2022-05-02T10:14:00Z">
        <w:r w:rsidR="009247BC">
          <w:rPr>
            <w:rFonts w:ascii="Times New Roman" w:hAnsi="Times New Roman" w:cs="Times New Roman"/>
            <w:sz w:val="24"/>
            <w:szCs w:val="24"/>
          </w:rPr>
          <w:t>s</w:t>
        </w:r>
      </w:ins>
      <w:proofErr w:type="spellEnd"/>
      <w:r w:rsidR="009247BC">
        <w:rPr>
          <w:rFonts w:ascii="Times New Roman" w:hAnsi="Times New Roman" w:cs="Times New Roman"/>
          <w:sz w:val="24"/>
          <w:szCs w:val="24"/>
        </w:rPr>
        <w:t xml:space="preserve">, juvenile red drum, and both stanzas of small </w:t>
      </w:r>
      <w:proofErr w:type="spellStart"/>
      <w:r w:rsidR="003D62FA">
        <w:rPr>
          <w:rFonts w:ascii="Times New Roman" w:hAnsi="Times New Roman" w:cs="Times New Roman"/>
          <w:sz w:val="24"/>
          <w:szCs w:val="24"/>
        </w:rPr>
        <w:t>sciaenid</w:t>
      </w:r>
      <w:del w:id="204" w:author="kiva.oken kiva.oken" w:date="2022-05-02T10:14:00Z">
        <w:r w:rsidR="009247BC">
          <w:rPr>
            <w:rFonts w:ascii="Times New Roman" w:hAnsi="Times New Roman" w:cs="Times New Roman"/>
            <w:sz w:val="24"/>
            <w:szCs w:val="24"/>
          </w:rPr>
          <w:delText>s</w:delText>
        </w:r>
      </w:del>
      <w:ins w:id="205" w:author="kiva.oken kiva.oken" w:date="2022-05-02T10:14:00Z">
        <w:r w:rsidR="009247BC">
          <w:rPr>
            <w:rFonts w:ascii="Times New Roman" w:hAnsi="Times New Roman" w:cs="Times New Roman"/>
            <w:sz w:val="24"/>
            <w:szCs w:val="24"/>
          </w:rPr>
          <w:t>scia</w:t>
        </w:r>
      </w:ins>
      <w:ins w:id="206" w:author="Jill Olin" w:date="2022-04-26T10:22:00Z">
        <w:r w:rsidR="00AF2862">
          <w:rPr>
            <w:rFonts w:ascii="Times New Roman" w:hAnsi="Times New Roman" w:cs="Times New Roman"/>
            <w:sz w:val="24"/>
            <w:szCs w:val="24"/>
          </w:rPr>
          <w:t>e</w:t>
        </w:r>
      </w:ins>
      <w:ins w:id="207" w:author="kiva.oken kiva.oken" w:date="2022-05-02T10:14:00Z">
        <w:r w:rsidR="009247BC">
          <w:rPr>
            <w:rFonts w:ascii="Times New Roman" w:hAnsi="Times New Roman" w:cs="Times New Roman"/>
            <w:sz w:val="24"/>
            <w:szCs w:val="24"/>
          </w:rPr>
          <w:t>nids</w:t>
        </w:r>
      </w:ins>
      <w:proofErr w:type="spellEnd"/>
      <w:r w:rsidR="009247BC">
        <w:rPr>
          <w:rFonts w:ascii="Times New Roman" w:hAnsi="Times New Roman" w:cs="Times New Roman"/>
          <w:sz w:val="24"/>
          <w:szCs w:val="24"/>
        </w:rPr>
        <w:t xml:space="preserve">; Figs. 4a, S1). However, juveniles generally experienced less direct fishing effort, and in the case of blue crab, menhaden, and </w:t>
      </w:r>
      <w:proofErr w:type="spellStart"/>
      <w:r w:rsidR="003D62FA">
        <w:rPr>
          <w:rFonts w:ascii="Times New Roman" w:hAnsi="Times New Roman" w:cs="Times New Roman"/>
          <w:sz w:val="24"/>
          <w:szCs w:val="24"/>
        </w:rPr>
        <w:t>penaeid</w:t>
      </w:r>
      <w:del w:id="208" w:author="kiva.oken kiva.oken" w:date="2022-05-02T10:14:00Z">
        <w:r w:rsidR="009247BC">
          <w:rPr>
            <w:rFonts w:ascii="Times New Roman" w:hAnsi="Times New Roman" w:cs="Times New Roman"/>
            <w:sz w:val="24"/>
            <w:szCs w:val="24"/>
          </w:rPr>
          <w:delText>s</w:delText>
        </w:r>
      </w:del>
      <w:r w:rsidR="003D62FA">
        <w:rPr>
          <w:rFonts w:ascii="Times New Roman" w:hAnsi="Times New Roman" w:cs="Times New Roman"/>
          <w:sz w:val="24"/>
          <w:szCs w:val="24"/>
        </w:rPr>
        <w:t>penaeid</w:t>
      </w:r>
      <w:ins w:id="209" w:author="Jill Olin" w:date="2022-04-26T10:20:00Z">
        <w:r w:rsidR="00AF2862">
          <w:rPr>
            <w:rFonts w:ascii="Times New Roman" w:hAnsi="Times New Roman" w:cs="Times New Roman"/>
            <w:sz w:val="24"/>
            <w:szCs w:val="24"/>
          </w:rPr>
          <w:t>penaeid</w:t>
        </w:r>
      </w:ins>
      <w:ins w:id="210" w:author="kiva.oken kiva.oken" w:date="2022-05-02T10:14:00Z">
        <w:r w:rsidR="009247BC">
          <w:rPr>
            <w:rFonts w:ascii="Times New Roman" w:hAnsi="Times New Roman" w:cs="Times New Roman"/>
            <w:sz w:val="24"/>
            <w:szCs w:val="24"/>
          </w:rPr>
          <w:t>s</w:t>
        </w:r>
      </w:ins>
      <w:proofErr w:type="spellEnd"/>
      <w:r w:rsidR="009247BC">
        <w:rPr>
          <w:rFonts w:ascii="Times New Roman" w:hAnsi="Times New Roman" w:cs="Times New Roman"/>
          <w:sz w:val="24"/>
          <w:szCs w:val="24"/>
        </w:rPr>
        <w:t xml:space="preserve">, when functional groups were combined, the expected negative response of adults dominated. </w:t>
      </w:r>
      <w:commentRangeStart w:id="211"/>
      <w:del w:id="212" w:author="Jill Olin" w:date="2022-04-28T10:52:00Z">
        <w:r w:rsidR="009247BC" w:rsidDel="00283AA7">
          <w:rPr>
            <w:rFonts w:ascii="Times New Roman" w:hAnsi="Times New Roman" w:cs="Times New Roman"/>
            <w:sz w:val="24"/>
            <w:szCs w:val="24"/>
          </w:rPr>
          <w:delText>Also</w:delText>
        </w:r>
      </w:del>
      <w:ins w:id="213" w:author="Jill Olin" w:date="2022-04-28T10:52:00Z">
        <w:r w:rsidR="00283AA7">
          <w:rPr>
            <w:rFonts w:ascii="Times New Roman" w:hAnsi="Times New Roman" w:cs="Times New Roman"/>
            <w:sz w:val="24"/>
            <w:szCs w:val="24"/>
          </w:rPr>
          <w:t>Also,</w:t>
        </w:r>
      </w:ins>
      <w:r w:rsidR="009247BC">
        <w:rPr>
          <w:rFonts w:ascii="Times New Roman" w:hAnsi="Times New Roman" w:cs="Times New Roman"/>
          <w:sz w:val="24"/>
          <w:szCs w:val="24"/>
        </w:rPr>
        <w:t xml:space="preserve"> s</w:t>
      </w:r>
      <w:r w:rsidR="005D6BD6">
        <w:rPr>
          <w:rFonts w:ascii="Times New Roman" w:hAnsi="Times New Roman" w:cs="Times New Roman"/>
          <w:sz w:val="24"/>
          <w:szCs w:val="24"/>
        </w:rPr>
        <w:t>urprisingly</w:t>
      </w:r>
      <w:r w:rsidR="008A1DFC">
        <w:rPr>
          <w:rFonts w:ascii="Times New Roman" w:hAnsi="Times New Roman" w:cs="Times New Roman"/>
          <w:sz w:val="24"/>
          <w:szCs w:val="24"/>
        </w:rPr>
        <w:t xml:space="preserve">, </w:t>
      </w:r>
      <w:commentRangeEnd w:id="211"/>
      <w:r w:rsidR="00E97739">
        <w:rPr>
          <w:rStyle w:val="CommentReference"/>
        </w:rPr>
        <w:commentReference w:id="211"/>
      </w:r>
      <w:r w:rsidR="008A1DFC">
        <w:rPr>
          <w:rFonts w:ascii="Times New Roman" w:hAnsi="Times New Roman" w:cs="Times New Roman"/>
          <w:sz w:val="24"/>
          <w:szCs w:val="24"/>
        </w:rPr>
        <w:t xml:space="preserve">for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proofErr w:type="spellStart"/>
      <w:r w:rsidR="003D62FA">
        <w:rPr>
          <w:rFonts w:ascii="Times New Roman" w:hAnsi="Times New Roman" w:cs="Times New Roman"/>
          <w:sz w:val="24"/>
          <w:szCs w:val="24"/>
        </w:rPr>
        <w:t>sciaenid</w:t>
      </w:r>
      <w:ins w:id="214" w:author="kiva.oken kiva.oken" w:date="2022-05-02T10:14:00Z">
        <w:r w:rsidR="00A26DEA">
          <w:rPr>
            <w:rFonts w:ascii="Times New Roman" w:hAnsi="Times New Roman" w:cs="Times New Roman"/>
            <w:sz w:val="24"/>
            <w:szCs w:val="24"/>
          </w:rPr>
          <w:t>scia</w:t>
        </w:r>
      </w:ins>
      <w:ins w:id="215" w:author="Jill Olin" w:date="2022-04-26T10:22:00Z">
        <w:r w:rsidR="00AF2862">
          <w:rPr>
            <w:rFonts w:ascii="Times New Roman" w:hAnsi="Times New Roman" w:cs="Times New Roman"/>
            <w:sz w:val="24"/>
            <w:szCs w:val="24"/>
          </w:rPr>
          <w:t>e</w:t>
        </w:r>
      </w:ins>
      <w:ins w:id="216" w:author="kiva.oken kiva.oken" w:date="2022-05-02T10:14:00Z">
        <w:r w:rsidR="00A26DEA">
          <w:rPr>
            <w:rFonts w:ascii="Times New Roman" w:hAnsi="Times New Roman" w:cs="Times New Roman"/>
            <w:sz w:val="24"/>
            <w:szCs w:val="24"/>
          </w:rPr>
          <w:t>nid</w:t>
        </w:r>
      </w:ins>
      <w:proofErr w:type="spellEnd"/>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the median response to decreased dolphin survival was actually a decrease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proofErr w:type="spellStart"/>
      <w:r w:rsidR="003D62FA">
        <w:rPr>
          <w:rFonts w:ascii="Times New Roman" w:hAnsi="Times New Roman" w:cs="Times New Roman"/>
          <w:sz w:val="24"/>
          <w:szCs w:val="24"/>
        </w:rPr>
        <w:t>penaeid</w:t>
      </w:r>
      <w:del w:id="217" w:author="kiva.oken kiva.oken" w:date="2022-05-02T10:14:00Z">
        <w:r w:rsidR="00D1648D">
          <w:rPr>
            <w:rFonts w:ascii="Times New Roman" w:hAnsi="Times New Roman" w:cs="Times New Roman"/>
            <w:sz w:val="24"/>
            <w:szCs w:val="24"/>
          </w:rPr>
          <w:delText>s</w:delText>
        </w:r>
      </w:del>
      <w:r w:rsidR="003D62FA">
        <w:rPr>
          <w:rFonts w:ascii="Times New Roman" w:hAnsi="Times New Roman" w:cs="Times New Roman"/>
          <w:sz w:val="24"/>
          <w:szCs w:val="24"/>
        </w:rPr>
        <w:t>penaeid</w:t>
      </w:r>
      <w:ins w:id="218" w:author="Jill Olin" w:date="2022-04-26T10:20:00Z">
        <w:r w:rsidR="00AF2862">
          <w:rPr>
            <w:rFonts w:ascii="Times New Roman" w:hAnsi="Times New Roman" w:cs="Times New Roman"/>
            <w:sz w:val="24"/>
            <w:szCs w:val="24"/>
          </w:rPr>
          <w:t>penaeid</w:t>
        </w:r>
      </w:ins>
      <w:ins w:id="219" w:author="kiva.oken kiva.oken" w:date="2022-05-02T10:14:00Z">
        <w:r w:rsidR="00D1648D">
          <w:rPr>
            <w:rFonts w:ascii="Times New Roman" w:hAnsi="Times New Roman" w:cs="Times New Roman"/>
            <w:sz w:val="24"/>
            <w:szCs w:val="24"/>
          </w:rPr>
          <w:t>s</w:t>
        </w:r>
      </w:ins>
      <w:proofErr w:type="spellEnd"/>
      <w:r w:rsidR="00D1648D">
        <w:rPr>
          <w:rFonts w:ascii="Times New Roman" w:hAnsi="Times New Roman" w:cs="Times New Roman"/>
          <w:sz w:val="24"/>
          <w:szCs w:val="24"/>
        </w:rPr>
        <w:t xml:space="preserve">, juvenile red drum, adult small </w:t>
      </w:r>
      <w:proofErr w:type="spellStart"/>
      <w:r w:rsidR="003D62FA">
        <w:rPr>
          <w:rFonts w:ascii="Times New Roman" w:hAnsi="Times New Roman" w:cs="Times New Roman"/>
          <w:sz w:val="24"/>
          <w:szCs w:val="24"/>
        </w:rPr>
        <w:t>sciaenid</w:t>
      </w:r>
      <w:del w:id="220" w:author="kiva.oken kiva.oken" w:date="2022-05-02T10:14:00Z">
        <w:r w:rsidR="00D1648D">
          <w:rPr>
            <w:rFonts w:ascii="Times New Roman" w:hAnsi="Times New Roman" w:cs="Times New Roman"/>
            <w:sz w:val="24"/>
            <w:szCs w:val="24"/>
          </w:rPr>
          <w:delText>s</w:delText>
        </w:r>
      </w:del>
      <w:ins w:id="221" w:author="kiva.oken kiva.oken" w:date="2022-05-02T10:14:00Z">
        <w:r w:rsidR="00D1648D">
          <w:rPr>
            <w:rFonts w:ascii="Times New Roman" w:hAnsi="Times New Roman" w:cs="Times New Roman"/>
            <w:sz w:val="24"/>
            <w:szCs w:val="24"/>
          </w:rPr>
          <w:t>scia</w:t>
        </w:r>
      </w:ins>
      <w:ins w:id="222" w:author="Jill Olin" w:date="2022-04-26T10:22:00Z">
        <w:r w:rsidR="00AF2862">
          <w:rPr>
            <w:rFonts w:ascii="Times New Roman" w:hAnsi="Times New Roman" w:cs="Times New Roman"/>
            <w:sz w:val="24"/>
            <w:szCs w:val="24"/>
          </w:rPr>
          <w:t>e</w:t>
        </w:r>
      </w:ins>
      <w:ins w:id="223" w:author="kiva.oken kiva.oken" w:date="2022-05-02T10:14:00Z">
        <w:r w:rsidR="00D1648D">
          <w:rPr>
            <w:rFonts w:ascii="Times New Roman" w:hAnsi="Times New Roman" w:cs="Times New Roman"/>
            <w:sz w:val="24"/>
            <w:szCs w:val="24"/>
          </w:rPr>
          <w:t>nids</w:t>
        </w:r>
      </w:ins>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xml:space="preserve">, the 50% </w:t>
      </w:r>
      <w:commentRangeStart w:id="224"/>
      <w:r w:rsidR="00D32C90">
        <w:rPr>
          <w:rFonts w:ascii="Times New Roman" w:hAnsi="Times New Roman" w:cs="Times New Roman"/>
          <w:sz w:val="24"/>
          <w:szCs w:val="24"/>
        </w:rPr>
        <w:t xml:space="preserve">simulation interval </w:t>
      </w:r>
      <w:commentRangeEnd w:id="224"/>
      <w:r w:rsidR="000F7D42">
        <w:rPr>
          <w:rStyle w:val="CommentReference"/>
        </w:rPr>
        <w:commentReference w:id="224"/>
      </w:r>
      <w:r w:rsidR="00D32C90">
        <w:rPr>
          <w:rFonts w:ascii="Times New Roman" w:hAnsi="Times New Roman" w:cs="Times New Roman"/>
          <w:sz w:val="24"/>
          <w:szCs w:val="24"/>
        </w:rPr>
        <w:t>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476C1172"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that did not overlap zero,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lastRenderedPageBreak/>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r w:rsidR="008A1DFC" w:rsidRPr="00D1648D">
        <w:rPr>
          <w:rFonts w:ascii="Times New Roman" w:hAnsi="Times New Roman" w:cs="Times New Roman"/>
          <w:sz w:val="24"/>
          <w:szCs w:val="24"/>
        </w:rPr>
        <w:t>with the exception of a slight positive response of adult menhaden to</w:t>
      </w:r>
      <w:r w:rsidR="00D1648D" w:rsidRPr="00D1648D">
        <w:rPr>
          <w:rFonts w:ascii="Times New Roman" w:hAnsi="Times New Roman" w:cs="Times New Roman"/>
          <w:sz w:val="24"/>
          <w:szCs w:val="24"/>
        </w:rPr>
        <w:t xml:space="preserve"> increases </w:t>
      </w:r>
      <w:r w:rsidR="008A1DFC" w:rsidRPr="00D1648D">
        <w:rPr>
          <w:rFonts w:ascii="Times New Roman" w:hAnsi="Times New Roman" w:cs="Times New Roman"/>
          <w:sz w:val="24"/>
          <w:szCs w:val="24"/>
        </w:rPr>
        <w:t>diving bird mortality</w:t>
      </w:r>
      <w:r w:rsidR="00860DBF">
        <w:rPr>
          <w:rFonts w:ascii="Times New Roman" w:hAnsi="Times New Roman" w:cs="Times New Roman"/>
          <w:sz w:val="24"/>
          <w:szCs w:val="24"/>
        </w:rPr>
        <w:t xml:space="preserve"> and a positive response of the combined small </w:t>
      </w:r>
      <w:proofErr w:type="spellStart"/>
      <w:r w:rsidR="003D62FA">
        <w:rPr>
          <w:rFonts w:ascii="Times New Roman" w:hAnsi="Times New Roman" w:cs="Times New Roman"/>
          <w:sz w:val="24"/>
          <w:szCs w:val="24"/>
        </w:rPr>
        <w:t>sciaenid</w:t>
      </w:r>
      <w:ins w:id="225" w:author="kiva.oken kiva.oken" w:date="2022-05-02T10:14:00Z">
        <w:r w:rsidR="00860DBF">
          <w:rPr>
            <w:rFonts w:ascii="Times New Roman" w:hAnsi="Times New Roman" w:cs="Times New Roman"/>
            <w:sz w:val="24"/>
            <w:szCs w:val="24"/>
          </w:rPr>
          <w:t>scia</w:t>
        </w:r>
      </w:ins>
      <w:ins w:id="226" w:author="Jill Olin" w:date="2022-04-28T10:52:00Z">
        <w:r w:rsidR="00283AA7">
          <w:rPr>
            <w:rFonts w:ascii="Times New Roman" w:hAnsi="Times New Roman" w:cs="Times New Roman"/>
            <w:sz w:val="24"/>
            <w:szCs w:val="24"/>
          </w:rPr>
          <w:t>e</w:t>
        </w:r>
      </w:ins>
      <w:ins w:id="227" w:author="kiva.oken kiva.oken" w:date="2022-05-02T10:14:00Z">
        <w:r w:rsidR="00860DBF">
          <w:rPr>
            <w:rFonts w:ascii="Times New Roman" w:hAnsi="Times New Roman" w:cs="Times New Roman"/>
            <w:sz w:val="24"/>
            <w:szCs w:val="24"/>
          </w:rPr>
          <w:t>nid</w:t>
        </w:r>
      </w:ins>
      <w:proofErr w:type="spellEnd"/>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del w:id="228" w:author="Michael Polito" w:date="2022-05-03T16:26:00Z">
        <w:r w:rsidR="002A6549" w:rsidDel="00567255">
          <w:rPr>
            <w:rFonts w:ascii="Times New Roman" w:hAnsi="Times New Roman" w:cs="Times New Roman"/>
            <w:sz w:val="24"/>
            <w:szCs w:val="24"/>
          </w:rPr>
          <w:delText xml:space="preserve">particular </w:delText>
        </w:r>
        <w:r w:rsidR="008A1DFC" w:rsidDel="00567255">
          <w:rPr>
            <w:rFonts w:ascii="Times New Roman" w:hAnsi="Times New Roman" w:cs="Times New Roman"/>
            <w:sz w:val="24"/>
            <w:szCs w:val="24"/>
          </w:rPr>
          <w:delText>parameter</w:delText>
        </w:r>
      </w:del>
      <w:ins w:id="229" w:author="Michael Polito" w:date="2022-05-03T16:26:00Z">
        <w:r w:rsidR="00567255">
          <w:rPr>
            <w:rFonts w:ascii="Times New Roman" w:hAnsi="Times New Roman" w:cs="Times New Roman"/>
            <w:sz w:val="24"/>
            <w:szCs w:val="24"/>
          </w:rPr>
          <w:t>parameter</w:t>
        </w:r>
      </w:ins>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these responses were highly variable and depended on the particular set of functional responses.</w:t>
      </w:r>
    </w:p>
    <w:p w14:paraId="30BD87AF" w14:textId="710ABB78"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showed fishing was more important for more functional groups</w:t>
      </w:r>
      <w:del w:id="230" w:author="Fodrie, Joel" w:date="2022-04-13T09:44:00Z">
        <w:r w:rsidR="009650F4" w:rsidDel="004E6FB6">
          <w:rPr>
            <w:rFonts w:ascii="Times New Roman" w:hAnsi="Times New Roman" w:cs="Times New Roman"/>
            <w:sz w:val="24"/>
            <w:szCs w:val="24"/>
          </w:rPr>
          <w:delText>, the simulated range of responses often includes both positive and negative values</w:delText>
        </w:r>
      </w:del>
      <w:r w:rsidR="009650F4">
        <w:rPr>
          <w:rFonts w:ascii="Times New Roman" w:hAnsi="Times New Roman" w:cs="Times New Roman"/>
          <w:sz w:val="24"/>
          <w:szCs w:val="24"/>
        </w:rPr>
        <w:t xml:space="preserve">, </w:t>
      </w:r>
      <w:ins w:id="231" w:author="Fodrie, Joel" w:date="2022-04-13T09:44:00Z">
        <w:r w:rsidR="004E6FB6">
          <w:rPr>
            <w:rFonts w:ascii="Times New Roman" w:hAnsi="Times New Roman" w:cs="Times New Roman"/>
            <w:sz w:val="24"/>
            <w:szCs w:val="24"/>
          </w:rPr>
          <w:t>while among predators,</w:t>
        </w:r>
      </w:ins>
      <w:del w:id="232" w:author="Fodrie, Joel" w:date="2022-04-13T09:44:00Z">
        <w:r w:rsidR="009650F4" w:rsidDel="004E6FB6">
          <w:rPr>
            <w:rFonts w:ascii="Times New Roman" w:hAnsi="Times New Roman" w:cs="Times New Roman"/>
            <w:sz w:val="24"/>
            <w:szCs w:val="24"/>
          </w:rPr>
          <w:delText>and</w:delText>
        </w:r>
      </w:del>
      <w:r w:rsidR="009650F4">
        <w:rPr>
          <w:rFonts w:ascii="Times New Roman" w:hAnsi="Times New Roman" w:cs="Times New Roman"/>
          <w:sz w:val="24"/>
          <w:szCs w:val="24"/>
        </w:rPr>
        <w:t xml:space="preserve"> dolphins were the most influential </w:t>
      </w:r>
      <w:ins w:id="233" w:author="Fodrie, Joel" w:date="2022-04-13T09:44:00Z">
        <w:r w:rsidR="004E6FB6">
          <w:rPr>
            <w:rFonts w:ascii="Times New Roman" w:hAnsi="Times New Roman" w:cs="Times New Roman"/>
            <w:sz w:val="24"/>
            <w:szCs w:val="24"/>
          </w:rPr>
          <w:t>taxon</w:t>
        </w:r>
      </w:ins>
      <w:del w:id="234" w:author="Fodrie, Joel" w:date="2022-04-13T09:44:00Z">
        <w:r w:rsidR="009650F4" w:rsidDel="004E6FB6">
          <w:rPr>
            <w:rFonts w:ascii="Times New Roman" w:hAnsi="Times New Roman" w:cs="Times New Roman"/>
            <w:sz w:val="24"/>
            <w:szCs w:val="24"/>
          </w:rPr>
          <w:delText>predator</w:delText>
        </w:r>
      </w:del>
      <w:r w:rsidR="009650F4">
        <w:rPr>
          <w:rFonts w:ascii="Times New Roman" w:hAnsi="Times New Roman" w:cs="Times New Roman"/>
          <w:sz w:val="24"/>
          <w:szCs w:val="24"/>
        </w:rPr>
        <w:t xml:space="preserve"> </w:t>
      </w:r>
      <w:r w:rsidR="0039606F">
        <w:rPr>
          <w:rFonts w:ascii="Times New Roman" w:hAnsi="Times New Roman" w:cs="Times New Roman"/>
          <w:sz w:val="24"/>
          <w:szCs w:val="24"/>
        </w:rPr>
        <w:t xml:space="preserve">(Fig. 5, S1). For blue crab, menhaden, and </w:t>
      </w:r>
      <w:proofErr w:type="spellStart"/>
      <w:r w:rsidR="003D62FA">
        <w:rPr>
          <w:rFonts w:ascii="Times New Roman" w:hAnsi="Times New Roman" w:cs="Times New Roman"/>
          <w:sz w:val="24"/>
          <w:szCs w:val="24"/>
        </w:rPr>
        <w:t>penaeid</w:t>
      </w:r>
      <w:del w:id="235" w:author="kiva.oken kiva.oken" w:date="2022-05-02T10:14:00Z">
        <w:r w:rsidR="0039606F">
          <w:rPr>
            <w:rFonts w:ascii="Times New Roman" w:hAnsi="Times New Roman" w:cs="Times New Roman"/>
            <w:sz w:val="24"/>
            <w:szCs w:val="24"/>
          </w:rPr>
          <w:delText>s</w:delText>
        </w:r>
      </w:del>
      <w:r w:rsidR="003D62FA">
        <w:rPr>
          <w:rFonts w:ascii="Times New Roman" w:hAnsi="Times New Roman" w:cs="Times New Roman"/>
          <w:sz w:val="24"/>
          <w:szCs w:val="24"/>
        </w:rPr>
        <w:t>penaeid</w:t>
      </w:r>
      <w:ins w:id="236" w:author="Jill Olin" w:date="2022-04-26T10:20:00Z">
        <w:r w:rsidR="00AF2862">
          <w:rPr>
            <w:rFonts w:ascii="Times New Roman" w:hAnsi="Times New Roman" w:cs="Times New Roman"/>
            <w:sz w:val="24"/>
            <w:szCs w:val="24"/>
          </w:rPr>
          <w:t>penaeid</w:t>
        </w:r>
      </w:ins>
      <w:ins w:id="237" w:author="kiva.oken kiva.oken" w:date="2022-05-02T10:14:00Z">
        <w:r w:rsidR="0039606F">
          <w:rPr>
            <w:rFonts w:ascii="Times New Roman" w:hAnsi="Times New Roman" w:cs="Times New Roman"/>
            <w:sz w:val="24"/>
            <w:szCs w:val="24"/>
          </w:rPr>
          <w:t>s</w:t>
        </w:r>
      </w:ins>
      <w:proofErr w:type="spellEnd"/>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proofErr w:type="spellStart"/>
      <w:r w:rsidR="003D62FA">
        <w:rPr>
          <w:rFonts w:ascii="Times New Roman" w:hAnsi="Times New Roman" w:cs="Times New Roman"/>
          <w:sz w:val="24"/>
          <w:szCs w:val="24"/>
        </w:rPr>
        <w:t>sciaenid</w:t>
      </w:r>
      <w:del w:id="238" w:author="kiva.oken kiva.oken" w:date="2022-05-02T10:14:00Z">
        <w:r w:rsidR="0039606F">
          <w:rPr>
            <w:rFonts w:ascii="Times New Roman" w:hAnsi="Times New Roman" w:cs="Times New Roman"/>
            <w:sz w:val="24"/>
            <w:szCs w:val="24"/>
          </w:rPr>
          <w:delText>s</w:delText>
        </w:r>
      </w:del>
      <w:ins w:id="239" w:author="kiva.oken kiva.oken" w:date="2022-05-02T10:14:00Z">
        <w:r w:rsidR="0039606F">
          <w:rPr>
            <w:rFonts w:ascii="Times New Roman" w:hAnsi="Times New Roman" w:cs="Times New Roman"/>
            <w:sz w:val="24"/>
            <w:szCs w:val="24"/>
          </w:rPr>
          <w:t>scia</w:t>
        </w:r>
      </w:ins>
      <w:ins w:id="240" w:author="Jill Olin" w:date="2022-04-26T10:22:00Z">
        <w:r w:rsidR="00AF2862">
          <w:rPr>
            <w:rFonts w:ascii="Times New Roman" w:hAnsi="Times New Roman" w:cs="Times New Roman"/>
            <w:sz w:val="24"/>
            <w:szCs w:val="24"/>
          </w:rPr>
          <w:t>e</w:t>
        </w:r>
      </w:ins>
      <w:ins w:id="241" w:author="kiva.oken kiva.oken" w:date="2022-05-02T10:14:00Z">
        <w:r w:rsidR="0039606F">
          <w:rPr>
            <w:rFonts w:ascii="Times New Roman" w:hAnsi="Times New Roman" w:cs="Times New Roman"/>
            <w:sz w:val="24"/>
            <w:szCs w:val="24"/>
          </w:rPr>
          <w:t>nids</w:t>
        </w:r>
      </w:ins>
      <w:proofErr w:type="spellEnd"/>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w:t>
      </w:r>
      <w:commentRangeStart w:id="242"/>
      <w:r w:rsidR="00387908">
        <w:rPr>
          <w:rFonts w:ascii="Times New Roman" w:hAnsi="Times New Roman" w:cs="Times New Roman"/>
          <w:sz w:val="24"/>
          <w:szCs w:val="24"/>
        </w:rPr>
        <w:t xml:space="preserve">seabird </w:t>
      </w:r>
      <w:commentRangeEnd w:id="242"/>
      <w:r w:rsidR="00567255">
        <w:rPr>
          <w:rStyle w:val="CommentReference"/>
        </w:rPr>
        <w:commentReference w:id="242"/>
      </w:r>
      <w:r w:rsidR="00387908">
        <w:rPr>
          <w:rFonts w:ascii="Times New Roman" w:hAnsi="Times New Roman" w:cs="Times New Roman"/>
          <w:sz w:val="24"/>
          <w:szCs w:val="24"/>
        </w:rPr>
        <w:t xml:space="preserve">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2565195D"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commentRangeStart w:id="243"/>
      <w:r w:rsidR="002963DD">
        <w:rPr>
          <w:rFonts w:ascii="Times New Roman" w:hAnsi="Times New Roman" w:cs="Times New Roman"/>
          <w:sz w:val="24"/>
          <w:szCs w:val="24"/>
        </w:rPr>
        <w:t xml:space="preserve">have </w:t>
      </w:r>
      <w:commentRangeEnd w:id="243"/>
      <w:r w:rsidR="00D8222B">
        <w:rPr>
          <w:rStyle w:val="CommentReference"/>
        </w:rPr>
        <w:commentReference w:id="243"/>
      </w:r>
      <w:r w:rsidR="002963DD">
        <w:rPr>
          <w:rFonts w:ascii="Times New Roman" w:hAnsi="Times New Roman" w:cs="Times New Roman"/>
          <w:sz w:val="24"/>
          <w:szCs w:val="24"/>
        </w:rPr>
        <w:t xml:space="preserve">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Deepwater Horizon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lastRenderedPageBreak/>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w:t>
      </w:r>
      <w:commentRangeStart w:id="244"/>
      <w:commentRangeStart w:id="245"/>
      <w:r w:rsidR="009D08B6">
        <w:rPr>
          <w:rFonts w:ascii="Times New Roman" w:hAnsi="Times New Roman" w:cs="Times New Roman"/>
          <w:sz w:val="24"/>
          <w:szCs w:val="24"/>
        </w:rPr>
        <w:t xml:space="preserve">equilibrium </w:t>
      </w:r>
      <w:commentRangeEnd w:id="244"/>
      <w:r w:rsidR="00283AA7">
        <w:rPr>
          <w:rStyle w:val="CommentReference"/>
        </w:rPr>
        <w:commentReference w:id="244"/>
      </w:r>
      <w:commentRangeEnd w:id="245"/>
      <w:r w:rsidR="00D8222B">
        <w:rPr>
          <w:rStyle w:val="CommentReference"/>
        </w:rPr>
        <w:commentReference w:id="245"/>
      </w:r>
      <w:r w:rsidR="008E57D3">
        <w:rPr>
          <w:rFonts w:ascii="Times New Roman" w:hAnsi="Times New Roman" w:cs="Times New Roman"/>
          <w:sz w:val="24"/>
          <w:szCs w:val="24"/>
        </w:rPr>
        <w:t xml:space="preserve">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dramatic changes in fishing effort (100% reduction</w:t>
      </w:r>
      <w:r w:rsidR="009D08B6">
        <w:rPr>
          <w:rFonts w:ascii="Times New Roman" w:hAnsi="Times New Roman" w:cs="Times New Roman"/>
          <w:sz w:val="24"/>
          <w:szCs w:val="24"/>
        </w:rPr>
        <w:t xml:space="preserve"> for</w:t>
      </w:r>
      <w:r w:rsidR="00FB6DC7">
        <w:rPr>
          <w:rFonts w:ascii="Times New Roman" w:hAnsi="Times New Roman" w:cs="Times New Roman"/>
          <w:sz w:val="24"/>
          <w:szCs w:val="24"/>
        </w:rPr>
        <w:t xml:space="preserve"> </w:t>
      </w:r>
      <w:commentRangeStart w:id="246"/>
      <w:commentRangeStart w:id="247"/>
      <w:commentRangeStart w:id="248"/>
      <w:r w:rsidR="00FB6DC7">
        <w:rPr>
          <w:rFonts w:ascii="Times New Roman" w:hAnsi="Times New Roman" w:cs="Times New Roman"/>
          <w:sz w:val="24"/>
          <w:szCs w:val="24"/>
        </w:rPr>
        <w:t>x months</w:t>
      </w:r>
      <w:commentRangeEnd w:id="246"/>
      <w:r w:rsidR="00FB6DC7">
        <w:rPr>
          <w:rStyle w:val="CommentReference"/>
        </w:rPr>
        <w:commentReference w:id="246"/>
      </w:r>
      <w:commentRangeEnd w:id="247"/>
      <w:r w:rsidR="000016D4">
        <w:rPr>
          <w:rStyle w:val="CommentReference"/>
        </w:rPr>
        <w:commentReference w:id="247"/>
      </w:r>
      <w:commentRangeEnd w:id="248"/>
      <w:r w:rsidR="00D26D62">
        <w:rPr>
          <w:rStyle w:val="CommentReference"/>
        </w:rPr>
        <w:commentReference w:id="248"/>
      </w:r>
      <w:r w:rsidR="00C26CD9">
        <w:rPr>
          <w:rFonts w:ascii="Times New Roman" w:hAnsi="Times New Roman" w:cs="Times New Roman"/>
          <w:sz w:val="24"/>
          <w:szCs w:val="24"/>
        </w:rPr>
        <w:t>), whereas the increases in predator mortality were</w:t>
      </w:r>
      <w:r w:rsidR="00071469">
        <w:rPr>
          <w:rFonts w:ascii="Times New Roman" w:hAnsi="Times New Roman" w:cs="Times New Roman"/>
          <w:sz w:val="24"/>
          <w:szCs w:val="24"/>
        </w:rPr>
        <w:t xml:space="preserve"> less substantial</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we conclude that, while both mortality sources may be responsible for some compensatory responses of fish and invertebrate populations to the Deepwater Horizon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 species we examined</w:t>
      </w:r>
      <w:r w:rsidR="00646732">
        <w:rPr>
          <w:rFonts w:ascii="Times New Roman" w:hAnsi="Times New Roman" w:cs="Times New Roman"/>
          <w:sz w:val="24"/>
          <w:szCs w:val="24"/>
        </w:rPr>
        <w:t>.</w:t>
      </w:r>
    </w:p>
    <w:p w14:paraId="4F8CA035" w14:textId="7C1DFAFE"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3D62FA">
        <w:rPr>
          <w:rFonts w:ascii="Times New Roman" w:hAnsi="Times New Roman" w:cs="Times New Roman"/>
          <w:sz w:val="24"/>
          <w:szCs w:val="24"/>
        </w:rPr>
        <w:t>penaeid</w:t>
      </w:r>
      <w:ins w:id="249" w:author="Jill Olin" w:date="2022-04-26T10:20:00Z">
        <w:r w:rsidR="00AF2862">
          <w:rPr>
            <w:rFonts w:ascii="Times New Roman" w:hAnsi="Times New Roman" w:cs="Times New Roman"/>
            <w:sz w:val="24"/>
            <w:szCs w:val="24"/>
          </w:rPr>
          <w:t>penaeid</w:t>
        </w:r>
      </w:ins>
      <w:proofErr w:type="spellEnd"/>
      <w:r>
        <w:rPr>
          <w:rFonts w:ascii="Times New Roman" w:hAnsi="Times New Roman" w:cs="Times New Roman"/>
          <w:sz w:val="24"/>
          <w:szCs w:val="24"/>
        </w:rPr>
        <w:t xml:space="preserve"> shrimp fishery in the region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ecosystem as </w:t>
      </w:r>
      <w:r w:rsidR="00201EAB">
        <w:rPr>
          <w:rFonts w:ascii="Times New Roman" w:hAnsi="Times New Roman" w:cs="Times New Roman"/>
          <w:sz w:val="24"/>
          <w:szCs w:val="24"/>
        </w:rPr>
        <w:t xml:space="preserve">a whole. </w:t>
      </w:r>
      <w:r>
        <w:rPr>
          <w:rFonts w:ascii="Times New Roman" w:hAnsi="Times New Roman" w:cs="Times New Roman"/>
          <w:sz w:val="24"/>
          <w:szCs w:val="24"/>
        </w:rPr>
        <w:t>The commercial gulf shrimp fis</w:t>
      </w:r>
      <w:r w:rsidR="00201EAB">
        <w:rPr>
          <w:rFonts w:ascii="Times New Roman" w:hAnsi="Times New Roman" w:cs="Times New Roman"/>
          <w:sz w:val="24"/>
          <w:szCs w:val="24"/>
        </w:rPr>
        <w:t>hery</w:t>
      </w:r>
      <w:r>
        <w:rPr>
          <w:rFonts w:ascii="Times New Roman" w:hAnsi="Times New Roman" w:cs="Times New Roman"/>
          <w:sz w:val="24"/>
          <w:szCs w:val="24"/>
        </w:rPr>
        <w:t xml:space="preserve"> mainly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2018)","noteIndex":0},"citationItems":[{"id":2765,"uris":["http://zotero.org/users/783258/items/LVFADYP5"],"itemData":{"id":2765,"type":"article-journal","title":"Stock Assessment Update for White Shrimp (Litopenaeus setiferus) in the U.S. Gulf of Mexico for the 2016 Fishing Year","author":[{"family":"Hart","given":"Rick A."}],"issued":{"date-parts":[["2017"]]}}},{"id":2764,"uris":["http://zotero.org/users/783258/items/PIT468SQ"],"itemData":{"id":2764,"type":"article-journal","title":"Stock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xml:space="preserve">. However, </w:t>
      </w:r>
      <w:commentRangeStart w:id="250"/>
      <w:r>
        <w:rPr>
          <w:rFonts w:ascii="Times New Roman" w:hAnsi="Times New Roman" w:cs="Times New Roman"/>
          <w:sz w:val="24"/>
          <w:szCs w:val="24"/>
        </w:rPr>
        <w:t>small-scale shrimp trawling is ubiquitous</w:t>
      </w:r>
      <w:r w:rsidR="0082642E">
        <w:rPr>
          <w:rFonts w:ascii="Times New Roman" w:hAnsi="Times New Roman" w:cs="Times New Roman"/>
          <w:sz w:val="24"/>
          <w:szCs w:val="24"/>
        </w:rPr>
        <w:t xml:space="preserve"> in </w:t>
      </w:r>
      <w:proofErr w:type="spellStart"/>
      <w:r w:rsidR="0082642E">
        <w:rPr>
          <w:rFonts w:ascii="Times New Roman" w:hAnsi="Times New Roman" w:cs="Times New Roman"/>
          <w:sz w:val="24"/>
          <w:szCs w:val="24"/>
        </w:rPr>
        <w:t>Barataria</w:t>
      </w:r>
      <w:proofErr w:type="spellEnd"/>
      <w:r w:rsidR="0082642E">
        <w:rPr>
          <w:rFonts w:ascii="Times New Roman" w:hAnsi="Times New Roman" w:cs="Times New Roman"/>
          <w:sz w:val="24"/>
          <w:szCs w:val="24"/>
        </w:rPr>
        <w:t xml:space="preserve"> Bay</w:t>
      </w:r>
      <w:r>
        <w:rPr>
          <w:rFonts w:ascii="Times New Roman" w:hAnsi="Times New Roman" w:cs="Times New Roman"/>
          <w:sz w:val="24"/>
          <w:szCs w:val="24"/>
        </w:rPr>
        <w:t>, and such operations are notoriously hard to track</w:t>
      </w:r>
      <w:commentRangeEnd w:id="250"/>
      <w:r w:rsidR="000016D4">
        <w:rPr>
          <w:rStyle w:val="CommentReference"/>
        </w:rPr>
        <w:commentReference w:id="250"/>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ins w:id="251" w:author="Jill Olin" w:date="2022-04-28T10:56:00Z">
        <w:r w:rsidR="00283AA7">
          <w:rPr>
            <w:rFonts w:ascii="Times New Roman" w:hAnsi="Times New Roman" w:cs="Times New Roman"/>
            <w:sz w:val="24"/>
            <w:szCs w:val="24"/>
          </w:rPr>
          <w:t>,</w:t>
        </w:r>
      </w:ins>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 (</w:t>
      </w:r>
      <w:proofErr w:type="spellStart"/>
      <w:r w:rsidR="003D62FA">
        <w:rPr>
          <w:rFonts w:ascii="Times New Roman" w:hAnsi="Times New Roman" w:cs="Times New Roman"/>
          <w:sz w:val="24"/>
          <w:szCs w:val="24"/>
        </w:rPr>
        <w:t>penaeid</w:t>
      </w:r>
      <w:del w:id="252" w:author="kiva.oken kiva.oken" w:date="2022-05-02T10:14:00Z">
        <w:r>
          <w:rPr>
            <w:rFonts w:ascii="Times New Roman" w:hAnsi="Times New Roman" w:cs="Times New Roman"/>
            <w:sz w:val="24"/>
            <w:szCs w:val="24"/>
          </w:rPr>
          <w:delText>s</w:delText>
        </w:r>
      </w:del>
      <w:r w:rsidR="003D62FA">
        <w:rPr>
          <w:rFonts w:ascii="Times New Roman" w:hAnsi="Times New Roman" w:cs="Times New Roman"/>
          <w:sz w:val="24"/>
          <w:szCs w:val="24"/>
        </w:rPr>
        <w:t>penaeid</w:t>
      </w:r>
      <w:ins w:id="253" w:author="Jill Olin" w:date="2022-04-26T10:20:00Z">
        <w:r w:rsidR="00AF2862">
          <w:rPr>
            <w:rFonts w:ascii="Times New Roman" w:hAnsi="Times New Roman" w:cs="Times New Roman"/>
            <w:sz w:val="24"/>
            <w:szCs w:val="24"/>
          </w:rPr>
          <w:t>penaeid</w:t>
        </w:r>
      </w:ins>
      <w:ins w:id="254" w:author="kiva.oken kiva.oken" w:date="2022-05-02T10:14:00Z">
        <w:r>
          <w:rPr>
            <w:rFonts w:ascii="Times New Roman" w:hAnsi="Times New Roman" w:cs="Times New Roman"/>
            <w:sz w:val="24"/>
            <w:szCs w:val="24"/>
          </w:rPr>
          <w:t>s</w:t>
        </w:r>
      </w:ins>
      <w:proofErr w:type="spellEnd"/>
      <w:r>
        <w:rPr>
          <w:rFonts w:ascii="Times New Roman" w:hAnsi="Times New Roman" w:cs="Times New Roman"/>
          <w:sz w:val="24"/>
          <w:szCs w:val="24"/>
        </w:rPr>
        <w:t xml:space="preserve">, </w:t>
      </w:r>
      <w:commentRangeStart w:id="255"/>
      <w:r>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del w:id="256" w:author="kiva.oken kiva.oken" w:date="2022-05-02T10:14:00Z">
        <w:r>
          <w:rPr>
            <w:rFonts w:ascii="Times New Roman" w:hAnsi="Times New Roman" w:cs="Times New Roman"/>
            <w:sz w:val="24"/>
            <w:szCs w:val="24"/>
          </w:rPr>
          <w:delText>s</w:delText>
        </w:r>
      </w:del>
      <w:ins w:id="257" w:author="kiva.oken kiva.oken" w:date="2022-05-02T10:14:00Z">
        <w:r>
          <w:rPr>
            <w:rFonts w:ascii="Times New Roman" w:hAnsi="Times New Roman" w:cs="Times New Roman"/>
            <w:sz w:val="24"/>
            <w:szCs w:val="24"/>
          </w:rPr>
          <w:t>scia</w:t>
        </w:r>
      </w:ins>
      <w:ins w:id="258" w:author="Fodrie, Joel" w:date="2022-04-13T09:54:00Z">
        <w:r w:rsidR="00347600">
          <w:rPr>
            <w:rFonts w:ascii="Times New Roman" w:hAnsi="Times New Roman" w:cs="Times New Roman"/>
            <w:sz w:val="24"/>
            <w:szCs w:val="24"/>
          </w:rPr>
          <w:t>e</w:t>
        </w:r>
      </w:ins>
      <w:ins w:id="259" w:author="kiva.oken kiva.oken" w:date="2022-05-02T10:14:00Z">
        <w:r>
          <w:rPr>
            <w:rFonts w:ascii="Times New Roman" w:hAnsi="Times New Roman" w:cs="Times New Roman"/>
            <w:sz w:val="24"/>
            <w:szCs w:val="24"/>
          </w:rPr>
          <w:t>nids</w:t>
        </w:r>
        <w:commentRangeEnd w:id="255"/>
        <w:proofErr w:type="spellEnd"/>
        <w:r w:rsidR="000016D4">
          <w:rPr>
            <w:rStyle w:val="CommentReference"/>
          </w:rPr>
          <w:commentReference w:id="255"/>
        </w:r>
      </w:ins>
      <w:r>
        <w:rPr>
          <w:rFonts w:ascii="Times New Roman" w:hAnsi="Times New Roman" w:cs="Times New Roman"/>
          <w:sz w:val="24"/>
          <w:szCs w:val="24"/>
        </w:rPr>
        <w:t xml:space="preserve">, </w:t>
      </w:r>
      <w:r w:rsidR="006A0E5A" w:rsidRPr="006A0E5A">
        <w:rPr>
          <w:rFonts w:ascii="Times New Roman" w:hAnsi="Times New Roman" w:cs="Times New Roman"/>
          <w:sz w:val="24"/>
          <w:szCs w:val="24"/>
        </w:rPr>
        <w:t>menhaden</w:t>
      </w:r>
      <w:r>
        <w:rPr>
          <w:rFonts w:ascii="Times New Roman" w:hAnsi="Times New Roman" w:cs="Times New Roman"/>
          <w:sz w:val="24"/>
          <w:szCs w:val="24"/>
        </w:rPr>
        <w:t xml:space="preserve">) to be </w:t>
      </w:r>
      <w:commentRangeStart w:id="260"/>
      <w:commentRangeStart w:id="261"/>
      <w:r>
        <w:rPr>
          <w:rFonts w:ascii="Times New Roman" w:hAnsi="Times New Roman" w:cs="Times New Roman"/>
          <w:sz w:val="24"/>
          <w:szCs w:val="24"/>
        </w:rPr>
        <w:t>lower bounds</w:t>
      </w:r>
      <w:commentRangeEnd w:id="260"/>
      <w:r w:rsidR="00283AA7">
        <w:rPr>
          <w:rStyle w:val="CommentReference"/>
        </w:rPr>
        <w:commentReference w:id="260"/>
      </w:r>
      <w:commentRangeEnd w:id="261"/>
      <w:r w:rsidR="00592DE6">
        <w:rPr>
          <w:rStyle w:val="CommentReference"/>
        </w:rPr>
        <w:commentReference w:id="261"/>
      </w:r>
      <w:r>
        <w:rPr>
          <w:rFonts w:ascii="Times New Roman" w:hAnsi="Times New Roman" w:cs="Times New Roman"/>
          <w:sz w:val="24"/>
          <w:szCs w:val="24"/>
        </w:rPr>
        <w:t xml:space="preserve">. Indeed, an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resilience of </w:t>
      </w:r>
      <w:r>
        <w:rPr>
          <w:rFonts w:ascii="Times New Roman" w:hAnsi="Times New Roman" w:cs="Times New Roman"/>
          <w:sz w:val="24"/>
          <w:szCs w:val="24"/>
        </w:rPr>
        <w:t xml:space="preserve">the populations </w:t>
      </w:r>
      <w:r w:rsidR="00FD22D6">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2014)","noteIndex":0},"citationItems":[{"id":1631,"uris":["http://zotero.org/users/783258/items/4JH3Y6C7"],"itemData":{"id":1631,"type":"article-journal","abstract":"The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Spill","volume":"9","author":[{"family":"Ham","given":"Joris L.","non-dropping-particle":"van der"},{"family":"Mutsert","given":"Kim","non-dropping-particle":"de"}],"issued":{"date-parts":[["2014",10,1]]}}}],"schema":"https://github.com/citation-style-language/schema/raw/master/csl-citation.json"} </w:instrText>
      </w:r>
      <w:r w:rsidR="00FD22D6">
        <w:rPr>
          <w:rFonts w:ascii="Times New Roman" w:hAnsi="Times New Roman" w:cs="Times New Roman"/>
          <w:sz w:val="24"/>
          <w:szCs w:val="24"/>
        </w:rPr>
        <w:fldChar w:fldCharType="separate"/>
      </w:r>
      <w:r w:rsidR="00FD22D6" w:rsidRPr="00FD22D6">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modifies the local habitat by </w:t>
      </w:r>
      <w:commentRangeStart w:id="262"/>
      <w:r>
        <w:rPr>
          <w:rFonts w:ascii="Times New Roman" w:hAnsi="Times New Roman" w:cs="Times New Roman"/>
          <w:sz w:val="24"/>
          <w:szCs w:val="24"/>
        </w:rPr>
        <w:t>stirring up benthos,</w:t>
      </w:r>
      <w:r w:rsidR="00071469">
        <w:rPr>
          <w:rFonts w:ascii="Times New Roman" w:hAnsi="Times New Roman" w:cs="Times New Roman"/>
          <w:sz w:val="24"/>
          <w:szCs w:val="24"/>
        </w:rPr>
        <w:t xml:space="preserve"> </w:t>
      </w:r>
      <w:commentRangeEnd w:id="262"/>
      <w:r w:rsidR="00592DE6">
        <w:rPr>
          <w:rStyle w:val="CommentReference"/>
        </w:rPr>
        <w:commentReference w:id="262"/>
      </w:r>
      <w:r w:rsidR="00071469">
        <w:rPr>
          <w:rFonts w:ascii="Times New Roman" w:hAnsi="Times New Roman" w:cs="Times New Roman"/>
          <w:sz w:val="24"/>
          <w:szCs w:val="24"/>
        </w:rPr>
        <w:t>and thus</w:t>
      </w:r>
      <w:r w:rsidR="0042175D">
        <w:rPr>
          <w:rFonts w:ascii="Times New Roman" w:hAnsi="Times New Roman" w:cs="Times New Roman"/>
          <w:sz w:val="24"/>
          <w:szCs w:val="24"/>
        </w:rPr>
        <w:t xml:space="preserve"> </w:t>
      </w:r>
      <w:r>
        <w:rPr>
          <w:rFonts w:ascii="Times New Roman" w:hAnsi="Times New Roman" w:cs="Times New Roman"/>
          <w:sz w:val="24"/>
          <w:szCs w:val="24"/>
        </w:rPr>
        <w:t xml:space="preserve">species </w:t>
      </w:r>
      <w:r>
        <w:rPr>
          <w:rFonts w:ascii="Times New Roman" w:hAnsi="Times New Roman" w:cs="Times New Roman"/>
          <w:sz w:val="24"/>
          <w:szCs w:val="24"/>
        </w:rPr>
        <w:lastRenderedPageBreak/>
        <w:t>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2008)","noteIndex":0},"citationItems":[{"id":2779,"uris":["http://zotero.org/users/783258/items/6LE9PJ88"],"itemData":{"id":2779,"type":"article-journal","abstract":"Wells,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w:t>
      </w:r>
      <w:commentRangeStart w:id="263"/>
      <w:commentRangeStart w:id="264"/>
      <w:r w:rsidR="00E747D0">
        <w:rPr>
          <w:rFonts w:ascii="Times New Roman" w:hAnsi="Times New Roman" w:cs="Times New Roman"/>
          <w:sz w:val="24"/>
          <w:szCs w:val="24"/>
        </w:rPr>
        <w:t>, particularly benthic</w:t>
      </w:r>
      <w:ins w:id="265" w:author="Martin,Charles" w:date="2022-04-29T13:49:00Z">
        <w:r w:rsidR="002F06C1">
          <w:rPr>
            <w:rFonts w:ascii="Times New Roman" w:hAnsi="Times New Roman" w:cs="Times New Roman"/>
            <w:sz w:val="24"/>
            <w:szCs w:val="24"/>
          </w:rPr>
          <w:t>-</w:t>
        </w:r>
      </w:ins>
      <w:del w:id="266" w:author="Martin,Charles" w:date="2022-04-29T13:49:00Z">
        <w:r w:rsidR="00E747D0" w:rsidDel="002F06C1">
          <w:rPr>
            <w:rFonts w:ascii="Times New Roman" w:hAnsi="Times New Roman" w:cs="Times New Roman"/>
            <w:sz w:val="24"/>
            <w:szCs w:val="24"/>
          </w:rPr>
          <w:delText xml:space="preserve"> </w:delText>
        </w:r>
      </w:del>
      <w:r w:rsidR="00E747D0">
        <w:rPr>
          <w:rFonts w:ascii="Times New Roman" w:hAnsi="Times New Roman" w:cs="Times New Roman"/>
          <w:sz w:val="24"/>
          <w:szCs w:val="24"/>
        </w:rPr>
        <w:t xml:space="preserve">oriented groups like small </w:t>
      </w:r>
      <w:proofErr w:type="spellStart"/>
      <w:r w:rsidR="003D62FA">
        <w:rPr>
          <w:rFonts w:ascii="Times New Roman" w:hAnsi="Times New Roman" w:cs="Times New Roman"/>
          <w:sz w:val="24"/>
          <w:szCs w:val="24"/>
        </w:rPr>
        <w:t>sciaenid</w:t>
      </w:r>
      <w:del w:id="267" w:author="kiva.oken kiva.oken" w:date="2022-05-02T10:14:00Z">
        <w:r w:rsidR="00E747D0">
          <w:rPr>
            <w:rFonts w:ascii="Times New Roman" w:hAnsi="Times New Roman" w:cs="Times New Roman"/>
            <w:sz w:val="24"/>
            <w:szCs w:val="24"/>
          </w:rPr>
          <w:delText>s</w:delText>
        </w:r>
      </w:del>
      <w:ins w:id="268" w:author="kiva.oken kiva.oken" w:date="2022-05-02T10:14:00Z">
        <w:r w:rsidR="00E747D0">
          <w:rPr>
            <w:rFonts w:ascii="Times New Roman" w:hAnsi="Times New Roman" w:cs="Times New Roman"/>
            <w:sz w:val="24"/>
            <w:szCs w:val="24"/>
          </w:rPr>
          <w:t>scia</w:t>
        </w:r>
      </w:ins>
      <w:ins w:id="269" w:author="Fodrie, Joel" w:date="2022-04-13T09:54:00Z">
        <w:r w:rsidR="00347600">
          <w:rPr>
            <w:rFonts w:ascii="Times New Roman" w:hAnsi="Times New Roman" w:cs="Times New Roman"/>
            <w:sz w:val="24"/>
            <w:szCs w:val="24"/>
          </w:rPr>
          <w:t>e</w:t>
        </w:r>
      </w:ins>
      <w:ins w:id="270" w:author="kiva.oken kiva.oken" w:date="2022-05-02T10:14:00Z">
        <w:r w:rsidR="00E747D0">
          <w:rPr>
            <w:rFonts w:ascii="Times New Roman" w:hAnsi="Times New Roman" w:cs="Times New Roman"/>
            <w:sz w:val="24"/>
            <w:szCs w:val="24"/>
          </w:rPr>
          <w:t>nids</w:t>
        </w:r>
      </w:ins>
      <w:proofErr w:type="spellEnd"/>
      <w:ins w:id="271" w:author="Martin,Charles" w:date="2022-04-29T13:49:00Z">
        <w:r w:rsidR="002F06C1">
          <w:rPr>
            <w:rFonts w:ascii="Times New Roman" w:hAnsi="Times New Roman" w:cs="Times New Roman"/>
            <w:sz w:val="24"/>
            <w:szCs w:val="24"/>
          </w:rPr>
          <w:t>,</w:t>
        </w:r>
      </w:ins>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commentRangeEnd w:id="263"/>
      <w:r w:rsidR="00995C92">
        <w:rPr>
          <w:rStyle w:val="CommentReference"/>
        </w:rPr>
        <w:commentReference w:id="263"/>
      </w:r>
      <w:commentRangeEnd w:id="264"/>
      <w:r w:rsidR="002F06C1">
        <w:rPr>
          <w:rStyle w:val="CommentReference"/>
        </w:rPr>
        <w:commentReference w:id="264"/>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On the other hand, other species</w:t>
      </w:r>
      <w:r w:rsidR="00F95A85">
        <w:rPr>
          <w:rFonts w:ascii="Times New Roman" w:hAnsi="Times New Roman" w:cs="Times New Roman"/>
          <w:sz w:val="24"/>
          <w:szCs w:val="24"/>
        </w:rPr>
        <w:t xml:space="preserve">, especially seabirds and </w:t>
      </w:r>
      <w:commentRangeStart w:id="272"/>
      <w:commentRangeStart w:id="273"/>
      <w:r w:rsidR="00F95A85">
        <w:rPr>
          <w:rFonts w:ascii="Times New Roman" w:hAnsi="Times New Roman" w:cs="Times New Roman"/>
          <w:sz w:val="24"/>
          <w:szCs w:val="24"/>
        </w:rPr>
        <w:t>scavengers</w:t>
      </w:r>
      <w:commentRangeEnd w:id="272"/>
      <w:r w:rsidR="002F06C1">
        <w:rPr>
          <w:rStyle w:val="CommentReference"/>
        </w:rPr>
        <w:commentReference w:id="272"/>
      </w:r>
      <w:commentRangeEnd w:id="273"/>
      <w:r w:rsidR="00592DE6">
        <w:rPr>
          <w:rStyle w:val="CommentReference"/>
        </w:rPr>
        <w:commentReference w:id="273"/>
      </w:r>
      <w:r w:rsidR="00F95A85">
        <w:rPr>
          <w:rFonts w:ascii="Times New Roman" w:hAnsi="Times New Roman" w:cs="Times New Roman"/>
          <w:sz w:val="24"/>
          <w:szCs w:val="24"/>
        </w:rPr>
        <w:t>,</w:t>
      </w:r>
      <w:r>
        <w:rPr>
          <w:rFonts w:ascii="Times New Roman" w:hAnsi="Times New Roman" w:cs="Times New Roman"/>
          <w:sz w:val="24"/>
          <w:szCs w:val="24"/>
        </w:rPr>
        <w:t xml:space="preserve"> benefit from 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2011)","noteIndex":0},"citationItems":[{"id":2773,"uris":["http://zotero.org/users/783258/items/F3QJKY45"],"itemData":{"id":2773,"type":"article-journal","abstract":"1.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N."}],"issued":{"date-parts":[["1997"]]}}},{"id":2771,"uris":["http://zotero.org/users/783258/items/3SSSIKL9"],"itemData":{"id":2771,"type":"article-journal","abstract":"Shrimp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Of particular not</w:t>
      </w:r>
      <w:r w:rsidR="006A0E5A">
        <w:rPr>
          <w:rFonts w:ascii="Times New Roman" w:hAnsi="Times New Roman" w:cs="Times New Roman"/>
          <w:sz w:val="24"/>
          <w:szCs w:val="24"/>
        </w:rPr>
        <w:t>e</w:t>
      </w:r>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he lost consumption pathway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both pelican and </w:t>
      </w:r>
      <w:commentRangeStart w:id="274"/>
      <w:r w:rsidR="006A0E5A">
        <w:rPr>
          <w:rFonts w:ascii="Times New Roman" w:hAnsi="Times New Roman" w:cs="Times New Roman"/>
          <w:sz w:val="24"/>
          <w:szCs w:val="24"/>
        </w:rPr>
        <w:t xml:space="preserve">diving </w:t>
      </w:r>
      <w:commentRangeEnd w:id="274"/>
      <w:r w:rsidR="00567255">
        <w:rPr>
          <w:rStyle w:val="CommentReference"/>
        </w:rPr>
        <w:commentReference w:id="274"/>
      </w:r>
      <w:r w:rsidR="006A0E5A">
        <w:rPr>
          <w:rFonts w:ascii="Times New Roman" w:hAnsi="Times New Roman" w:cs="Times New Roman"/>
          <w:sz w:val="24"/>
          <w:szCs w:val="24"/>
        </w:rPr>
        <w:t xml:space="preserve">bird </w:t>
      </w:r>
      <w:commentRangeStart w:id="275"/>
      <w:r w:rsidR="006A0E5A">
        <w:rPr>
          <w:rFonts w:ascii="Times New Roman" w:hAnsi="Times New Roman" w:cs="Times New Roman"/>
          <w:sz w:val="24"/>
          <w:szCs w:val="24"/>
        </w:rPr>
        <w:t>mortality</w:t>
      </w:r>
      <w:commentRangeEnd w:id="275"/>
      <w:r w:rsidR="008269AC">
        <w:rPr>
          <w:rStyle w:val="CommentReference"/>
        </w:rPr>
        <w:commentReference w:id="275"/>
      </w:r>
      <w:r w:rsidR="00F0709E">
        <w:rPr>
          <w:rFonts w:ascii="Times New Roman" w:hAnsi="Times New Roman" w:cs="Times New Roman"/>
          <w:sz w:val="24"/>
          <w:szCs w:val="24"/>
        </w:rPr>
        <w:t xml:space="preserve">. </w:t>
      </w:r>
    </w:p>
    <w:p w14:paraId="5B1CCA05" w14:textId="6BF57D42"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t xml:space="preserve">In our model, dolphins exerted the strongest top-down control on small </w:t>
      </w:r>
      <w:proofErr w:type="spellStart"/>
      <w:r w:rsidR="003D62FA">
        <w:rPr>
          <w:rFonts w:ascii="Times New Roman" w:hAnsi="Times New Roman" w:cs="Times New Roman"/>
        </w:rPr>
        <w:t>sciaenid</w:t>
      </w:r>
      <w:del w:id="276" w:author="kiva.oken kiva.oken" w:date="2022-05-02T10:14:00Z">
        <w:r>
          <w:rPr>
            <w:rFonts w:ascii="Times New Roman" w:hAnsi="Times New Roman" w:cs="Times New Roman"/>
          </w:rPr>
          <w:delText>s</w:delText>
        </w:r>
      </w:del>
      <w:ins w:id="277" w:author="kiva.oken kiva.oken" w:date="2022-05-02T10:14:00Z">
        <w:r>
          <w:rPr>
            <w:rFonts w:ascii="Times New Roman" w:hAnsi="Times New Roman" w:cs="Times New Roman"/>
          </w:rPr>
          <w:t>scia</w:t>
        </w:r>
      </w:ins>
      <w:ins w:id="278" w:author="Fodrie, Joel" w:date="2022-04-13T09:54:00Z">
        <w:r w:rsidR="00347600">
          <w:rPr>
            <w:rFonts w:ascii="Times New Roman" w:hAnsi="Times New Roman" w:cs="Times New Roman"/>
          </w:rPr>
          <w:t>e</w:t>
        </w:r>
      </w:ins>
      <w:ins w:id="279" w:author="kiva.oken kiva.oken" w:date="2022-05-02T10:14:00Z">
        <w:r>
          <w:rPr>
            <w:rFonts w:ascii="Times New Roman" w:hAnsi="Times New Roman" w:cs="Times New Roman"/>
          </w:rPr>
          <w:t>nids</w:t>
        </w:r>
      </w:ins>
      <w:proofErr w:type="spellEnd"/>
      <w:r w:rsidR="00261061">
        <w:rPr>
          <w:rFonts w:ascii="Times New Roman" w:hAnsi="Times New Roman" w:cs="Times New Roman"/>
        </w:rPr>
        <w:t xml:space="preserve">, and the decrease in survival and reproduction of dolphins may have played a role in the </w:t>
      </w:r>
      <w:commentRangeStart w:id="280"/>
      <w:commentRangeStart w:id="281"/>
      <w:r w:rsidR="00261061">
        <w:rPr>
          <w:rFonts w:ascii="Times New Roman" w:hAnsi="Times New Roman" w:cs="Times New Roman"/>
        </w:rPr>
        <w:t>resilience</w:t>
      </w:r>
      <w:commentRangeEnd w:id="280"/>
      <w:r w:rsidR="00347600">
        <w:rPr>
          <w:rStyle w:val="CommentReference"/>
          <w:rFonts w:asciiTheme="minorHAnsi" w:hAnsiTheme="minorHAnsi" w:cstheme="minorBidi"/>
          <w:color w:val="auto"/>
        </w:rPr>
        <w:commentReference w:id="280"/>
      </w:r>
      <w:commentRangeEnd w:id="281"/>
      <w:r w:rsidR="0005309A">
        <w:rPr>
          <w:rStyle w:val="CommentReference"/>
          <w:rFonts w:asciiTheme="minorHAnsi" w:hAnsiTheme="minorHAnsi" w:cstheme="minorBidi"/>
          <w:color w:val="auto"/>
        </w:rPr>
        <w:commentReference w:id="281"/>
      </w:r>
      <w:r w:rsidR="00261061">
        <w:rPr>
          <w:rFonts w:ascii="Times New Roman" w:hAnsi="Times New Roman" w:cs="Times New Roman"/>
        </w:rPr>
        <w:t xml:space="preserve"> of small </w:t>
      </w:r>
      <w:proofErr w:type="spellStart"/>
      <w:r w:rsidR="003D62FA">
        <w:rPr>
          <w:rFonts w:ascii="Times New Roman" w:hAnsi="Times New Roman" w:cs="Times New Roman"/>
        </w:rPr>
        <w:t>sciaenid</w:t>
      </w:r>
      <w:del w:id="282" w:author="kiva.oken kiva.oken" w:date="2022-05-02T10:14:00Z">
        <w:r w:rsidR="00261061">
          <w:rPr>
            <w:rFonts w:ascii="Times New Roman" w:hAnsi="Times New Roman" w:cs="Times New Roman"/>
          </w:rPr>
          <w:delText>s</w:delText>
        </w:r>
      </w:del>
      <w:ins w:id="283" w:author="kiva.oken kiva.oken" w:date="2022-05-02T10:14:00Z">
        <w:r w:rsidR="00261061">
          <w:rPr>
            <w:rFonts w:ascii="Times New Roman" w:hAnsi="Times New Roman" w:cs="Times New Roman"/>
          </w:rPr>
          <w:t>scia</w:t>
        </w:r>
      </w:ins>
      <w:ins w:id="284" w:author="Fodrie, Joel" w:date="2022-04-13T09:54:00Z">
        <w:r w:rsidR="00347600">
          <w:rPr>
            <w:rFonts w:ascii="Times New Roman" w:hAnsi="Times New Roman" w:cs="Times New Roman"/>
          </w:rPr>
          <w:t>e</w:t>
        </w:r>
      </w:ins>
      <w:ins w:id="285" w:author="kiva.oken kiva.oken" w:date="2022-05-02T10:14:00Z">
        <w:r w:rsidR="00261061">
          <w:rPr>
            <w:rFonts w:ascii="Times New Roman" w:hAnsi="Times New Roman" w:cs="Times New Roman"/>
          </w:rPr>
          <w:t>nids</w:t>
        </w:r>
      </w:ins>
      <w:proofErr w:type="spellEnd"/>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{"citationID":"HJW91sjE","properties":{"formattedCitation":"(Bowen-Stevens et al. 2021)","plainCitation":"(Bowen-Stevens et al. 2021)","noteIndex":0},"citationItems":[{"id":2792,"uris":["http://zotero.org/users/783258/items/WQUPVRGB"],"itemData":{"id":2792,"type":"article-journal","abstract":"The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w:t>
      </w:r>
      <w:commentRangeStart w:id="286"/>
      <w:commentRangeStart w:id="287"/>
      <w:r>
        <w:rPr>
          <w:rFonts w:ascii="Times New Roman" w:hAnsi="Times New Roman" w:cs="Times New Roman"/>
        </w:rPr>
        <w:t xml:space="preserve">In our model, small </w:t>
      </w:r>
      <w:proofErr w:type="spellStart"/>
      <w:r w:rsidR="003D62FA">
        <w:rPr>
          <w:rFonts w:ascii="Times New Roman" w:hAnsi="Times New Roman" w:cs="Times New Roman"/>
        </w:rPr>
        <w:t>sciaenid</w:t>
      </w:r>
      <w:del w:id="288" w:author="kiva.oken kiva.oken" w:date="2022-05-02T10:14:00Z">
        <w:r>
          <w:rPr>
            <w:rFonts w:ascii="Times New Roman" w:hAnsi="Times New Roman" w:cs="Times New Roman"/>
          </w:rPr>
          <w:delText>s</w:delText>
        </w:r>
      </w:del>
      <w:ins w:id="289" w:author="kiva.oken kiva.oken" w:date="2022-05-02T10:14:00Z">
        <w:r>
          <w:rPr>
            <w:rFonts w:ascii="Times New Roman" w:hAnsi="Times New Roman" w:cs="Times New Roman"/>
          </w:rPr>
          <w:t>scia</w:t>
        </w:r>
      </w:ins>
      <w:ins w:id="290" w:author="Martin,Charles" w:date="2022-04-29T13:51:00Z">
        <w:r w:rsidR="002F06C1">
          <w:rPr>
            <w:rFonts w:ascii="Times New Roman" w:hAnsi="Times New Roman" w:cs="Times New Roman"/>
          </w:rPr>
          <w:t>e</w:t>
        </w:r>
      </w:ins>
      <w:ins w:id="291" w:author="kiva.oken kiva.oken" w:date="2022-05-02T10:14:00Z">
        <w:r>
          <w:rPr>
            <w:rFonts w:ascii="Times New Roman" w:hAnsi="Times New Roman" w:cs="Times New Roman"/>
          </w:rPr>
          <w:t>nids</w:t>
        </w:r>
      </w:ins>
      <w:proofErr w:type="spellEnd"/>
      <w:r>
        <w:rPr>
          <w:rFonts w:ascii="Times New Roman" w:hAnsi="Times New Roman" w:cs="Times New Roman"/>
        </w:rPr>
        <w:t xml:space="preserve"> made up over two-thirds of dolphin diet by mass</w:t>
      </w:r>
      <w:commentRangeEnd w:id="286"/>
      <w:r>
        <w:rPr>
          <w:rStyle w:val="CommentReference"/>
        </w:rPr>
        <w:commentReference w:id="286"/>
      </w:r>
      <w:commentRangeEnd w:id="287"/>
      <w:r w:rsidR="00A54901">
        <w:rPr>
          <w:rStyle w:val="CommentReference"/>
          <w:rFonts w:asciiTheme="minorHAnsi" w:hAnsiTheme="minorHAnsi" w:cstheme="minorBidi"/>
          <w:color w:val="auto"/>
        </w:rPr>
        <w:commentReference w:id="287"/>
      </w:r>
      <w:r>
        <w:rPr>
          <w:rFonts w:ascii="Times New Roman" w:hAnsi="Times New Roman" w:cs="Times New Roman"/>
        </w:rPr>
        <w:t xml:space="preserve">. </w:t>
      </w:r>
      <w:r w:rsidR="00AE79BD">
        <w:rPr>
          <w:rFonts w:ascii="Times New Roman" w:hAnsi="Times New Roman" w:cs="Times New Roman"/>
        </w:rPr>
        <w:t xml:space="preserve">The </w:t>
      </w:r>
      <w:proofErr w:type="spellStart"/>
      <w:r w:rsidR="00AE79BD">
        <w:rPr>
          <w:rFonts w:ascii="Times New Roman" w:hAnsi="Times New Roman" w:cs="Times New Roman"/>
        </w:rPr>
        <w:t>Barataria</w:t>
      </w:r>
      <w:proofErr w:type="spellEnd"/>
      <w:r w:rsidR="00AE79BD">
        <w:rPr>
          <w:rFonts w:ascii="Times New Roman" w:hAnsi="Times New Roman" w:cs="Times New Roman"/>
        </w:rPr>
        <w:t xml:space="preserve"> Bay dolphin population experienced a range of physiological impacts from the oil spill, many of which went on for years </w:t>
      </w:r>
      <w:r w:rsidR="00AE79BD">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{"citationID":"30FEs6CV","properties":{"formattedCitation":"(Schwacke et al. 2013)","plainCitation":"(Schwacke et al. 2013)","noteIndex":0},"citationItems":[{"id":1683,"uris":["http://zotero.org/users/783258/items/X55T5BX6"],"itemData":{"id":1683,"type":"article-journal","container-title":"Environmental science &amp; technology","issue":"1","page":"93–103","source":"Google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E543CD">
        <w:rPr>
          <w:rFonts w:ascii="Times New Roman" w:hAnsi="Times New Roman" w:cs="Times New Roman"/>
        </w:rPr>
        <w:instrText xml:space="preserve"> ADDIN ZOTERO_ITEM CSL_CITATION {"citationID":"eO6HLmSQ","properties":{"formattedCitation":"(De Guise et al. 2021)","plainCitation":"(De Guise et al. 2021)","noteIndex":0},"citationItems":[{"id":2784,"uris":["http://zotero.org/users/783258/items/F9ULZRQF"],"itemData":{"id":2784,"type":"article-journal","abstract":"Health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DA63E6">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2003)","noteIndex":0},"citationItems":[{"id":1686,"uris":["http://zotero.org/users/783258/items/8JR97AF2"],"itemData":{"id":1686,"type":"article-journal","container-title":"Science","issue":"5653","page":"2082–2086","source":"Google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w:t>
      </w:r>
      <w:commentRangeStart w:id="292"/>
      <w:r w:rsidR="00261061">
        <w:rPr>
          <w:rFonts w:ascii="Times New Roman" w:hAnsi="Times New Roman" w:cs="Times New Roman"/>
          <w:color w:val="1B1C20"/>
        </w:rPr>
        <w:t>productivity</w:t>
      </w:r>
      <w:commentRangeEnd w:id="292"/>
      <w:r w:rsidR="00E75AC1">
        <w:rPr>
          <w:rStyle w:val="CommentReference"/>
          <w:rFonts w:asciiTheme="minorHAnsi" w:hAnsiTheme="minorHAnsi" w:cstheme="minorBidi"/>
          <w:color w:val="auto"/>
        </w:rPr>
        <w:commentReference w:id="292"/>
      </w:r>
      <w:r w:rsidR="00261061">
        <w:rPr>
          <w:rFonts w:ascii="Times New Roman" w:hAnsi="Times New Roman" w:cs="Times New Roman"/>
          <w:color w:val="1B1C20"/>
        </w:rPr>
        <w:t xml:space="preserve">. </w:t>
      </w:r>
      <w:r w:rsidR="00876CE5">
        <w:rPr>
          <w:rFonts w:ascii="Times New Roman" w:hAnsi="Times New Roman" w:cs="Times New Roman"/>
          <w:color w:val="1B1C20"/>
        </w:rPr>
        <w:t xml:space="preserve">Our results </w:t>
      </w:r>
      <w:r w:rsidR="00876CE5">
        <w:rPr>
          <w:rFonts w:ascii="Times New Roman" w:hAnsi="Times New Roman" w:cs="Times New Roman"/>
          <w:color w:val="1B1C20"/>
        </w:rPr>
        <w:lastRenderedPageBreak/>
        <w:t xml:space="preserve">indicate that any significant dolphin mortality event may have impacted small </w:t>
      </w:r>
      <w:proofErr w:type="spellStart"/>
      <w:r w:rsidR="003D62FA">
        <w:rPr>
          <w:rFonts w:ascii="Times New Roman" w:hAnsi="Times New Roman" w:cs="Times New Roman"/>
          <w:color w:val="1B1C20"/>
        </w:rPr>
        <w:t>sciaenid</w:t>
      </w:r>
      <w:ins w:id="293" w:author="kiva.oken kiva.oken" w:date="2022-05-02T10:14:00Z">
        <w:r w:rsidR="00876CE5">
          <w:rPr>
            <w:rFonts w:ascii="Times New Roman" w:hAnsi="Times New Roman" w:cs="Times New Roman"/>
            <w:color w:val="1B1C20"/>
          </w:rPr>
          <w:t>scia</w:t>
        </w:r>
      </w:ins>
      <w:ins w:id="294" w:author="Fodrie, Joel" w:date="2022-04-13T09:57:00Z">
        <w:r w:rsidR="00E75AC1">
          <w:rPr>
            <w:rFonts w:ascii="Times New Roman" w:hAnsi="Times New Roman" w:cs="Times New Roman"/>
            <w:color w:val="1B1C20"/>
          </w:rPr>
          <w:t>e</w:t>
        </w:r>
      </w:ins>
      <w:ins w:id="295" w:author="kiva.oken kiva.oken" w:date="2022-05-02T10:14:00Z">
        <w:r w:rsidR="00876CE5">
          <w:rPr>
            <w:rFonts w:ascii="Times New Roman" w:hAnsi="Times New Roman" w:cs="Times New Roman"/>
            <w:color w:val="1B1C20"/>
          </w:rPr>
          <w:t>nid</w:t>
        </w:r>
      </w:ins>
      <w:proofErr w:type="spellEnd"/>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5E5571F1"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2017)","noteIndex":0},"citationItems":[{"id":1493,"uris":["http://zotero.org/users/783258/items/UTGR4JTS"],"itemData":{"id":1493,"type":"article-journal","abstract":"Gulf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xml:space="preserve">) </w:t>
      </w:r>
      <w:commentRangeStart w:id="296"/>
      <w:r>
        <w:rPr>
          <w:rFonts w:ascii="Times New Roman" w:hAnsi="Times New Roman" w:cs="Times New Roman"/>
          <w:sz w:val="24"/>
          <w:szCs w:val="24"/>
        </w:rPr>
        <w:t>we assumed</w:t>
      </w:r>
      <w:commentRangeEnd w:id="296"/>
      <w:r w:rsidR="004E53B9">
        <w:rPr>
          <w:rStyle w:val="CommentReference"/>
        </w:rPr>
        <w:commentReference w:id="296"/>
      </w:r>
      <w:r>
        <w:rPr>
          <w:rFonts w:ascii="Times New Roman" w:hAnsi="Times New Roman" w:cs="Times New Roman"/>
          <w:sz w:val="24"/>
          <w:szCs w:val="24"/>
        </w:rPr>
        <w:t xml:space="preserve"> a much lower seabird diet fr</w:t>
      </w:r>
      <w:r w:rsidR="00E729C8">
        <w:rPr>
          <w:rFonts w:ascii="Times New Roman" w:hAnsi="Times New Roman" w:cs="Times New Roman"/>
          <w:sz w:val="24"/>
          <w:szCs w:val="24"/>
        </w:rPr>
        <w:t xml:space="preserve">action to be </w:t>
      </w:r>
      <w:del w:id="297" w:author="Fodrie, Joel" w:date="2022-04-13T10:03:00Z">
        <w:r w:rsidR="00E729C8" w:rsidDel="00B6405D">
          <w:rPr>
            <w:rFonts w:ascii="Times New Roman" w:hAnsi="Times New Roman" w:cs="Times New Roman"/>
            <w:sz w:val="24"/>
            <w:szCs w:val="24"/>
          </w:rPr>
          <w:delText xml:space="preserve">from </w:delText>
        </w:r>
      </w:del>
      <w:del w:id="298" w:author="kiva.oken kiva.oken" w:date="2022-05-02T10:14:00Z">
        <w:r w:rsidR="00E729C8">
          <w:rPr>
            <w:rFonts w:ascii="Times New Roman" w:hAnsi="Times New Roman" w:cs="Times New Roman"/>
            <w:sz w:val="24"/>
            <w:szCs w:val="24"/>
          </w:rPr>
          <w:delText xml:space="preserve">menhaden </w:delText>
        </w:r>
      </w:del>
      <w:ins w:id="299" w:author="Fodrie, Joel" w:date="2022-04-13T10:03:00Z">
        <w:r w:rsidR="00B6405D">
          <w:rPr>
            <w:rFonts w:ascii="Times New Roman" w:hAnsi="Times New Roman" w:cs="Times New Roman"/>
            <w:sz w:val="24"/>
            <w:szCs w:val="24"/>
          </w:rPr>
          <w:t xml:space="preserve">comprised of </w:t>
        </w:r>
      </w:ins>
      <w:ins w:id="300" w:author="kiva.oken kiva.oken" w:date="2022-05-02T10:14:00Z">
        <w:r w:rsidR="00E729C8">
          <w:rPr>
            <w:rFonts w:ascii="Times New Roman" w:hAnsi="Times New Roman" w:cs="Times New Roman"/>
            <w:sz w:val="24"/>
            <w:szCs w:val="24"/>
          </w:rPr>
          <w:t>menhaden</w:t>
        </w:r>
      </w:ins>
      <w:ins w:id="301" w:author="Fodrie, Joel" w:date="2022-04-13T10:03:00Z">
        <w:r w:rsidR="00B6405D">
          <w:rPr>
            <w:rFonts w:ascii="Times New Roman" w:hAnsi="Times New Roman" w:cs="Times New Roman"/>
            <w:sz w:val="24"/>
            <w:szCs w:val="24"/>
          </w:rPr>
          <w:t xml:space="preserve"> than did Short et al. (2017)</w:t>
        </w:r>
      </w:ins>
      <w:ins w:id="302" w:author="Fodrie, Joel" w:date="2022-04-13T10:04:00Z">
        <w:r w:rsidR="00B6405D">
          <w:rPr>
            <w:rFonts w:ascii="Times New Roman" w:hAnsi="Times New Roman" w:cs="Times New Roman"/>
            <w:sz w:val="24"/>
            <w:szCs w:val="24"/>
          </w:rPr>
          <w:t xml:space="preserve">, </w:t>
        </w:r>
        <w:commentRangeStart w:id="303"/>
        <w:r w:rsidR="00B6405D">
          <w:rPr>
            <w:rFonts w:ascii="Times New Roman" w:hAnsi="Times New Roman" w:cs="Times New Roman"/>
            <w:sz w:val="24"/>
            <w:szCs w:val="24"/>
          </w:rPr>
          <w:t>who presumed 50% of seabird diets were menhaden;</w:t>
        </w:r>
      </w:ins>
      <w:ins w:id="304" w:author="kiva.oken kiva.oken" w:date="2022-05-02T10:14:00Z">
        <w:r w:rsidR="00E729C8">
          <w:rPr>
            <w:rFonts w:ascii="Times New Roman" w:hAnsi="Times New Roman" w:cs="Times New Roman"/>
            <w:sz w:val="24"/>
            <w:szCs w:val="24"/>
          </w:rPr>
          <w:t xml:space="preserve"> </w:t>
        </w:r>
        <w:commentRangeEnd w:id="303"/>
        <w:r w:rsidR="0005309A">
          <w:rPr>
            <w:rStyle w:val="CommentReference"/>
          </w:rPr>
          <w:commentReference w:id="303"/>
        </w:r>
      </w:ins>
      <w:r w:rsidR="00E729C8">
        <w:rPr>
          <w:rFonts w:ascii="Times New Roman" w:hAnsi="Times New Roman" w:cs="Times New Roman"/>
          <w:sz w:val="24"/>
          <w:szCs w:val="24"/>
        </w:rPr>
        <w:t>and 2</w:t>
      </w:r>
      <w:r>
        <w:rPr>
          <w:rFonts w:ascii="Times New Roman" w:hAnsi="Times New Roman" w:cs="Times New Roman"/>
          <w:sz w:val="24"/>
          <w:szCs w:val="24"/>
        </w:rPr>
        <w:t xml:space="preserve">) we assumed a </w:t>
      </w:r>
      <w:commentRangeStart w:id="305"/>
      <w:r>
        <w:rPr>
          <w:rFonts w:ascii="Times New Roman" w:hAnsi="Times New Roman" w:cs="Times New Roman"/>
          <w:sz w:val="24"/>
          <w:szCs w:val="24"/>
        </w:rPr>
        <w:t xml:space="preserve">much lower </w:t>
      </w:r>
      <w:commentRangeEnd w:id="305"/>
      <w:r w:rsidR="0090232C">
        <w:rPr>
          <w:rStyle w:val="CommentReference"/>
        </w:rPr>
        <w:commentReference w:id="305"/>
      </w:r>
      <w:r>
        <w:rPr>
          <w:rFonts w:ascii="Times New Roman" w:hAnsi="Times New Roman" w:cs="Times New Roman"/>
          <w:sz w:val="24"/>
          <w:szCs w:val="24"/>
        </w:rPr>
        <w:t>seabird consumption rate</w:t>
      </w:r>
      <w:del w:id="306" w:author="kiva.oken kiva.oken" w:date="2022-05-02T10:14:00Z">
        <w:r>
          <w:rPr>
            <w:rFonts w:ascii="Times New Roman" w:hAnsi="Times New Roman" w:cs="Times New Roman"/>
            <w:sz w:val="24"/>
            <w:szCs w:val="24"/>
          </w:rPr>
          <w:delText>.</w:delText>
        </w:r>
      </w:del>
      <w:ins w:id="307" w:author="Fodrie, Joel" w:date="2022-04-13T10:04:00Z">
        <w:r w:rsidR="00B6405D">
          <w:rPr>
            <w:rFonts w:ascii="Times New Roman" w:hAnsi="Times New Roman" w:cs="Times New Roman"/>
            <w:sz w:val="24"/>
            <w:szCs w:val="24"/>
          </w:rPr>
          <w:t xml:space="preserve"> of </w:t>
        </w:r>
        <w:del w:id="308" w:author="Jill Olin" w:date="2022-04-26T10:22:00Z">
          <w:r w:rsidR="00B6405D" w:rsidDel="00AF2862">
            <w:rPr>
              <w:rFonts w:ascii="Times New Roman" w:hAnsi="Times New Roman" w:cs="Times New Roman"/>
              <w:sz w:val="24"/>
              <w:szCs w:val="24"/>
            </w:rPr>
            <w:delText>forgage</w:delText>
          </w:r>
        </w:del>
      </w:ins>
      <w:ins w:id="309" w:author="Jill Olin" w:date="2022-04-26T10:22:00Z">
        <w:r w:rsidR="00AF2862">
          <w:rPr>
            <w:rFonts w:ascii="Times New Roman" w:hAnsi="Times New Roman" w:cs="Times New Roman"/>
            <w:sz w:val="24"/>
            <w:szCs w:val="24"/>
          </w:rPr>
          <w:t>forage</w:t>
        </w:r>
      </w:ins>
      <w:ins w:id="310" w:author="Fodrie, Joel" w:date="2022-04-13T10:04:00Z">
        <w:r w:rsidR="00B6405D">
          <w:rPr>
            <w:rFonts w:ascii="Times New Roman" w:hAnsi="Times New Roman" w:cs="Times New Roman"/>
            <w:sz w:val="24"/>
            <w:szCs w:val="24"/>
          </w:rPr>
          <w:t xml:space="preserve"> fish relative to Short et al. (20</w:t>
        </w:r>
      </w:ins>
      <w:ins w:id="311" w:author="Fodrie, Joel" w:date="2022-04-13T10:05:00Z">
        <w:r w:rsidR="00B6405D">
          <w:rPr>
            <w:rFonts w:ascii="Times New Roman" w:hAnsi="Times New Roman" w:cs="Times New Roman"/>
            <w:sz w:val="24"/>
            <w:szCs w:val="24"/>
          </w:rPr>
          <w:t>17)</w:t>
        </w:r>
      </w:ins>
      <w:ins w:id="312" w:author="kiva.oken kiva.oken" w:date="2022-05-02T10:14:00Z">
        <w:r>
          <w:rPr>
            <w:rFonts w:ascii="Times New Roman" w:hAnsi="Times New Roman" w:cs="Times New Roman"/>
            <w:sz w:val="24"/>
            <w:szCs w:val="24"/>
          </w:rPr>
          <w:t>.</w:t>
        </w:r>
      </w:ins>
      <w:r>
        <w:rPr>
          <w:rFonts w:ascii="Times New Roman" w:hAnsi="Times New Roman" w:cs="Times New Roman"/>
          <w:sz w:val="24"/>
          <w:szCs w:val="24"/>
        </w:rPr>
        <w:t xml:space="preserve"> </w:t>
      </w:r>
      <w:r w:rsidR="009468A9">
        <w:rPr>
          <w:rFonts w:ascii="Times New Roman" w:hAnsi="Times New Roman" w:cs="Times New Roman"/>
          <w:sz w:val="24"/>
          <w:szCs w:val="24"/>
        </w:rPr>
        <w:t>Unfortunately, b</w:t>
      </w:r>
      <w:r>
        <w:rPr>
          <w:rFonts w:ascii="Times New Roman" w:hAnsi="Times New Roman" w:cs="Times New Roman"/>
          <w:sz w:val="24"/>
          <w:szCs w:val="24"/>
        </w:rPr>
        <w:t xml:space="preserve">oth of these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w:t>
      </w:r>
      <w:commentRangeStart w:id="313"/>
      <w:r>
        <w:rPr>
          <w:rFonts w:ascii="Times New Roman" w:hAnsi="Times New Roman" w:cs="Times New Roman"/>
          <w:sz w:val="24"/>
          <w:szCs w:val="24"/>
        </w:rPr>
        <w:t xml:space="preserve">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commentRangeEnd w:id="313"/>
      <w:r w:rsidR="0090232C">
        <w:rPr>
          <w:rStyle w:val="CommentReference"/>
        </w:rPr>
        <w:commentReference w:id="313"/>
      </w:r>
    </w:p>
    <w:p w14:paraId="235FB2D3" w14:textId="136ED854"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E6DF9">
        <w:rPr>
          <w:rFonts w:ascii="Times New Roman" w:hAnsi="Times New Roman" w:cs="Times New Roman"/>
          <w:sz w:val="24"/>
          <w:szCs w:val="24"/>
        </w:rPr>
        <w:t xml:space="preserve">This work fills a gap in our understanding of how food webs responded to the </w:t>
      </w:r>
      <w:r w:rsidR="00E543CD">
        <w:rPr>
          <w:rFonts w:ascii="Times New Roman" w:hAnsi="Times New Roman" w:cs="Times New Roman"/>
          <w:sz w:val="24"/>
          <w:szCs w:val="24"/>
        </w:rPr>
        <w:t xml:space="preserve">Deepwater Horizon </w:t>
      </w:r>
      <w:r w:rsidR="003E6DF9">
        <w:rPr>
          <w:rFonts w:ascii="Times New Roman" w:hAnsi="Times New Roman" w:cs="Times New Roman"/>
          <w:sz w:val="24"/>
          <w:szCs w:val="24"/>
        </w:rPr>
        <w:t>oil spill</w:t>
      </w:r>
      <w:r w:rsidR="00E543CD">
        <w:rPr>
          <w:rFonts w:ascii="Times New Roman" w:hAnsi="Times New Roman" w:cs="Times New Roman"/>
          <w:sz w:val="24"/>
          <w:szCs w:val="24"/>
        </w:rPr>
        <w:t xml:space="preserve"> by evaluating evidence for two key pathways of resilience of the nekton community</w:t>
      </w:r>
      <w:r w:rsidR="003E6DF9">
        <w:rPr>
          <w:rFonts w:ascii="Times New Roman" w:hAnsi="Times New Roman" w:cs="Times New Roman"/>
          <w:sz w:val="24"/>
          <w:szCs w:val="24"/>
        </w:rPr>
        <w:t xml:space="preserv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420CB4">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2017)","noteIndex":0},"citationItems":[{"id":1478,"uris":["http://zotero.org/users/783258/items/PC7A9ZPU"],"itemData":{"id":1478,"type":"article-journal","container-title":"Frontiers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420CB4">
        <w:rPr>
          <w:rFonts w:ascii="Times New Roman" w:hAnsi="Times New Roman" w:cs="Times New Roman"/>
          <w:sz w:val="24"/>
          <w:szCs w:val="24"/>
        </w:rPr>
        <w:instrText xml:space="preserve"> ADDIN ZOTERO_ITEM CSL_CITATION {"citationID":"W6BupHns","properties":{"formattedCitation":"(Ward et al. 2018)","plainCitation":"(Ward et al. 2018)","noteIndex":0},"citationItems":[{"id":1697,"uris":["http://zotero.org/users/783258/items/I9X4FZ9F"],"itemData":{"id":1697,"type":"article-journal","abstract":"Quantifying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coastal Alabama and Mississippi,</w:t>
      </w:r>
      <w:r w:rsidR="00420CB4">
        <w:rPr>
          <w:rFonts w:ascii="Times New Roman" w:hAnsi="Times New Roman" w:cs="Times New Roman"/>
          <w:sz w:val="24"/>
          <w:szCs w:val="24"/>
        </w:rPr>
        <w:t xml:space="preserve"> just</w:t>
      </w:r>
      <w:r w:rsidR="003E6DF9">
        <w:rPr>
          <w:rFonts w:ascii="Times New Roman" w:hAnsi="Times New Roman" w:cs="Times New Roman"/>
          <w:sz w:val="24"/>
          <w:szCs w:val="24"/>
        </w:rPr>
        <w:t xml:space="preserve"> to the east</w:t>
      </w:r>
      <w:commentRangeStart w:id="314"/>
      <w:commentRangeStart w:id="315"/>
      <w:commentRangeStart w:id="316"/>
      <w:r w:rsidR="003E6DF9">
        <w:rPr>
          <w:rFonts w:ascii="Times New Roman" w:hAnsi="Times New Roman" w:cs="Times New Roman"/>
          <w:sz w:val="24"/>
          <w:szCs w:val="24"/>
        </w:rPr>
        <w:t>,</w:t>
      </w:r>
      <w:r w:rsidR="003E6DF9" w:rsidRPr="004B0FDA">
        <w:rPr>
          <w:rFonts w:ascii="Times New Roman" w:hAnsi="Times New Roman" w:cs="Times New Roman"/>
          <w:sz w:val="24"/>
          <w:szCs w:val="24"/>
        </w:rPr>
        <w:t xml:space="preserve"> is flexible to disturbance </w:t>
      </w:r>
      <w:commentRangeEnd w:id="314"/>
      <w:r w:rsidR="000337C8">
        <w:rPr>
          <w:rStyle w:val="CommentReference"/>
        </w:rPr>
        <w:commentReference w:id="314"/>
      </w:r>
      <w:commentRangeEnd w:id="315"/>
      <w:commentRangeEnd w:id="316"/>
      <w:r w:rsidR="004E53B9">
        <w:rPr>
          <w:rStyle w:val="CommentReference"/>
        </w:rPr>
        <w:commentReference w:id="315"/>
      </w:r>
      <w:r w:rsidR="0090232C">
        <w:rPr>
          <w:rStyle w:val="CommentReference"/>
        </w:rPr>
        <w:commentReference w:id="316"/>
      </w:r>
      <w:r w:rsidR="003E6DF9" w:rsidRPr="004B0FDA">
        <w:rPr>
          <w:rFonts w:ascii="Times New Roman" w:hAnsi="Times New Roman" w:cs="Times New Roman"/>
          <w:sz w:val="24"/>
          <w:szCs w:val="24"/>
        </w:rPr>
        <w:t xml:space="preserve">and likely has </w:t>
      </w:r>
      <w:r w:rsidR="003E6DF9" w:rsidRPr="004B0FDA">
        <w:rPr>
          <w:rFonts w:ascii="Times New Roman" w:hAnsi="Times New Roman" w:cs="Times New Roman"/>
          <w:sz w:val="24"/>
          <w:szCs w:val="24"/>
        </w:rPr>
        <w:lastRenderedPageBreak/>
        <w:t>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commentRangeStart w:id="317"/>
      <w:r w:rsidR="00E543CD">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2021)","noteIndex":0},"citationItems":[{"id":2758,"uris":["http://zotero.org/users/783258/items/Y35CUJCY"],"itemData":{"id":2758,"type":"article-journal","abstract":"A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commentRangeEnd w:id="317"/>
      <w:ins w:id="318" w:author="Kim De Mutsert" w:date="2022-05-02T10:14:00Z">
        <w:r w:rsidR="00A54901">
          <w:rPr>
            <w:rStyle w:val="CommentReference"/>
          </w:rPr>
          <w:commentReference w:id="317"/>
        </w:r>
        <w:r w:rsidR="00E543CD">
          <w:rPr>
            <w:rFonts w:ascii="Times New Roman" w:hAnsi="Times New Roman" w:cs="Times New Roman"/>
            <w:sz w:val="24"/>
            <w:szCs w:val="24"/>
          </w:rPr>
          <w:t>.</w:t>
        </w:r>
      </w:ins>
      <w:del w:id="319" w:author="Kim De Mutsert" w:date="2022-05-02T10:14:00Z">
        <w:r w:rsidR="00E543CD">
          <w:rPr>
            <w:rFonts w:ascii="Times New Roman" w:hAnsi="Times New Roman" w:cs="Times New Roman"/>
            <w:sz w:val="24"/>
            <w:szCs w:val="24"/>
          </w:rPr>
          <w:delText>.</w:delText>
        </w:r>
      </w:del>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commentRangeStart w:id="320"/>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 xml:space="preserve">of the whole Gulf of Mexico found very strong impacts of the oil spill on demersal and reef fish populations, and little impact from fishery </w:t>
      </w:r>
      <w:commentRangeStart w:id="321"/>
      <w:r w:rsidR="0004270C">
        <w:rPr>
          <w:rFonts w:ascii="Times New Roman" w:hAnsi="Times New Roman" w:cs="Times New Roman"/>
          <w:sz w:val="24"/>
          <w:szCs w:val="24"/>
        </w:rPr>
        <w:t>closures</w:t>
      </w:r>
      <w:commentRangeEnd w:id="321"/>
      <w:ins w:id="322" w:author="kiva.oken kiva.oken" w:date="2022-05-02T10:14:00Z">
        <w:r w:rsidR="0004270C">
          <w:rPr>
            <w:rFonts w:ascii="Times New Roman" w:hAnsi="Times New Roman" w:cs="Times New Roman"/>
            <w:sz w:val="24"/>
            <w:szCs w:val="24"/>
          </w:rPr>
          <w:t xml:space="preserve">. </w:t>
        </w:r>
      </w:ins>
      <w:commentRangeEnd w:id="320"/>
      <w:r w:rsidR="0099131B">
        <w:rPr>
          <w:rStyle w:val="CommentReference"/>
        </w:rPr>
        <w:commentReference w:id="321"/>
      </w:r>
      <w:r w:rsidR="000337C8">
        <w:rPr>
          <w:rStyle w:val="CommentReference"/>
        </w:rPr>
        <w:commentReference w:id="320"/>
      </w:r>
      <w:ins w:id="323" w:author="Kim De Mutsert" w:date="2022-05-02T10:14:00Z">
        <w:r w:rsidR="0004270C">
          <w:rPr>
            <w:rFonts w:ascii="Times New Roman" w:hAnsi="Times New Roman" w:cs="Times New Roman"/>
            <w:sz w:val="24"/>
            <w:szCs w:val="24"/>
          </w:rPr>
          <w:t xml:space="preserve">. </w:t>
        </w:r>
      </w:ins>
      <w:r w:rsidR="0004270C">
        <w:rPr>
          <w:rFonts w:ascii="Times New Roman" w:hAnsi="Times New Roman" w:cs="Times New Roman"/>
          <w:sz w:val="24"/>
          <w:szCs w:val="24"/>
        </w:rPr>
        <w:t>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and also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w:t>
      </w:r>
      <w:commentRangeStart w:id="324"/>
      <w:r w:rsidR="0004270C">
        <w:rPr>
          <w:rFonts w:ascii="Times New Roman" w:hAnsi="Times New Roman" w:cs="Times New Roman"/>
          <w:sz w:val="24"/>
          <w:szCs w:val="24"/>
        </w:rPr>
        <w:t xml:space="preserve">However, </w:t>
      </w:r>
      <w:commentRangeStart w:id="325"/>
      <w:commentRangeStart w:id="326"/>
      <w:r w:rsidR="0004270C">
        <w:rPr>
          <w:rFonts w:ascii="Times New Roman" w:hAnsi="Times New Roman" w:cs="Times New Roman"/>
          <w:sz w:val="24"/>
          <w:szCs w:val="24"/>
        </w:rPr>
        <w:t xml:space="preserve">these studies </w:t>
      </w:r>
      <w:commentRangeEnd w:id="325"/>
      <w:r w:rsidR="000337C8">
        <w:rPr>
          <w:rStyle w:val="CommentReference"/>
        </w:rPr>
        <w:commentReference w:id="325"/>
      </w:r>
      <w:commentRangeEnd w:id="326"/>
      <w:r w:rsidR="0090232C">
        <w:rPr>
          <w:rStyle w:val="CommentReference"/>
        </w:rPr>
        <w:commentReference w:id="326"/>
      </w:r>
      <w:r w:rsidR="0004270C">
        <w:rPr>
          <w:rFonts w:ascii="Times New Roman" w:hAnsi="Times New Roman" w:cs="Times New Roman"/>
          <w:sz w:val="24"/>
          <w:szCs w:val="24"/>
        </w:rPr>
        <w:t>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world situations</w:t>
      </w:r>
      <w:commentRangeEnd w:id="324"/>
      <w:r w:rsidR="0004270C">
        <w:rPr>
          <w:rStyle w:val="CommentReference"/>
        </w:rPr>
        <w:commentReference w:id="324"/>
      </w:r>
      <w:r w:rsidR="0004270C">
        <w:rPr>
          <w:rFonts w:ascii="Times New Roman" w:hAnsi="Times New Roman" w:cs="Times New Roman"/>
          <w:sz w:val="24"/>
          <w:szCs w:val="24"/>
        </w:rPr>
        <w:t>, both in response to the Deepwater Horizon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04270C">
        <w:rPr>
          <w:rFonts w:ascii="Times New Roman" w:hAnsi="Times New Roman" w:cs="Times New Roman"/>
          <w:sz w:val="24"/>
          <w:szCs w:val="24"/>
        </w:rPr>
        <w:instrText xml:space="preserve"> ADDIN ZOTERO_ITEM CSL_CITATION {"citationID":"hKwecO84","properties":{"formattedCitation":"(Fodrie et al. 2014; Shelton et al. 2017)","plainCitation":"(Fodrie et al. 2014; Shelton et al. 2017)","noteIndex":0},"citationItems":[{"id":1484,"uris":["http://zotero.org/users/783258/items/IANH8UUZ"],"itemData":{"id":1484,"type":"article-journal","abstract":"Syntheses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Eugene"},{"family":"Whitehead","given":"Andrew"}],"issued":{"date-parts":[["2014",9,1]]}}},{"id":1487,"uris":["http://zotero.org/users/783258/items/H73PEC6V"],"itemData":{"id":1487,"type":"article-journal","container-title":"ICES Journal of Marine Science","page":"fsx079","source":"Google Scholar","title":"Spatio-temporal models reveal subtle changes to demersal communities following the Exxon Valdez oil spill","author":[{"family":"Shelton","given":"Andrew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C."},{"literal":"others"}],"issued":{"date-parts":[["2017"]]}}}],"schema":"https://github.com/citation-style-language/schema/raw/master/csl-citation.json"} </w:instrText>
      </w:r>
      <w:r w:rsidR="0004270C">
        <w:rPr>
          <w:rFonts w:ascii="Times New Roman" w:hAnsi="Times New Roman" w:cs="Times New Roman"/>
          <w:sz w:val="24"/>
          <w:szCs w:val="24"/>
        </w:rPr>
        <w:fldChar w:fldCharType="separate"/>
      </w:r>
      <w:r w:rsidR="0004270C" w:rsidRPr="0004270C">
        <w:rPr>
          <w:rFonts w:ascii="Times New Roman" w:hAnsi="Times New Roman" w:cs="Times New Roman"/>
          <w:sz w:val="24"/>
        </w:rPr>
        <w:t>(Fodrie et al. 2014; Shelton et al. 2017)</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commentRangeStart w:id="327"/>
      <w:r w:rsidR="0079549B">
        <w:rPr>
          <w:rFonts w:ascii="Times New Roman" w:hAnsi="Times New Roman" w:cs="Times New Roman"/>
          <w:sz w:val="24"/>
          <w:szCs w:val="24"/>
        </w:rPr>
        <w:t xml:space="preserve">This growing body of research at varying levels of model complexity </w:t>
      </w:r>
      <w:r w:rsidR="001A34B6">
        <w:rPr>
          <w:rFonts w:ascii="Times New Roman" w:hAnsi="Times New Roman" w:cs="Times New Roman"/>
          <w:sz w:val="24"/>
          <w:szCs w:val="24"/>
        </w:rPr>
        <w:t xml:space="preserve">indicates </w:t>
      </w:r>
      <w:r w:rsidR="003D0CB7">
        <w:rPr>
          <w:rFonts w:ascii="Times New Roman" w:hAnsi="Times New Roman" w:cs="Times New Roman"/>
          <w:sz w:val="24"/>
          <w:szCs w:val="24"/>
        </w:rPr>
        <w:t>pathways for resilience, as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commentRangeEnd w:id="327"/>
      <w:r w:rsidR="00D71139">
        <w:rPr>
          <w:rStyle w:val="CommentReference"/>
        </w:rPr>
        <w:commentReference w:id="327"/>
      </w:r>
      <w:r w:rsidR="00DA63E6">
        <w:rPr>
          <w:rFonts w:ascii="Times New Roman" w:hAnsi="Times New Roman" w:cs="Times New Roman"/>
          <w:sz w:val="24"/>
          <w:szCs w:val="24"/>
        </w:rPr>
        <w:t xml:space="preserve"> </w:t>
      </w:r>
      <w:r w:rsidR="00DA63E6">
        <w:rPr>
          <w:rFonts w:ascii="Times New Roman" w:hAnsi="Times New Roman" w:cs="Times New Roman"/>
          <w:sz w:val="24"/>
          <w:szCs w:val="24"/>
        </w:rPr>
        <w:fldChar w:fldCharType="begin"/>
      </w:r>
      <w:r w:rsidR="00DA63E6">
        <w:rPr>
          <w:rFonts w:ascii="Times New Roman" w:hAnsi="Times New Roman" w:cs="Times New Roman"/>
          <w:sz w:val="24"/>
          <w:szCs w:val="24"/>
        </w:rPr>
        <w:instrText xml:space="preserve"> ADDIN ZOTERO_ITEM CSL_CITATION {"citationID":"amzQ1ZCO","properties":{"formattedCitation":"(C.H. Ainsworth et al. 2021)","plainCitation":"(C.H. Ainsworth et al. 2021)","noteIndex":0},"citationItems":[{"id":2795,"uris":["http://zotero.org/users/783258/items/UT86VNJ2"],"itemData":{"id":2795,"type":"article-journal","abstract":"Since the 2010 Deepwater Horizon (DWH) oil spill, the Gulf of Mexico Research Initiative (GOMRI) has studied the oil spill from the perspectives of ocean environment, ecosystems, socioeconomics and human health. As GOMRI sunsets in its tenth year after the DWH oil spill, synthesis efforts recently took place to assess the accomplishments of the program. In this paper, we report on DWH modeling as part of GOMRI's Synthesis and Legacy effort. We compile a list of 330 published applications by GOMRI, the Natural Resource Damage Assessment (NRDA), and others studying the DWH oil spill and look at a wide range of subjects, tools, achievements, and integration with field research. We offer highlights and synthesis based on discussions and public webinars held in 2019 and 2020. We synthesize the significant achievements and advancements that have been made in integrating the various disciplines and domains from a modeling perspective. There was a large diversity of tools used, including at least 74 unique modeling systems. Most studies employed circulation models. These hydrodynamic models were often coupled to wave, river, and atmosphere models, as well as representations of high pressure physics and oil chemistry. Several research groups used Lagrangian transport models and statistical inference to track subsurface oil. Some coupled biophysical models were also employed to study oil fate and weathering, larval transport, biological effects, and population dynamics. In a few cases, such biophysical models were linked to marine populations and to humans through socioeconomics effects and ecosystem services. We consider models made for response planning and remediation, damage assessment, and restoration planning. There are relatively few socioeconomic or human health models, although those few examples make good use of biophysical modeling products. Our conclusions offer some insights on how the development of new tools has better prepared us for studying environmental management challenges in the Gulf of Mexico.","container-title":"Environmental Modelling &amp; Software","DOI":"10.1016/j.envsoft.2021.105070","ISSN":"1364-8152","journalAbbreviation":"Environmental Modelling &amp; Software","language":"en","page":"105070","source":"ScienceDirect","title":"Ten years of modeling the Deepwater Horizon oil spill","volume":"142","author":[{"family":"Ainsworth","given":"C.H."},{"family":"Chassignet","given":"E. P."},{"family":"French-McCay","given":"D."},{"family":"Beegle-Krause","given":"C. J."},{"family":"Berenshtein","given":"I."},{"family":"Englehardt","given":"J."},{"family":"Fiddaman","given":"T."},{"family":"Huang","given":"H."},{"family":"Huettel","given":"M."},{"family":"Justic","given":"D."},{"family":"Kourafalou","given":"V. H."},{"family":"Liu","given":"Y."},{"family":"Mauritzen","given":"C."},{"family":"Murawski","given":"S."},{"family":"Morey","given":"S."},{"family":"Özgökmen","given":"T."},{"family":"Paris","given":"C. B."},{"family":"Ruzicka","given":"J."},{"family":"Saul","given":"S."},{"family":"Shepherd","given":"J."},{"family":"Socolofsky","given":"S."},{"family":"Solo Gabriele","given":"H."},{"family":"Sutton","given":"T."},{"family":"Weisberg","given":"R. H."},{"family":"Wilson","given":"C."},{"family":"Zheng","given":"L."},{"family":"Zheng","given":"Y."}],"issued":{"date-parts":[["2021",8,1]]}}}],"schema":"https://github.com/citation-style-language/schema/raw/master/csl-citation.json"} </w:instrText>
      </w:r>
      <w:r w:rsidR="00DA63E6">
        <w:rPr>
          <w:rFonts w:ascii="Times New Roman" w:hAnsi="Times New Roman" w:cs="Times New Roman"/>
          <w:sz w:val="24"/>
          <w:szCs w:val="24"/>
        </w:rPr>
        <w:fldChar w:fldCharType="separate"/>
      </w:r>
      <w:r w:rsidR="00DA63E6" w:rsidRPr="00DA63E6">
        <w:rPr>
          <w:rFonts w:ascii="Times New Roman" w:hAnsi="Times New Roman" w:cs="Times New Roman"/>
          <w:sz w:val="24"/>
        </w:rPr>
        <w:t>(</w:t>
      </w:r>
      <w:del w:id="328" w:author="Fodrie, Joel" w:date="2022-04-13T10:08:00Z">
        <w:r w:rsidR="00DA63E6" w:rsidRPr="00DA63E6" w:rsidDel="000337C8">
          <w:rPr>
            <w:rFonts w:ascii="Times New Roman" w:hAnsi="Times New Roman" w:cs="Times New Roman"/>
            <w:sz w:val="24"/>
          </w:rPr>
          <w:delText>C.H.</w:delText>
        </w:r>
      </w:del>
      <w:r w:rsidR="00DA63E6" w:rsidRPr="00DA63E6">
        <w:rPr>
          <w:rFonts w:ascii="Times New Roman" w:hAnsi="Times New Roman" w:cs="Times New Roman"/>
          <w:sz w:val="24"/>
        </w:rPr>
        <w:t xml:space="preserve"> Ainsworth et al. 2021)</w:t>
      </w:r>
      <w:r w:rsidR="00DA63E6">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2D99F062"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w:t>
      </w:r>
      <w:commentRangeStart w:id="329"/>
      <w:r>
        <w:rPr>
          <w:rFonts w:ascii="Times New Roman" w:hAnsi="Times New Roman" w:cs="Times New Roman"/>
          <w:sz w:val="24"/>
          <w:szCs w:val="24"/>
        </w:rPr>
        <w:t xml:space="preserve">caveats </w:t>
      </w:r>
      <w:commentRangeEnd w:id="329"/>
      <w:r w:rsidR="005501DE">
        <w:rPr>
          <w:rStyle w:val="CommentReference"/>
        </w:rPr>
        <w:commentReference w:id="329"/>
      </w:r>
      <w:r>
        <w:rPr>
          <w:rFonts w:ascii="Times New Roman" w:hAnsi="Times New Roman" w:cs="Times New Roman"/>
          <w:sz w:val="24"/>
          <w:szCs w:val="24"/>
        </w:rPr>
        <w:t xml:space="preserve">to this study relate to </w:t>
      </w:r>
      <w:commentRangeStart w:id="330"/>
      <w:commentRangeStart w:id="331"/>
      <w:commentRangeStart w:id="332"/>
      <w:r>
        <w:rPr>
          <w:rFonts w:ascii="Times New Roman" w:hAnsi="Times New Roman" w:cs="Times New Roman"/>
          <w:sz w:val="24"/>
          <w:szCs w:val="24"/>
        </w:rPr>
        <w:t xml:space="preserve">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8679DB">
        <w:rPr>
          <w:rFonts w:ascii="Times New Roman" w:hAnsi="Times New Roman" w:cs="Times New Roman"/>
          <w:sz w:val="24"/>
          <w:szCs w:val="24"/>
          <w:highlight w:val="yellow"/>
        </w:rPr>
        <w:t xml:space="preserve">the </w:t>
      </w:r>
      <w:r w:rsidR="008679DB">
        <w:rPr>
          <w:rFonts w:ascii="Times New Roman" w:hAnsi="Times New Roman" w:cs="Times New Roman"/>
          <w:sz w:val="24"/>
          <w:szCs w:val="24"/>
          <w:highlight w:val="yellow"/>
        </w:rPr>
        <w:t>wide</w:t>
      </w:r>
      <w:r w:rsidR="009116B3" w:rsidRPr="008679DB">
        <w:rPr>
          <w:rFonts w:ascii="Times New Roman" w:hAnsi="Times New Roman" w:cs="Times New Roman"/>
          <w:sz w:val="24"/>
          <w:szCs w:val="24"/>
          <w:highlight w:val="yellow"/>
        </w:rPr>
        <w:t xml:space="preserve"> response intervals from the generalized equilibrium model</w:t>
      </w:r>
      <w:r w:rsidRPr="008679DB">
        <w:rPr>
          <w:rFonts w:ascii="Times New Roman" w:hAnsi="Times New Roman" w:cs="Times New Roman"/>
          <w:sz w:val="24"/>
          <w:szCs w:val="24"/>
          <w:highlight w:val="yellow"/>
        </w:rPr>
        <w:t>.</w:t>
      </w:r>
      <w:commentRangeEnd w:id="330"/>
      <w:commentRangeEnd w:id="331"/>
      <w:r w:rsidR="00CE04B2">
        <w:rPr>
          <w:rStyle w:val="CommentReference"/>
        </w:rPr>
        <w:commentReference w:id="330"/>
      </w:r>
      <w:r w:rsidR="00CE04B2">
        <w:rPr>
          <w:rStyle w:val="CommentReference"/>
        </w:rPr>
        <w:commentReference w:id="331"/>
      </w:r>
      <w:commentRangeEnd w:id="332"/>
      <w:r w:rsidR="00DC2409">
        <w:rPr>
          <w:rStyle w:val="CommentReference"/>
        </w:rPr>
        <w:commentReference w:id="332"/>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w:t>
      </w:r>
      <w:commentRangeStart w:id="333"/>
      <w:commentRangeStart w:id="334"/>
      <w:commentRangeStart w:id="335"/>
      <w:commentRangeStart w:id="336"/>
      <w:r w:rsidR="003C0317">
        <w:rPr>
          <w:rFonts w:ascii="Times New Roman" w:hAnsi="Times New Roman" w:cs="Times New Roman"/>
          <w:sz w:val="24"/>
          <w:szCs w:val="24"/>
        </w:rPr>
        <w:t xml:space="preserve">food, predator avoidance, or </w:t>
      </w:r>
      <w:commentRangeEnd w:id="333"/>
      <w:r w:rsidR="00FB6DC7">
        <w:rPr>
          <w:rStyle w:val="CommentReference"/>
        </w:rPr>
        <w:commentReference w:id="333"/>
      </w:r>
      <w:commentRangeEnd w:id="334"/>
      <w:r w:rsidR="000337C8">
        <w:rPr>
          <w:rStyle w:val="CommentReference"/>
        </w:rPr>
        <w:commentReference w:id="334"/>
      </w:r>
      <w:commentRangeEnd w:id="335"/>
      <w:commentRangeEnd w:id="336"/>
      <w:r w:rsidR="00DC2409">
        <w:rPr>
          <w:rStyle w:val="CommentReference"/>
        </w:rPr>
        <w:commentReference w:id="335"/>
      </w:r>
      <w:r w:rsidR="0090232C">
        <w:rPr>
          <w:rStyle w:val="CommentReference"/>
        </w:rPr>
        <w:commentReference w:id="336"/>
      </w:r>
      <w:r w:rsidR="003C0317">
        <w:rPr>
          <w:rFonts w:ascii="Times New Roman" w:hAnsi="Times New Roman" w:cs="Times New Roman"/>
          <w:sz w:val="24"/>
          <w:szCs w:val="24"/>
        </w:rPr>
        <w:t xml:space="preserve">nesting </w:t>
      </w:r>
      <w:r>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2016)","noteIndex":0},"citationItems":[{"id":2777,"uris":["http://zotero.org/users/783258/items/498ZT6AH"],"itemData":{"id":2777,"type":"article-journal","container-title":"Proceedings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R."}],"issued":{"date-parts":[["2012",7,10]]}}},{"id":2774,"uris":["http://zotero.org/users/783258/items/MCJG2BQX"],"itemData":{"id":2774,"type":"article-journal","abstract":"Ecosystem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C0317">
        <w:rPr>
          <w:rFonts w:ascii="Times New Roman" w:hAnsi="Times New Roman" w:cs="Times New Roman"/>
          <w:sz w:val="24"/>
          <w:szCs w:val="24"/>
        </w:rPr>
        <w:t xml:space="preserve">While our five focal functional groups do not rely on marsh </w:t>
      </w:r>
      <w:r w:rsidR="00926922">
        <w:rPr>
          <w:rFonts w:ascii="Times New Roman" w:hAnsi="Times New Roman" w:cs="Times New Roman"/>
          <w:sz w:val="24"/>
          <w:szCs w:val="24"/>
        </w:rPr>
        <w:t>vegetation</w:t>
      </w:r>
      <w:r w:rsidR="003C0317">
        <w:rPr>
          <w:rFonts w:ascii="Times New Roman" w:hAnsi="Times New Roman" w:cs="Times New Roman"/>
          <w:sz w:val="24"/>
          <w:szCs w:val="24"/>
        </w:rPr>
        <w:t xml:space="preserve"> directly, </w:t>
      </w:r>
      <w:commentRangeStart w:id="337"/>
      <w:commentRangeStart w:id="338"/>
      <w:r w:rsidR="003C0317">
        <w:rPr>
          <w:rFonts w:ascii="Times New Roman" w:hAnsi="Times New Roman" w:cs="Times New Roman"/>
          <w:sz w:val="24"/>
          <w:szCs w:val="24"/>
        </w:rPr>
        <w:t>they do benefit from</w:t>
      </w:r>
      <w:r w:rsidR="00926922">
        <w:rPr>
          <w:rFonts w:ascii="Times New Roman" w:hAnsi="Times New Roman" w:cs="Times New Roman"/>
          <w:sz w:val="24"/>
          <w:szCs w:val="24"/>
        </w:rPr>
        <w:t xml:space="preserve"> the protection it provides from waves and tides, and 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FB6DC7">
        <w:rPr>
          <w:rFonts w:ascii="Times New Roman" w:hAnsi="Times New Roman" w:cs="Times New Roman"/>
          <w:sz w:val="24"/>
          <w:szCs w:val="24"/>
        </w:rPr>
        <w:t>rely on the marsh more directly</w:t>
      </w:r>
      <w:commentRangeEnd w:id="337"/>
      <w:r w:rsidR="00FB6DC7">
        <w:rPr>
          <w:rStyle w:val="CommentReference"/>
        </w:rPr>
        <w:commentReference w:id="337"/>
      </w:r>
      <w:commentRangeEnd w:id="338"/>
      <w:r w:rsidR="0099131B">
        <w:rPr>
          <w:rStyle w:val="CommentReference"/>
        </w:rPr>
        <w:commentReference w:id="338"/>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E543CD">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2021)","noteIndex":0},"citationItems":[{"id":2782,"uris":["http://zotero.org/users/783258/items/CP7J2RAK"],"itemData":{"id":2782,"type":"article-journal","abstract":"Coastal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Science","ISSN":"2296-7745","source":"Frontiers","title":"End-to-End Modeling Reveals Species-Specific Effects of Large-Scale Coastal Restoration on Living Resources Facing Climate Change","URL":"https://www.frontiersin.org/article/10.3389/fmars.2021.624532","volume":"8","author":[{"family":"Mutsert","given":"Kim","non-dropping-particle":"de"},{"family":"Lewis","given":"Kristy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852D86" w:rsidRPr="00852D86">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commentRangeStart w:id="339"/>
      <w:r w:rsidR="00852D86">
        <w:rPr>
          <w:rFonts w:ascii="Times New Roman" w:hAnsi="Times New Roman" w:cs="Times New Roman"/>
          <w:sz w:val="24"/>
          <w:szCs w:val="24"/>
        </w:rPr>
        <w:t>this process</w:t>
      </w:r>
      <w:commentRangeEnd w:id="339"/>
      <w:r w:rsidR="00392FC7">
        <w:rPr>
          <w:rStyle w:val="CommentReference"/>
        </w:rPr>
        <w:commentReference w:id="339"/>
      </w:r>
      <w:r w:rsidR="00852D86">
        <w:rPr>
          <w:rFonts w:ascii="Times New Roman" w:hAnsi="Times New Roman" w:cs="Times New Roman"/>
          <w:sz w:val="24"/>
          <w:szCs w:val="24"/>
        </w:rPr>
        <w:t xml:space="preserve">. </w:t>
      </w:r>
      <w:r w:rsidR="00AC071B">
        <w:rPr>
          <w:rFonts w:ascii="Times New Roman" w:hAnsi="Times New Roman" w:cs="Times New Roman"/>
          <w:sz w:val="24"/>
          <w:szCs w:val="24"/>
        </w:rPr>
        <w:t xml:space="preserve">However, </w:t>
      </w:r>
      <w:r w:rsidR="00852D86">
        <w:rPr>
          <w:rFonts w:ascii="Times New Roman" w:hAnsi="Times New Roman" w:cs="Times New Roman"/>
          <w:sz w:val="24"/>
          <w:szCs w:val="24"/>
        </w:rPr>
        <w:t xml:space="preserve">we do not expect </w:t>
      </w:r>
      <w:r w:rsidR="00AC071B">
        <w:rPr>
          <w:rFonts w:ascii="Times New Roman" w:hAnsi="Times New Roman" w:cs="Times New Roman"/>
          <w:sz w:val="24"/>
          <w:szCs w:val="24"/>
        </w:rPr>
        <w:t xml:space="preserve">this loss of marsh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w:t>
      </w:r>
      <w:r w:rsidR="00AC071B">
        <w:rPr>
          <w:rFonts w:ascii="Times New Roman" w:hAnsi="Times New Roman" w:cs="Times New Roman"/>
          <w:sz w:val="24"/>
          <w:szCs w:val="24"/>
        </w:rPr>
        <w:lastRenderedPageBreak/>
        <w:t xml:space="preserve">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w:t>
      </w:r>
      <w:commentRangeStart w:id="340"/>
      <w:r w:rsidR="002C3359">
        <w:rPr>
          <w:rFonts w:ascii="Times New Roman" w:hAnsi="Times New Roman" w:cs="Times New Roman"/>
          <w:sz w:val="24"/>
          <w:szCs w:val="24"/>
        </w:rPr>
        <w:t>0.95</w:t>
      </w:r>
      <w:r w:rsidR="002C3359">
        <w:rPr>
          <w:rFonts w:ascii="Times New Roman" w:hAnsi="Times New Roman" w:cs="Times New Roman"/>
          <w:sz w:val="24"/>
          <w:szCs w:val="24"/>
          <w:vertAlign w:val="superscript"/>
        </w:rPr>
        <w:t>40</w:t>
      </w:r>
      <w:commentRangeEnd w:id="340"/>
      <w:r w:rsidR="00F40A2D">
        <w:rPr>
          <w:rStyle w:val="CommentReference"/>
        </w:rPr>
        <w:commentReference w:id="340"/>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commentRangeStart w:id="341"/>
      <w:commentRangeStart w:id="342"/>
      <w:commentRangeStart w:id="343"/>
      <w:r w:rsidR="004F0F02">
        <w:rPr>
          <w:rFonts w:ascii="Times New Roman" w:hAnsi="Times New Roman" w:cs="Times New Roman"/>
          <w:sz w:val="24"/>
          <w:szCs w:val="24"/>
        </w:rPr>
        <w:t>reliable estimates of anticipated outcomes</w:t>
      </w:r>
      <w:commentRangeEnd w:id="341"/>
      <w:r w:rsidR="004F0F02">
        <w:rPr>
          <w:rStyle w:val="CommentReference"/>
        </w:rPr>
        <w:commentReference w:id="341"/>
      </w:r>
      <w:commentRangeEnd w:id="342"/>
      <w:commentRangeEnd w:id="343"/>
      <w:r w:rsidR="004E53B9">
        <w:rPr>
          <w:rStyle w:val="CommentReference"/>
        </w:rPr>
        <w:commentReference w:id="342"/>
      </w:r>
      <w:r w:rsidR="00392FC7">
        <w:rPr>
          <w:rStyle w:val="CommentReference"/>
        </w:rPr>
        <w:commentReference w:id="343"/>
      </w:r>
      <w:r w:rsidR="002C3359">
        <w:rPr>
          <w:rFonts w:ascii="Times New Roman" w:hAnsi="Times New Roman" w:cs="Times New Roman"/>
          <w:sz w:val="24"/>
          <w:szCs w:val="24"/>
        </w:rPr>
        <w:t>.</w:t>
      </w:r>
    </w:p>
    <w:p w14:paraId="0CC49DD9" w14:textId="17EC416F" w:rsidR="006F5492" w:rsidRPr="00BD7C19" w:rsidRDefault="00E439A9" w:rsidP="00BD7C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 xml:space="preserve">Population responses to stressors can often yield unexpected results when we do not consider linkages between the focal population and the food web in which it is embedded, as well as the dynamics of the broader socioecological system. </w:t>
      </w:r>
      <w:r w:rsidR="0073464D">
        <w:rPr>
          <w:rFonts w:ascii="Times New Roman" w:hAnsi="Times New Roman" w:cs="Times New Roman"/>
          <w:sz w:val="24"/>
          <w:szCs w:val="24"/>
        </w:rPr>
        <w:t>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resilience of nekton populations to the </w:t>
      </w:r>
      <w:r w:rsidR="0073464D">
        <w:rPr>
          <w:rFonts w:ascii="Times New Roman" w:hAnsi="Times New Roman" w:cs="Times New Roman"/>
          <w:sz w:val="24"/>
          <w:szCs w:val="24"/>
        </w:rPr>
        <w:t xml:space="preserve">Deepwater Horizon oil spill arising </w:t>
      </w:r>
      <w:commentRangeStart w:id="344"/>
      <w:commentRangeStart w:id="345"/>
      <w:r w:rsidR="0073464D">
        <w:rPr>
          <w:rFonts w:ascii="Times New Roman" w:hAnsi="Times New Roman" w:cs="Times New Roman"/>
          <w:sz w:val="24"/>
          <w:szCs w:val="24"/>
        </w:rPr>
        <w:t>from the broader socioecological system</w:t>
      </w:r>
      <w:commentRangeEnd w:id="344"/>
      <w:r w:rsidR="002750D9">
        <w:rPr>
          <w:rStyle w:val="CommentReference"/>
        </w:rPr>
        <w:commentReference w:id="344"/>
      </w:r>
      <w:commentRangeEnd w:id="345"/>
      <w:r w:rsidR="00D87BB6">
        <w:rPr>
          <w:rStyle w:val="CommentReference"/>
        </w:rPr>
        <w:commentReference w:id="345"/>
      </w:r>
      <w:r w:rsidR="0073464D">
        <w:rPr>
          <w:rFonts w:ascii="Times New Roman" w:hAnsi="Times New Roman" w:cs="Times New Roman"/>
          <w:sz w:val="24"/>
          <w:szCs w:val="24"/>
        </w:rPr>
        <w:t>. However,</w:t>
      </w:r>
      <w:r w:rsidR="00E71697">
        <w:rPr>
          <w:rFonts w:ascii="Times New Roman" w:hAnsi="Times New Roman" w:cs="Times New Roman"/>
          <w:sz w:val="24"/>
          <w:szCs w:val="24"/>
        </w:rPr>
        <w:t xml:space="preserve"> none of these pathways</w:t>
      </w:r>
      <w:r w:rsidR="00A251EB">
        <w:rPr>
          <w:rFonts w:ascii="Times New Roman" w:hAnsi="Times New Roman" w:cs="Times New Roman"/>
          <w:sz w:val="24"/>
          <w:szCs w:val="24"/>
        </w:rPr>
        <w:t xml:space="preserve"> are mutually exclusive, and </w:t>
      </w:r>
      <w:r w:rsidR="0073464D">
        <w:rPr>
          <w:rFonts w:ascii="Times New Roman" w:hAnsi="Times New Roman" w:cs="Times New Roman"/>
          <w:sz w:val="24"/>
          <w:szCs w:val="24"/>
        </w:rPr>
        <w:t xml:space="preserve">they are </w:t>
      </w:r>
      <w:r w:rsidR="00A251EB">
        <w:rPr>
          <w:rFonts w:ascii="Times New Roman" w:hAnsi="Times New Roman" w:cs="Times New Roman"/>
          <w:sz w:val="24"/>
          <w:szCs w:val="24"/>
        </w:rPr>
        <w:t xml:space="preserve">likely to have operated concurrently. </w:t>
      </w:r>
      <w:r w:rsidR="00D720A0">
        <w:rPr>
          <w:rFonts w:ascii="Times New Roman" w:hAnsi="Times New Roman" w:cs="Times New Roman"/>
          <w:sz w:val="24"/>
          <w:szCs w:val="24"/>
        </w:rPr>
        <w:t>For species that are targets of major fisheries (menhaden, blue crab, shrimp), fishing cessation likely played a key role in resilience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del w:id="346" w:author="kiva.oken kiva.oken" w:date="2022-05-02T10:14:00Z">
        <w:r w:rsidR="00DE5FC1">
          <w:rPr>
            <w:rFonts w:ascii="Times New Roman" w:hAnsi="Times New Roman" w:cs="Times New Roman"/>
            <w:sz w:val="24"/>
            <w:szCs w:val="24"/>
          </w:rPr>
          <w:delText>s</w:delText>
        </w:r>
      </w:del>
      <w:ins w:id="347" w:author="kiva.oken kiva.oken" w:date="2022-05-02T10:14:00Z">
        <w:r w:rsidR="00DE5FC1">
          <w:rPr>
            <w:rFonts w:ascii="Times New Roman" w:hAnsi="Times New Roman" w:cs="Times New Roman"/>
            <w:sz w:val="24"/>
            <w:szCs w:val="24"/>
          </w:rPr>
          <w:t>scia</w:t>
        </w:r>
      </w:ins>
      <w:ins w:id="348" w:author="Fodrie, Joel" w:date="2022-04-13T10:13:00Z">
        <w:r w:rsidR="00681F52">
          <w:rPr>
            <w:rFonts w:ascii="Times New Roman" w:hAnsi="Times New Roman" w:cs="Times New Roman"/>
            <w:sz w:val="24"/>
            <w:szCs w:val="24"/>
          </w:rPr>
          <w:t>e</w:t>
        </w:r>
      </w:ins>
      <w:ins w:id="349" w:author="kiva.oken kiva.oken" w:date="2022-05-02T10:14:00Z">
        <w:r w:rsidR="00DE5FC1">
          <w:rPr>
            <w:rFonts w:ascii="Times New Roman" w:hAnsi="Times New Roman" w:cs="Times New Roman"/>
            <w:sz w:val="24"/>
            <w:szCs w:val="24"/>
          </w:rPr>
          <w:t>nids</w:t>
        </w:r>
      </w:ins>
      <w:proofErr w:type="spellEnd"/>
      <w:r w:rsidR="00DE5FC1">
        <w:rPr>
          <w:rFonts w:ascii="Times New Roman" w:hAnsi="Times New Roman" w:cs="Times New Roman"/>
          <w:sz w:val="24"/>
          <w:szCs w:val="24"/>
        </w:rPr>
        <w:t xml:space="preserve"> likely </w:t>
      </w:r>
      <w:r w:rsidR="00DE5FC1">
        <w:rPr>
          <w:rFonts w:ascii="Times New Roman" w:hAnsi="Times New Roman" w:cs="Times New Roman"/>
          <w:sz w:val="24"/>
          <w:szCs w:val="24"/>
        </w:rPr>
        <w:lastRenderedPageBreak/>
        <w:t>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 xml:space="preserve">dolphins during and following the spill. </w:t>
      </w:r>
      <w:commentRangeStart w:id="350"/>
      <w:r w:rsidR="00DE5FC1">
        <w:rPr>
          <w:rFonts w:ascii="Times New Roman" w:hAnsi="Times New Roman" w:cs="Times New Roman"/>
          <w:sz w:val="24"/>
          <w:szCs w:val="24"/>
        </w:rPr>
        <w:t>Although menhaden were more impacted by seabirds than any other g</w:t>
      </w:r>
      <w:r w:rsidR="00465423">
        <w:rPr>
          <w:rFonts w:ascii="Times New Roman" w:hAnsi="Times New Roman" w:cs="Times New Roman"/>
          <w:sz w:val="24"/>
          <w:szCs w:val="24"/>
        </w:rPr>
        <w:t>roup we investigated</w:t>
      </w:r>
      <w:commentRangeEnd w:id="350"/>
      <w:r w:rsidR="00681F52">
        <w:rPr>
          <w:rStyle w:val="CommentReference"/>
        </w:rPr>
        <w:commentReference w:id="350"/>
      </w:r>
      <w:r w:rsidR="00465423">
        <w:rPr>
          <w:rFonts w:ascii="Times New Roman" w:hAnsi="Times New Roman" w:cs="Times New Roman"/>
          <w:sz w:val="24"/>
          <w:szCs w:val="24"/>
        </w:rPr>
        <w:t xml:space="preserve">,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proofErr w:type="spellStart"/>
      <w:r w:rsidR="0098225E">
        <w:rPr>
          <w:rFonts w:ascii="Times New Roman" w:hAnsi="Times New Roman" w:cs="Times New Roman"/>
          <w:sz w:val="24"/>
          <w:szCs w:val="24"/>
        </w:rPr>
        <w:t>Barataria</w:t>
      </w:r>
      <w:proofErr w:type="spellEnd"/>
      <w:r w:rsidR="0098225E">
        <w:rPr>
          <w:rFonts w:ascii="Times New Roman" w:hAnsi="Times New Roman" w:cs="Times New Roman"/>
          <w:sz w:val="24"/>
          <w:szCs w:val="24"/>
        </w:rPr>
        <w:t xml:space="preserve">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390FA602" w14:textId="22F54829" w:rsidR="00041A2F" w:rsidRPr="00041A2F" w:rsidRDefault="00041A2F" w:rsidP="00634362">
      <w:pPr>
        <w:spacing w:after="0" w:line="480" w:lineRule="auto"/>
        <w:rPr>
          <w:rFonts w:ascii="Times New Roman" w:hAnsi="Times New Roman" w:cs="Times New Roman"/>
          <w:sz w:val="24"/>
          <w:szCs w:val="24"/>
        </w:rPr>
      </w:pPr>
      <w:commentRangeStart w:id="351"/>
      <w:commentRangeStart w:id="352"/>
      <w:r>
        <w:rPr>
          <w:rFonts w:ascii="Times New Roman" w:hAnsi="Times New Roman" w:cs="Times New Roman"/>
          <w:sz w:val="24"/>
          <w:szCs w:val="24"/>
        </w:rPr>
        <w:t>This work was funded by the Gulf of Mexico Research Institute Coastal Waters Consortium</w:t>
      </w:r>
      <w:commentRangeStart w:id="353"/>
      <w:r>
        <w:rPr>
          <w:rFonts w:ascii="Times New Roman" w:hAnsi="Times New Roman" w:cs="Times New Roman"/>
          <w:sz w:val="24"/>
          <w:szCs w:val="24"/>
        </w:rPr>
        <w:t xml:space="preserve">. </w:t>
      </w:r>
      <w:commentRangeEnd w:id="353"/>
      <w:ins w:id="354" w:author="kiva.oken kiva.oken" w:date="2022-05-02T10:14:00Z">
        <w:r w:rsidR="005501DE">
          <w:rPr>
            <w:rStyle w:val="CommentReference"/>
          </w:rPr>
          <w:commentReference w:id="353"/>
        </w:r>
      </w:ins>
      <w:ins w:id="355" w:author="Brian J. Roberts" w:date="2022-05-01T08:57:00Z">
        <w:r w:rsidR="00392FC7" w:rsidRPr="00392FC7">
          <w:t xml:space="preserve"> </w:t>
        </w:r>
      </w:ins>
      <w:commentRangeEnd w:id="351"/>
      <w:r w:rsidR="00D87BB6">
        <w:rPr>
          <w:rStyle w:val="CommentReference"/>
        </w:rPr>
        <w:commentReference w:id="351"/>
      </w:r>
      <w:commentRangeEnd w:id="352"/>
      <w:r w:rsidR="00D87BB6">
        <w:rPr>
          <w:rStyle w:val="CommentReference"/>
        </w:rPr>
        <w:commentReference w:id="352"/>
      </w:r>
      <w:ins w:id="356" w:author="Brian J. Roberts" w:date="2022-05-01T08:57:00Z">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ins>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commentRangeStart w:id="357"/>
      <w:r>
        <w:rPr>
          <w:rFonts w:ascii="Times New Roman" w:hAnsi="Times New Roman" w:cs="Times New Roman"/>
          <w:sz w:val="24"/>
          <w:szCs w:val="24"/>
          <w:u w:val="single"/>
        </w:rPr>
        <w:t>References</w:t>
      </w:r>
      <w:commentRangeEnd w:id="357"/>
      <w:r w:rsidR="002750D9">
        <w:rPr>
          <w:rStyle w:val="CommentReference"/>
        </w:rPr>
        <w:commentReference w:id="357"/>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4BA82C1A" w14:textId="77777777" w:rsidR="00DA63E6" w:rsidRPr="00DA63E6" w:rsidRDefault="00087729" w:rsidP="00DA63E6">
      <w:pPr>
        <w:pStyle w:val="Bibliography"/>
        <w:rPr>
          <w:rFonts w:ascii="Times New Roman" w:hAnsi="Times New Roman" w:cs="Times New Roman"/>
          <w:sz w:val="24"/>
        </w:rPr>
      </w:pPr>
      <w:r>
        <w:rPr>
          <w:u w:val="single"/>
        </w:rPr>
        <w:fldChar w:fldCharType="begin"/>
      </w:r>
      <w:r w:rsidR="00DA63E6">
        <w:rPr>
          <w:u w:val="single"/>
        </w:rPr>
        <w:instrText xml:space="preserve"> ADDIN ZOTERO_BIBL {"uncited":[],"omitted":[],"custom":[]} CSL_BIBLIOGRAPHY </w:instrText>
      </w:r>
      <w:r>
        <w:rPr>
          <w:u w:val="single"/>
        </w:rPr>
        <w:fldChar w:fldCharType="separate"/>
      </w:r>
      <w:r w:rsidR="00DA63E6" w:rsidRPr="00DA63E6">
        <w:rPr>
          <w:rFonts w:ascii="Times New Roman" w:hAnsi="Times New Roman" w:cs="Times New Roman"/>
          <w:sz w:val="24"/>
        </w:rPr>
        <w:t xml:space="preserve">Adams, C. M., E. Hernandez, and J. C. Cato. 2004. The economic significance of the Gulf of Mexico related to population, income, employment, minerals, fisheries and shipping. </w:t>
      </w:r>
      <w:r w:rsidR="00DA63E6" w:rsidRPr="00DA63E6">
        <w:rPr>
          <w:rFonts w:ascii="Times New Roman" w:hAnsi="Times New Roman" w:cs="Times New Roman"/>
          <w:i/>
          <w:iCs/>
          <w:sz w:val="24"/>
        </w:rPr>
        <w:t>Ocean &amp; Coastal Management</w:t>
      </w:r>
      <w:r w:rsidR="00DA63E6" w:rsidRPr="00DA63E6">
        <w:rPr>
          <w:rFonts w:ascii="Times New Roman" w:hAnsi="Times New Roman" w:cs="Times New Roman"/>
          <w:sz w:val="24"/>
        </w:rPr>
        <w:t xml:space="preserve"> 47: 565–580.</w:t>
      </w:r>
    </w:p>
    <w:p w14:paraId="0DB0AF73"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Ainsworth, Cameron H., C. B. Paris, N. Perlin, L. N. Dornberger, W. F. P. Iii, E. Chancellor, S. Murawski, et al. 2018. Impacts of the Deepwater Horizon oil spill evaluated using an </w:t>
      </w:r>
      <w:r w:rsidRPr="00DA63E6">
        <w:rPr>
          <w:rFonts w:ascii="Times New Roman" w:hAnsi="Times New Roman" w:cs="Times New Roman"/>
          <w:sz w:val="24"/>
        </w:rPr>
        <w:lastRenderedPageBreak/>
        <w:t xml:space="preserve">end-to-end ecosystem model. </w:t>
      </w:r>
      <w:r w:rsidRPr="00DA63E6">
        <w:rPr>
          <w:rFonts w:ascii="Times New Roman" w:hAnsi="Times New Roman" w:cs="Times New Roman"/>
          <w:i/>
          <w:iCs/>
          <w:sz w:val="24"/>
        </w:rPr>
        <w:t>PLOS ONE</w:t>
      </w:r>
      <w:r w:rsidRPr="00DA63E6">
        <w:rPr>
          <w:rFonts w:ascii="Times New Roman" w:hAnsi="Times New Roman" w:cs="Times New Roman"/>
          <w:sz w:val="24"/>
        </w:rPr>
        <w:t xml:space="preserve"> 13: e0190840. https://doi.org/10.1371/journal.pone.0190840.</w:t>
      </w:r>
    </w:p>
    <w:p w14:paraId="4E4785A0"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Ainsworth, C.H., E. P. Chassignet, D. French-McCay, C. J. Beegle-Krause, I. Berenshtein, J. Englehardt, T. Fiddaman, et al. 2021. Ten years of modeling the Deepwater Horizon oil spill. </w:t>
      </w:r>
      <w:r w:rsidRPr="00DA63E6">
        <w:rPr>
          <w:rFonts w:ascii="Times New Roman" w:hAnsi="Times New Roman" w:cs="Times New Roman"/>
          <w:i/>
          <w:iCs/>
          <w:sz w:val="24"/>
        </w:rPr>
        <w:t>Environmental Modelling &amp; Software</w:t>
      </w:r>
      <w:r w:rsidRPr="00DA63E6">
        <w:rPr>
          <w:rFonts w:ascii="Times New Roman" w:hAnsi="Times New Roman" w:cs="Times New Roman"/>
          <w:sz w:val="24"/>
        </w:rPr>
        <w:t xml:space="preserve"> 142: 105070. https://doi.org/10.1016/j.envsoft.2021.105070.</w:t>
      </w:r>
    </w:p>
    <w:p w14:paraId="28DE237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Bowen-Stevens, S. R., D. P. Gannon, R. A. Hazelkorn, G. Lovewell, K. M. Volker, S. Smith, M. C. Tumlin, and J. Litz. 2021. Diet of Common Bottlenose Dolphins, </w:t>
      </w:r>
      <w:r w:rsidRPr="005501DE">
        <w:rPr>
          <w:rFonts w:ascii="Times New Roman" w:hAnsi="Times New Roman" w:cs="Times New Roman"/>
          <w:i/>
          <w:iCs/>
          <w:sz w:val="24"/>
          <w:rPrChange w:id="358" w:author="Martin,Charles" w:date="2022-04-29T14:03:00Z">
            <w:rPr>
              <w:rFonts w:ascii="Times New Roman" w:hAnsi="Times New Roman" w:cs="Times New Roman"/>
              <w:sz w:val="24"/>
            </w:rPr>
          </w:rPrChange>
        </w:rPr>
        <w:t>Tursiops truncatus</w:t>
      </w:r>
      <w:r w:rsidRPr="00DA63E6">
        <w:rPr>
          <w:rFonts w:ascii="Times New Roman" w:hAnsi="Times New Roman" w:cs="Times New Roman"/>
          <w:sz w:val="24"/>
        </w:rPr>
        <w:t xml:space="preserve">, that Stranded in and Near Barataria Bay, Louisiana, 2010–2012. </w:t>
      </w:r>
      <w:r w:rsidRPr="00DA63E6">
        <w:rPr>
          <w:rFonts w:ascii="Times New Roman" w:hAnsi="Times New Roman" w:cs="Times New Roman"/>
          <w:i/>
          <w:iCs/>
          <w:sz w:val="24"/>
        </w:rPr>
        <w:t>Southeastern Naturalist</w:t>
      </w:r>
      <w:r w:rsidRPr="00DA63E6">
        <w:rPr>
          <w:rFonts w:ascii="Times New Roman" w:hAnsi="Times New Roman" w:cs="Times New Roman"/>
          <w:sz w:val="24"/>
        </w:rPr>
        <w:t xml:space="preserve"> 20. Eagle Hill Institute: 117–134. https://doi.org/10.1656/058.020.0113.</w:t>
      </w:r>
    </w:p>
    <w:p w14:paraId="6D036BF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Chesney, E. J., D. M. Baltz, and R. G. Thomas. 2000. Louisiana Estuarine and Coastal Fisheries and Habitats: Perspectives from a Fish’s Eye View. </w:t>
      </w:r>
      <w:r w:rsidRPr="00DA63E6">
        <w:rPr>
          <w:rFonts w:ascii="Times New Roman" w:hAnsi="Times New Roman" w:cs="Times New Roman"/>
          <w:i/>
          <w:iCs/>
          <w:sz w:val="24"/>
        </w:rPr>
        <w:t>Ecological Applications</w:t>
      </w:r>
      <w:r w:rsidRPr="00DA63E6">
        <w:rPr>
          <w:rFonts w:ascii="Times New Roman" w:hAnsi="Times New Roman" w:cs="Times New Roman"/>
          <w:sz w:val="24"/>
        </w:rPr>
        <w:t xml:space="preserve"> 10: 350–366. https://doi.org/10.1890/1051-0761(2000)010[0350:LEACFA]2.0.CO;2.</w:t>
      </w:r>
    </w:p>
    <w:p w14:paraId="3752A7F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Christensen, V., and D. Pauly. 1992. ECOPATH II—a software for balancing steady-state ecosystem models and calculating network characteristics. </w:t>
      </w:r>
      <w:r w:rsidRPr="00DA63E6">
        <w:rPr>
          <w:rFonts w:ascii="Times New Roman" w:hAnsi="Times New Roman" w:cs="Times New Roman"/>
          <w:i/>
          <w:iCs/>
          <w:sz w:val="24"/>
        </w:rPr>
        <w:t>Ecological modelling</w:t>
      </w:r>
      <w:r w:rsidRPr="00DA63E6">
        <w:rPr>
          <w:rFonts w:ascii="Times New Roman" w:hAnsi="Times New Roman" w:cs="Times New Roman"/>
          <w:sz w:val="24"/>
        </w:rPr>
        <w:t xml:space="preserve"> 61: 169–185.</w:t>
      </w:r>
    </w:p>
    <w:p w14:paraId="7903A871"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sidRPr="00DA63E6">
        <w:rPr>
          <w:rFonts w:ascii="Times New Roman" w:hAnsi="Times New Roman" w:cs="Times New Roman"/>
          <w:i/>
          <w:iCs/>
          <w:sz w:val="24"/>
        </w:rPr>
        <w:t>Environmental Toxicology and Chemistry</w:t>
      </w:r>
      <w:r w:rsidRPr="00DA63E6">
        <w:rPr>
          <w:rFonts w:ascii="Times New Roman" w:hAnsi="Times New Roman" w:cs="Times New Roman"/>
          <w:sz w:val="24"/>
        </w:rPr>
        <w:t xml:space="preserve"> 40: 1308–1321. https://doi.org/10.1002/etc.4980.</w:t>
      </w:r>
    </w:p>
    <w:p w14:paraId="1C61E9D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Essington, T. E., and S. B. Munch. 2014. Trade-offs between supportive and provisioning ecosystem services of forage species in marine food webs. </w:t>
      </w:r>
      <w:r w:rsidRPr="00DA63E6">
        <w:rPr>
          <w:rFonts w:ascii="Times New Roman" w:hAnsi="Times New Roman" w:cs="Times New Roman"/>
          <w:i/>
          <w:iCs/>
          <w:sz w:val="24"/>
        </w:rPr>
        <w:t>Ecological Applications</w:t>
      </w:r>
      <w:r w:rsidRPr="00DA63E6">
        <w:rPr>
          <w:rFonts w:ascii="Times New Roman" w:hAnsi="Times New Roman" w:cs="Times New Roman"/>
          <w:sz w:val="24"/>
        </w:rPr>
        <w:t xml:space="preserve"> 24: 1543–1557. https://doi.org/10.1890/13-1403.1.</w:t>
      </w:r>
    </w:p>
    <w:p w14:paraId="7354C16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Fleeger, J. W. 2020. How do indirect effects of contaminants inform ecotoxicology? A review. </w:t>
      </w:r>
      <w:r w:rsidRPr="00DA63E6">
        <w:rPr>
          <w:rFonts w:ascii="Times New Roman" w:hAnsi="Times New Roman" w:cs="Times New Roman"/>
          <w:i/>
          <w:iCs/>
          <w:sz w:val="24"/>
        </w:rPr>
        <w:t>Processes</w:t>
      </w:r>
      <w:r w:rsidRPr="00DA63E6">
        <w:rPr>
          <w:rFonts w:ascii="Times New Roman" w:hAnsi="Times New Roman" w:cs="Times New Roman"/>
          <w:sz w:val="24"/>
        </w:rPr>
        <w:t xml:space="preserve"> 8. Multidisciplinary Digital Publishing Institute: 1659.</w:t>
      </w:r>
    </w:p>
    <w:p w14:paraId="158DA17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Fodrie, F. J., K. W. Able, F. Galvez, K. L. Heck, O. P. Jensen, P. C. López-Duarte, C. W. Martin, R. E. Turner, and A. Whitehead. 2014. Integrating Organismal and Population Responses of Estuarine Fishes in Macondo Spill Research. </w:t>
      </w:r>
      <w:r w:rsidRPr="00DA63E6">
        <w:rPr>
          <w:rFonts w:ascii="Times New Roman" w:hAnsi="Times New Roman" w:cs="Times New Roman"/>
          <w:i/>
          <w:iCs/>
          <w:sz w:val="24"/>
        </w:rPr>
        <w:t>BioScience</w:t>
      </w:r>
      <w:r w:rsidRPr="00DA63E6">
        <w:rPr>
          <w:rFonts w:ascii="Times New Roman" w:hAnsi="Times New Roman" w:cs="Times New Roman"/>
          <w:sz w:val="24"/>
        </w:rPr>
        <w:t xml:space="preserve"> 64: 778–788. https://doi.org/10.1093/biosci/biu123.</w:t>
      </w:r>
    </w:p>
    <w:p w14:paraId="7578C3B9"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Fulton, E. A., J. S. Link, I. C. Kaplan, M. Savina-Rolland, P. Johnson, C. Ainsworth, P. Horne, et al. 2011. Lessons in modelling and management of marine ecosystems: the Atlantis experience. </w:t>
      </w:r>
      <w:r w:rsidRPr="00DA63E6">
        <w:rPr>
          <w:rFonts w:ascii="Times New Roman" w:hAnsi="Times New Roman" w:cs="Times New Roman"/>
          <w:i/>
          <w:iCs/>
          <w:sz w:val="24"/>
        </w:rPr>
        <w:t>Fish and Fisheries</w:t>
      </w:r>
      <w:r w:rsidRPr="00DA63E6">
        <w:rPr>
          <w:rFonts w:ascii="Times New Roman" w:hAnsi="Times New Roman" w:cs="Times New Roman"/>
          <w:sz w:val="24"/>
        </w:rPr>
        <w:t xml:space="preserve"> 12: 171–188. https://doi.org/10.1111/j.1467-2979.2011.00412.x.</w:t>
      </w:r>
    </w:p>
    <w:p w14:paraId="34F97A75"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van der Ham, J. L., and K. de Mutsert. 2014. Abundance and Size of Gulf Shrimp in Louisiana’s Coastal Estuaries following the Deepwater Horizon Oil Spill. </w:t>
      </w:r>
      <w:r w:rsidRPr="00DA63E6">
        <w:rPr>
          <w:rFonts w:ascii="Times New Roman" w:hAnsi="Times New Roman" w:cs="Times New Roman"/>
          <w:i/>
          <w:iCs/>
          <w:sz w:val="24"/>
        </w:rPr>
        <w:t>PLOS ONE</w:t>
      </w:r>
      <w:r w:rsidRPr="00DA63E6">
        <w:rPr>
          <w:rFonts w:ascii="Times New Roman" w:hAnsi="Times New Roman" w:cs="Times New Roman"/>
          <w:sz w:val="24"/>
        </w:rPr>
        <w:t xml:space="preserve"> 9: e108884. https://doi.org/10.1371/journal.pone.0108884.</w:t>
      </w:r>
    </w:p>
    <w:p w14:paraId="61DBA3DB"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Haney, J. C., H. J. Geiger, and J. W. Short. 2014. Bird mortality from the Deepwater Horizon oil spill. II. Carcass sampling and exposure probability in the coastal Gulf of Mexico. </w:t>
      </w:r>
      <w:r w:rsidRPr="00DA63E6">
        <w:rPr>
          <w:rFonts w:ascii="Times New Roman" w:hAnsi="Times New Roman" w:cs="Times New Roman"/>
          <w:i/>
          <w:iCs/>
          <w:sz w:val="24"/>
        </w:rPr>
        <w:t>Marine Ecology Progress Series</w:t>
      </w:r>
      <w:r w:rsidRPr="00DA63E6">
        <w:rPr>
          <w:rFonts w:ascii="Times New Roman" w:hAnsi="Times New Roman" w:cs="Times New Roman"/>
          <w:sz w:val="24"/>
        </w:rPr>
        <w:t xml:space="preserve"> 513: 239–252.</w:t>
      </w:r>
    </w:p>
    <w:p w14:paraId="422A021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Hart, R. A. 2017. Stock Assessment Update for White Shrimp (</w:t>
      </w:r>
      <w:r w:rsidRPr="005501DE">
        <w:rPr>
          <w:rFonts w:ascii="Times New Roman" w:hAnsi="Times New Roman" w:cs="Times New Roman"/>
          <w:i/>
          <w:iCs/>
          <w:sz w:val="24"/>
          <w:rPrChange w:id="359" w:author="Martin,Charles" w:date="2022-04-29T14:03:00Z">
            <w:rPr>
              <w:rFonts w:ascii="Times New Roman" w:hAnsi="Times New Roman" w:cs="Times New Roman"/>
              <w:sz w:val="24"/>
            </w:rPr>
          </w:rPrChange>
        </w:rPr>
        <w:t>Litopenaeus setiferus</w:t>
      </w:r>
      <w:r w:rsidRPr="00DA63E6">
        <w:rPr>
          <w:rFonts w:ascii="Times New Roman" w:hAnsi="Times New Roman" w:cs="Times New Roman"/>
          <w:sz w:val="24"/>
        </w:rPr>
        <w:t>) in the U.S. Gulf of Mexico for the 2016 Fishing Year.</w:t>
      </w:r>
    </w:p>
    <w:p w14:paraId="609F1E05"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Hart, R. A. 2018. Stock Assessment Update for Brown Shrimp (</w:t>
      </w:r>
      <w:r w:rsidRPr="005501DE">
        <w:rPr>
          <w:rFonts w:ascii="Times New Roman" w:hAnsi="Times New Roman" w:cs="Times New Roman"/>
          <w:i/>
          <w:iCs/>
          <w:sz w:val="24"/>
          <w:rPrChange w:id="360" w:author="Martin,Charles" w:date="2022-04-29T14:03:00Z">
            <w:rPr>
              <w:rFonts w:ascii="Times New Roman" w:hAnsi="Times New Roman" w:cs="Times New Roman"/>
              <w:sz w:val="24"/>
            </w:rPr>
          </w:rPrChange>
        </w:rPr>
        <w:t>Farfantepenaeus aztecus</w:t>
      </w:r>
      <w:r w:rsidRPr="00DA63E6">
        <w:rPr>
          <w:rFonts w:ascii="Times New Roman" w:hAnsi="Times New Roman" w:cs="Times New Roman"/>
          <w:sz w:val="24"/>
        </w:rPr>
        <w:t>) in the U.S. Gulf of Mexico for the 2017 Fishing Year.</w:t>
      </w:r>
    </w:p>
    <w:p w14:paraId="534F94B6"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Jacob, S., P. Weeks, B. Blount, and M. Jepson. 2013. Development and evaluation of social indicators of vulnerability and resiliency for fishing communities in the Gulf of Mexico. </w:t>
      </w:r>
      <w:r w:rsidRPr="00DA63E6">
        <w:rPr>
          <w:rFonts w:ascii="Times New Roman" w:hAnsi="Times New Roman" w:cs="Times New Roman"/>
          <w:i/>
          <w:iCs/>
          <w:sz w:val="24"/>
        </w:rPr>
        <w:lastRenderedPageBreak/>
        <w:t>Marine Policy</w:t>
      </w:r>
      <w:r w:rsidRPr="00DA63E6">
        <w:rPr>
          <w:rFonts w:ascii="Times New Roman" w:hAnsi="Times New Roman" w:cs="Times New Roman"/>
          <w:sz w:val="24"/>
        </w:rPr>
        <w:t xml:space="preserve"> 37. Social and Cultural Impacts of Marine Fisheries: 86–95. https://doi.org/10.1016/j.marpol.2012.04.014.</w:t>
      </w:r>
    </w:p>
    <w:p w14:paraId="2F08DD5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Jensen, O. P., C. W. Martin, K. L. Oken, F. J. Fodrie, P. C. López-Duarte, K. W. Able, and B. J. Roberts. 2019. Simultaneous estimation of dispersal and survival of the gulf killifish </w:t>
      </w:r>
      <w:r w:rsidRPr="005501DE">
        <w:rPr>
          <w:rFonts w:ascii="Times New Roman" w:hAnsi="Times New Roman" w:cs="Times New Roman"/>
          <w:i/>
          <w:iCs/>
          <w:sz w:val="24"/>
          <w:rPrChange w:id="361" w:author="Martin,Charles" w:date="2022-04-29T14:04:00Z">
            <w:rPr>
              <w:rFonts w:ascii="Times New Roman" w:hAnsi="Times New Roman" w:cs="Times New Roman"/>
              <w:sz w:val="24"/>
            </w:rPr>
          </w:rPrChange>
        </w:rPr>
        <w:t>Fundulus grandis</w:t>
      </w:r>
      <w:r w:rsidRPr="00DA63E6">
        <w:rPr>
          <w:rFonts w:ascii="Times New Roman" w:hAnsi="Times New Roman" w:cs="Times New Roman"/>
          <w:sz w:val="24"/>
        </w:rPr>
        <w:t xml:space="preserve"> from a batch-tagging experiment. </w:t>
      </w:r>
      <w:r w:rsidRPr="00DA63E6">
        <w:rPr>
          <w:rFonts w:ascii="Times New Roman" w:hAnsi="Times New Roman" w:cs="Times New Roman"/>
          <w:i/>
          <w:iCs/>
          <w:sz w:val="24"/>
        </w:rPr>
        <w:t>Marine Ecology Progress Series</w:t>
      </w:r>
      <w:r w:rsidRPr="00DA63E6">
        <w:rPr>
          <w:rFonts w:ascii="Times New Roman" w:hAnsi="Times New Roman" w:cs="Times New Roman"/>
          <w:sz w:val="24"/>
        </w:rPr>
        <w:t xml:space="preserve"> 624: 183–194. https://doi.org/10.3354/meps13040.</w:t>
      </w:r>
    </w:p>
    <w:p w14:paraId="02210B0F"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Jodice, P. G. R., L. C. Wickliffe, and E. B. Sachs. 2011. Seabird use of discards from a nearshore shrimp fishery in the South Atlantic Bight, USA. </w:t>
      </w:r>
      <w:r w:rsidRPr="00DA63E6">
        <w:rPr>
          <w:rFonts w:ascii="Times New Roman" w:hAnsi="Times New Roman" w:cs="Times New Roman"/>
          <w:i/>
          <w:iCs/>
          <w:sz w:val="24"/>
        </w:rPr>
        <w:t>Marine Biology</w:t>
      </w:r>
      <w:r w:rsidRPr="00DA63E6">
        <w:rPr>
          <w:rFonts w:ascii="Times New Roman" w:hAnsi="Times New Roman" w:cs="Times New Roman"/>
          <w:sz w:val="24"/>
        </w:rPr>
        <w:t xml:space="preserve"> 158: 2289–2298. https://doi.org/10.1007/s00227-011-1733-4.</w:t>
      </w:r>
    </w:p>
    <w:p w14:paraId="48B202D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Koehn, L. E., T. E. Essington, K. N. Marshall, W. J. Sydeman, A. I. Szoboszlai, and J. A. Thayer. 2017. Trade-offs between forage fish fisheries and their predators in the California Current. </w:t>
      </w:r>
      <w:r w:rsidRPr="00DA63E6">
        <w:rPr>
          <w:rFonts w:ascii="Times New Roman" w:hAnsi="Times New Roman" w:cs="Times New Roman"/>
          <w:i/>
          <w:iCs/>
          <w:sz w:val="24"/>
        </w:rPr>
        <w:t>ICES Journal of Marine Science</w:t>
      </w:r>
      <w:r w:rsidRPr="00DA63E6">
        <w:rPr>
          <w:rFonts w:ascii="Times New Roman" w:hAnsi="Times New Roman" w:cs="Times New Roman"/>
          <w:sz w:val="24"/>
        </w:rPr>
        <w:t xml:space="preserve"> 74: 2448–2458. https://doi.org/10.1093/icesjms/fsx072.</w:t>
      </w:r>
    </w:p>
    <w:p w14:paraId="7024858B"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Lellis-Dibble, K. A., K. E. McGlynn, and T. E. Bigford. 2008. Estuarine fish and shellfish species in US commercial and recreational fisheries: economic value as an incentive to protect and restore estuarine habitat.</w:t>
      </w:r>
    </w:p>
    <w:p w14:paraId="44240B40"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Lewis, K. A., R. R. Christian, C. W. Martin, K. L. Allen, A. M. McDonald, V. M. Roberts, M. N. Shaffer, and J. F. Valentine. 2021. Complexities of disturbance response in a marine food web. </w:t>
      </w:r>
      <w:r w:rsidRPr="00DA63E6">
        <w:rPr>
          <w:rFonts w:ascii="Times New Roman" w:hAnsi="Times New Roman" w:cs="Times New Roman"/>
          <w:i/>
          <w:iCs/>
          <w:sz w:val="24"/>
        </w:rPr>
        <w:t>Limnology and Oceanography</w:t>
      </w:r>
      <w:r w:rsidRPr="00DA63E6">
        <w:rPr>
          <w:rFonts w:ascii="Times New Roman" w:hAnsi="Times New Roman" w:cs="Times New Roman"/>
          <w:sz w:val="24"/>
        </w:rPr>
        <w:t>. https://doi.org/10.1002/lno.11790.</w:t>
      </w:r>
    </w:p>
    <w:p w14:paraId="35D06381"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Lubchenco, J., M. K. McNutt, G. Dreyfus, S. A. Murawski, D. M. Kennedy, P. T. Anastas, S. Chu, and T. Hunter. 2012. Science in support of the Deepwater Horizon response. </w:t>
      </w:r>
      <w:r w:rsidRPr="00DA63E6">
        <w:rPr>
          <w:rFonts w:ascii="Times New Roman" w:hAnsi="Times New Roman" w:cs="Times New Roman"/>
          <w:i/>
          <w:iCs/>
          <w:sz w:val="24"/>
        </w:rPr>
        <w:t>Proceedings of the National Academy of Sciences</w:t>
      </w:r>
      <w:r w:rsidRPr="00DA63E6">
        <w:rPr>
          <w:rFonts w:ascii="Times New Roman" w:hAnsi="Times New Roman" w:cs="Times New Roman"/>
          <w:sz w:val="24"/>
        </w:rPr>
        <w:t xml:space="preserve"> 109: 20212–20221.</w:t>
      </w:r>
    </w:p>
    <w:p w14:paraId="168609C2"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Lucey, S. M., S. K. Gaichas, and K. Y. Aydin. 2020. Conducting reproducible ecosystem modeling using the open source mass balance model Rpath. </w:t>
      </w:r>
      <w:r w:rsidRPr="00DA63E6">
        <w:rPr>
          <w:rFonts w:ascii="Times New Roman" w:hAnsi="Times New Roman" w:cs="Times New Roman"/>
          <w:i/>
          <w:iCs/>
          <w:sz w:val="24"/>
        </w:rPr>
        <w:t>Ecological Modelling</w:t>
      </w:r>
      <w:r w:rsidRPr="00DA63E6">
        <w:rPr>
          <w:rFonts w:ascii="Times New Roman" w:hAnsi="Times New Roman" w:cs="Times New Roman"/>
          <w:sz w:val="24"/>
        </w:rPr>
        <w:t xml:space="preserve"> 427: 109057. https://doi.org/10.1016/j.ecolmodel.2020.109057.</w:t>
      </w:r>
    </w:p>
    <w:p w14:paraId="2F310C4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Marshall, K. N., I. C. Kaplan, E. E. Hodgson, A. Hermann, D. S. Busch, P. McElhany, T. E. Essington, C. J. Harvey, and E. A. Fulton. 2017. Risks of ocean acidification in the California Current food web and fisheries: ecosystem model projections. </w:t>
      </w:r>
      <w:r w:rsidRPr="00DA63E6">
        <w:rPr>
          <w:rFonts w:ascii="Times New Roman" w:hAnsi="Times New Roman" w:cs="Times New Roman"/>
          <w:i/>
          <w:iCs/>
          <w:sz w:val="24"/>
        </w:rPr>
        <w:t>Global Change Biology</w:t>
      </w:r>
      <w:r w:rsidRPr="00DA63E6">
        <w:rPr>
          <w:rFonts w:ascii="Times New Roman" w:hAnsi="Times New Roman" w:cs="Times New Roman"/>
          <w:sz w:val="24"/>
        </w:rPr>
        <w:t xml:space="preserve"> 23: 1525–1539. https://doi.org/10.1111/gcb.13594.</w:t>
      </w:r>
    </w:p>
    <w:p w14:paraId="07B1C1FD"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Martin, C. W. 2017. Avoidance of oil contaminated sediments by estuarine fishes. </w:t>
      </w:r>
      <w:r w:rsidRPr="00DA63E6">
        <w:rPr>
          <w:rFonts w:ascii="Times New Roman" w:hAnsi="Times New Roman" w:cs="Times New Roman"/>
          <w:i/>
          <w:iCs/>
          <w:sz w:val="24"/>
        </w:rPr>
        <w:t>Marine Ecology Progress Series</w:t>
      </w:r>
      <w:r w:rsidRPr="00DA63E6">
        <w:rPr>
          <w:rFonts w:ascii="Times New Roman" w:hAnsi="Times New Roman" w:cs="Times New Roman"/>
          <w:sz w:val="24"/>
        </w:rPr>
        <w:t xml:space="preserve"> 576: 125–134. https://doi.org/10.3354/meps12084.</w:t>
      </w:r>
    </w:p>
    <w:p w14:paraId="496BBC7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Martin, C. W., K. A. Lewis, A. M. McDonald, T. P. Spearman, S. B. Alford, R. C. Christian, and J. F. Valentine. 2020. Disturbance-driven changes to northern Gulf of Mexico nekton communities following the Deepwater Horizon oil spill. </w:t>
      </w:r>
      <w:r w:rsidRPr="00DA63E6">
        <w:rPr>
          <w:rFonts w:ascii="Times New Roman" w:hAnsi="Times New Roman" w:cs="Times New Roman"/>
          <w:i/>
          <w:iCs/>
          <w:sz w:val="24"/>
        </w:rPr>
        <w:t>Marine Pollution Bulletin</w:t>
      </w:r>
      <w:r w:rsidRPr="00DA63E6">
        <w:rPr>
          <w:rFonts w:ascii="Times New Roman" w:hAnsi="Times New Roman" w:cs="Times New Roman"/>
          <w:sz w:val="24"/>
        </w:rPr>
        <w:t xml:space="preserve"> 155: 111098. https://doi.org/10.1016/j.marpolbul.2020.111098.</w:t>
      </w:r>
    </w:p>
    <w:p w14:paraId="452AB604"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McCann, M. J., K. W. Able, R. R. Christian, F. J. Fodrie, O. P. Jensen, J. J. Johnson, P. C. López‐Duarte, et al. 2017. Key taxa in food web responses to stressors: the Deepwater Horizon oil spill. </w:t>
      </w:r>
      <w:r w:rsidRPr="00DA63E6">
        <w:rPr>
          <w:rFonts w:ascii="Times New Roman" w:hAnsi="Times New Roman" w:cs="Times New Roman"/>
          <w:i/>
          <w:iCs/>
          <w:sz w:val="24"/>
        </w:rPr>
        <w:t>Frontiers in Ecology and the Environment</w:t>
      </w:r>
      <w:r w:rsidRPr="00DA63E6">
        <w:rPr>
          <w:rFonts w:ascii="Times New Roman" w:hAnsi="Times New Roman" w:cs="Times New Roman"/>
          <w:sz w:val="24"/>
        </w:rPr>
        <w:t xml:space="preserve"> 15: 142–149. https://doi.org/10.1002/fee.1474.</w:t>
      </w:r>
    </w:p>
    <w:p w14:paraId="1295908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McDonald, T. L., F. E. Hornsby, T. R. Speakman, E. S. Zolman, K. D. Mullin, C. Sinclair, P. E. Rosel, L. Thomas, and L. H. Schwacke. 2017. Survival, density, and abundance of common bottlenose dolphins in Barataria Bay (USA) following the Deepwater Horizon oil spill. </w:t>
      </w:r>
      <w:r w:rsidRPr="00DA63E6">
        <w:rPr>
          <w:rFonts w:ascii="Times New Roman" w:hAnsi="Times New Roman" w:cs="Times New Roman"/>
          <w:i/>
          <w:iCs/>
          <w:sz w:val="24"/>
        </w:rPr>
        <w:t>Endangered Species Research</w:t>
      </w:r>
      <w:r w:rsidRPr="00DA63E6">
        <w:rPr>
          <w:rFonts w:ascii="Times New Roman" w:hAnsi="Times New Roman" w:cs="Times New Roman"/>
          <w:sz w:val="24"/>
        </w:rPr>
        <w:t xml:space="preserve"> 33: 193–209.</w:t>
      </w:r>
    </w:p>
    <w:p w14:paraId="0ED6FD37" w14:textId="56042BF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de Mutsert, K., K. A. Lewis, E. D. White, and J. Buszowski. 2021. End-to-End </w:t>
      </w:r>
      <w:ins w:id="362" w:author="Martin,Charles" w:date="2022-04-29T14:05:00Z">
        <w:r w:rsidR="00766280">
          <w:rPr>
            <w:rFonts w:ascii="Times New Roman" w:hAnsi="Times New Roman" w:cs="Times New Roman"/>
            <w:sz w:val="24"/>
          </w:rPr>
          <w:t>m</w:t>
        </w:r>
      </w:ins>
      <w:del w:id="363" w:author="Martin,Charles" w:date="2022-04-29T14:05:00Z">
        <w:r w:rsidRPr="00DA63E6" w:rsidDel="00766280">
          <w:rPr>
            <w:rFonts w:ascii="Times New Roman" w:hAnsi="Times New Roman" w:cs="Times New Roman"/>
            <w:sz w:val="24"/>
          </w:rPr>
          <w:delText>M</w:delText>
        </w:r>
      </w:del>
      <w:r w:rsidRPr="00DA63E6">
        <w:rPr>
          <w:rFonts w:ascii="Times New Roman" w:hAnsi="Times New Roman" w:cs="Times New Roman"/>
          <w:sz w:val="24"/>
        </w:rPr>
        <w:t xml:space="preserve">odeling </w:t>
      </w:r>
      <w:ins w:id="364" w:author="Martin,Charles" w:date="2022-04-29T14:05:00Z">
        <w:r w:rsidR="00766280">
          <w:rPr>
            <w:rFonts w:ascii="Times New Roman" w:hAnsi="Times New Roman" w:cs="Times New Roman"/>
            <w:sz w:val="24"/>
          </w:rPr>
          <w:t>r</w:t>
        </w:r>
      </w:ins>
      <w:del w:id="365" w:author="Martin,Charles" w:date="2022-04-29T14:05:00Z">
        <w:r w:rsidRPr="00DA63E6" w:rsidDel="00766280">
          <w:rPr>
            <w:rFonts w:ascii="Times New Roman" w:hAnsi="Times New Roman" w:cs="Times New Roman"/>
            <w:sz w:val="24"/>
          </w:rPr>
          <w:delText>R</w:delText>
        </w:r>
      </w:del>
      <w:r w:rsidRPr="00DA63E6">
        <w:rPr>
          <w:rFonts w:ascii="Times New Roman" w:hAnsi="Times New Roman" w:cs="Times New Roman"/>
          <w:sz w:val="24"/>
        </w:rPr>
        <w:t xml:space="preserve">eveals </w:t>
      </w:r>
      <w:ins w:id="366" w:author="Martin,Charles" w:date="2022-04-29T14:05:00Z">
        <w:r w:rsidR="00766280">
          <w:rPr>
            <w:rFonts w:ascii="Times New Roman" w:hAnsi="Times New Roman" w:cs="Times New Roman"/>
            <w:sz w:val="24"/>
          </w:rPr>
          <w:t>s</w:t>
        </w:r>
      </w:ins>
      <w:del w:id="367" w:author="Martin,Charles" w:date="2022-04-29T14:05:00Z">
        <w:r w:rsidRPr="00DA63E6" w:rsidDel="00766280">
          <w:rPr>
            <w:rFonts w:ascii="Times New Roman" w:hAnsi="Times New Roman" w:cs="Times New Roman"/>
            <w:sz w:val="24"/>
          </w:rPr>
          <w:delText>S</w:delText>
        </w:r>
      </w:del>
      <w:r w:rsidRPr="00DA63E6">
        <w:rPr>
          <w:rFonts w:ascii="Times New Roman" w:hAnsi="Times New Roman" w:cs="Times New Roman"/>
          <w:sz w:val="24"/>
        </w:rPr>
        <w:t>pecies-</w:t>
      </w:r>
      <w:ins w:id="368" w:author="Martin,Charles" w:date="2022-04-29T14:05:00Z">
        <w:r w:rsidR="00766280">
          <w:rPr>
            <w:rFonts w:ascii="Times New Roman" w:hAnsi="Times New Roman" w:cs="Times New Roman"/>
            <w:sz w:val="24"/>
          </w:rPr>
          <w:t>s</w:t>
        </w:r>
      </w:ins>
      <w:del w:id="369" w:author="Martin,Charles" w:date="2022-04-29T14:05:00Z">
        <w:r w:rsidRPr="00DA63E6" w:rsidDel="00766280">
          <w:rPr>
            <w:rFonts w:ascii="Times New Roman" w:hAnsi="Times New Roman" w:cs="Times New Roman"/>
            <w:sz w:val="24"/>
          </w:rPr>
          <w:delText>S</w:delText>
        </w:r>
      </w:del>
      <w:r w:rsidRPr="00DA63E6">
        <w:rPr>
          <w:rFonts w:ascii="Times New Roman" w:hAnsi="Times New Roman" w:cs="Times New Roman"/>
          <w:sz w:val="24"/>
        </w:rPr>
        <w:t xml:space="preserve">pecific </w:t>
      </w:r>
      <w:ins w:id="370" w:author="Martin,Charles" w:date="2022-04-29T14:05:00Z">
        <w:r w:rsidR="00766280">
          <w:rPr>
            <w:rFonts w:ascii="Times New Roman" w:hAnsi="Times New Roman" w:cs="Times New Roman"/>
            <w:sz w:val="24"/>
          </w:rPr>
          <w:t>e</w:t>
        </w:r>
      </w:ins>
      <w:del w:id="371" w:author="Martin,Charles" w:date="2022-04-29T14:05:00Z">
        <w:r w:rsidRPr="00DA63E6" w:rsidDel="00766280">
          <w:rPr>
            <w:rFonts w:ascii="Times New Roman" w:hAnsi="Times New Roman" w:cs="Times New Roman"/>
            <w:sz w:val="24"/>
          </w:rPr>
          <w:delText>E</w:delText>
        </w:r>
      </w:del>
      <w:r w:rsidRPr="00DA63E6">
        <w:rPr>
          <w:rFonts w:ascii="Times New Roman" w:hAnsi="Times New Roman" w:cs="Times New Roman"/>
          <w:sz w:val="24"/>
        </w:rPr>
        <w:t xml:space="preserve">ffects of </w:t>
      </w:r>
      <w:ins w:id="372" w:author="Martin,Charles" w:date="2022-04-29T14:05:00Z">
        <w:r w:rsidR="00766280">
          <w:rPr>
            <w:rFonts w:ascii="Times New Roman" w:hAnsi="Times New Roman" w:cs="Times New Roman"/>
            <w:sz w:val="24"/>
          </w:rPr>
          <w:t>l</w:t>
        </w:r>
      </w:ins>
      <w:del w:id="373" w:author="Martin,Charles" w:date="2022-04-29T14:05:00Z">
        <w:r w:rsidRPr="00DA63E6" w:rsidDel="00766280">
          <w:rPr>
            <w:rFonts w:ascii="Times New Roman" w:hAnsi="Times New Roman" w:cs="Times New Roman"/>
            <w:sz w:val="24"/>
          </w:rPr>
          <w:delText>L</w:delText>
        </w:r>
      </w:del>
      <w:r w:rsidRPr="00DA63E6">
        <w:rPr>
          <w:rFonts w:ascii="Times New Roman" w:hAnsi="Times New Roman" w:cs="Times New Roman"/>
          <w:sz w:val="24"/>
        </w:rPr>
        <w:t>arge-</w:t>
      </w:r>
      <w:ins w:id="374" w:author="Martin,Charles" w:date="2022-04-29T14:05:00Z">
        <w:r w:rsidR="00766280">
          <w:rPr>
            <w:rFonts w:ascii="Times New Roman" w:hAnsi="Times New Roman" w:cs="Times New Roman"/>
            <w:sz w:val="24"/>
          </w:rPr>
          <w:t>s</w:t>
        </w:r>
      </w:ins>
      <w:del w:id="375" w:author="Martin,Charles" w:date="2022-04-29T14:05:00Z">
        <w:r w:rsidRPr="00DA63E6" w:rsidDel="00766280">
          <w:rPr>
            <w:rFonts w:ascii="Times New Roman" w:hAnsi="Times New Roman" w:cs="Times New Roman"/>
            <w:sz w:val="24"/>
          </w:rPr>
          <w:delText>S</w:delText>
        </w:r>
      </w:del>
      <w:r w:rsidRPr="00DA63E6">
        <w:rPr>
          <w:rFonts w:ascii="Times New Roman" w:hAnsi="Times New Roman" w:cs="Times New Roman"/>
          <w:sz w:val="24"/>
        </w:rPr>
        <w:t xml:space="preserve">cale </w:t>
      </w:r>
      <w:ins w:id="376" w:author="Martin,Charles" w:date="2022-04-29T14:05:00Z">
        <w:r w:rsidR="00766280">
          <w:rPr>
            <w:rFonts w:ascii="Times New Roman" w:hAnsi="Times New Roman" w:cs="Times New Roman"/>
            <w:sz w:val="24"/>
          </w:rPr>
          <w:t>c</w:t>
        </w:r>
      </w:ins>
      <w:del w:id="377" w:author="Martin,Charles" w:date="2022-04-29T14:05:00Z">
        <w:r w:rsidRPr="00DA63E6" w:rsidDel="00766280">
          <w:rPr>
            <w:rFonts w:ascii="Times New Roman" w:hAnsi="Times New Roman" w:cs="Times New Roman"/>
            <w:sz w:val="24"/>
          </w:rPr>
          <w:delText>C</w:delText>
        </w:r>
      </w:del>
      <w:r w:rsidRPr="00DA63E6">
        <w:rPr>
          <w:rFonts w:ascii="Times New Roman" w:hAnsi="Times New Roman" w:cs="Times New Roman"/>
          <w:sz w:val="24"/>
        </w:rPr>
        <w:t xml:space="preserve">oastal </w:t>
      </w:r>
      <w:ins w:id="378" w:author="Martin,Charles" w:date="2022-04-29T14:05:00Z">
        <w:r w:rsidR="00766280">
          <w:rPr>
            <w:rFonts w:ascii="Times New Roman" w:hAnsi="Times New Roman" w:cs="Times New Roman"/>
            <w:sz w:val="24"/>
          </w:rPr>
          <w:t>r</w:t>
        </w:r>
      </w:ins>
      <w:del w:id="379" w:author="Martin,Charles" w:date="2022-04-29T14:05:00Z">
        <w:r w:rsidRPr="00DA63E6" w:rsidDel="00766280">
          <w:rPr>
            <w:rFonts w:ascii="Times New Roman" w:hAnsi="Times New Roman" w:cs="Times New Roman"/>
            <w:sz w:val="24"/>
          </w:rPr>
          <w:delText>R</w:delText>
        </w:r>
      </w:del>
      <w:r w:rsidRPr="00DA63E6">
        <w:rPr>
          <w:rFonts w:ascii="Times New Roman" w:hAnsi="Times New Roman" w:cs="Times New Roman"/>
          <w:sz w:val="24"/>
        </w:rPr>
        <w:t xml:space="preserve">estoration on </w:t>
      </w:r>
      <w:ins w:id="380" w:author="Martin,Charles" w:date="2022-04-29T14:05:00Z">
        <w:r w:rsidR="00766280">
          <w:rPr>
            <w:rFonts w:ascii="Times New Roman" w:hAnsi="Times New Roman" w:cs="Times New Roman"/>
            <w:sz w:val="24"/>
          </w:rPr>
          <w:t>l</w:t>
        </w:r>
      </w:ins>
      <w:del w:id="381" w:author="Martin,Charles" w:date="2022-04-29T14:05:00Z">
        <w:r w:rsidRPr="00DA63E6" w:rsidDel="00766280">
          <w:rPr>
            <w:rFonts w:ascii="Times New Roman" w:hAnsi="Times New Roman" w:cs="Times New Roman"/>
            <w:sz w:val="24"/>
          </w:rPr>
          <w:delText>L</w:delText>
        </w:r>
      </w:del>
      <w:r w:rsidRPr="00DA63E6">
        <w:rPr>
          <w:rFonts w:ascii="Times New Roman" w:hAnsi="Times New Roman" w:cs="Times New Roman"/>
          <w:sz w:val="24"/>
        </w:rPr>
        <w:t xml:space="preserve">iving </w:t>
      </w:r>
      <w:ins w:id="382" w:author="Martin,Charles" w:date="2022-04-29T14:05:00Z">
        <w:r w:rsidR="00766280">
          <w:rPr>
            <w:rFonts w:ascii="Times New Roman" w:hAnsi="Times New Roman" w:cs="Times New Roman"/>
            <w:sz w:val="24"/>
          </w:rPr>
          <w:t>r</w:t>
        </w:r>
      </w:ins>
      <w:del w:id="383" w:author="Martin,Charles" w:date="2022-04-29T14:05:00Z">
        <w:r w:rsidRPr="00DA63E6" w:rsidDel="00766280">
          <w:rPr>
            <w:rFonts w:ascii="Times New Roman" w:hAnsi="Times New Roman" w:cs="Times New Roman"/>
            <w:sz w:val="24"/>
          </w:rPr>
          <w:delText>R</w:delText>
        </w:r>
      </w:del>
      <w:r w:rsidRPr="00DA63E6">
        <w:rPr>
          <w:rFonts w:ascii="Times New Roman" w:hAnsi="Times New Roman" w:cs="Times New Roman"/>
          <w:sz w:val="24"/>
        </w:rPr>
        <w:t xml:space="preserve">esources </w:t>
      </w:r>
      <w:ins w:id="384" w:author="Martin,Charles" w:date="2022-04-29T14:05:00Z">
        <w:r w:rsidR="00766280">
          <w:rPr>
            <w:rFonts w:ascii="Times New Roman" w:hAnsi="Times New Roman" w:cs="Times New Roman"/>
            <w:sz w:val="24"/>
          </w:rPr>
          <w:t>f</w:t>
        </w:r>
      </w:ins>
      <w:del w:id="385" w:author="Martin,Charles" w:date="2022-04-29T14:05:00Z">
        <w:r w:rsidRPr="00DA63E6" w:rsidDel="00766280">
          <w:rPr>
            <w:rFonts w:ascii="Times New Roman" w:hAnsi="Times New Roman" w:cs="Times New Roman"/>
            <w:sz w:val="24"/>
          </w:rPr>
          <w:delText>F</w:delText>
        </w:r>
      </w:del>
      <w:r w:rsidRPr="00DA63E6">
        <w:rPr>
          <w:rFonts w:ascii="Times New Roman" w:hAnsi="Times New Roman" w:cs="Times New Roman"/>
          <w:sz w:val="24"/>
        </w:rPr>
        <w:t xml:space="preserve">acing </w:t>
      </w:r>
      <w:ins w:id="386" w:author="Martin,Charles" w:date="2022-04-29T14:05:00Z">
        <w:r w:rsidR="00766280">
          <w:rPr>
            <w:rFonts w:ascii="Times New Roman" w:hAnsi="Times New Roman" w:cs="Times New Roman"/>
            <w:sz w:val="24"/>
          </w:rPr>
          <w:t>c</w:t>
        </w:r>
      </w:ins>
      <w:del w:id="387" w:author="Martin,Charles" w:date="2022-04-29T14:05:00Z">
        <w:r w:rsidRPr="00DA63E6" w:rsidDel="00766280">
          <w:rPr>
            <w:rFonts w:ascii="Times New Roman" w:hAnsi="Times New Roman" w:cs="Times New Roman"/>
            <w:sz w:val="24"/>
          </w:rPr>
          <w:delText>C</w:delText>
        </w:r>
      </w:del>
      <w:r w:rsidRPr="00DA63E6">
        <w:rPr>
          <w:rFonts w:ascii="Times New Roman" w:hAnsi="Times New Roman" w:cs="Times New Roman"/>
          <w:sz w:val="24"/>
        </w:rPr>
        <w:t xml:space="preserve">limate </w:t>
      </w:r>
      <w:ins w:id="388" w:author="Martin,Charles" w:date="2022-04-29T14:05:00Z">
        <w:r w:rsidR="00766280">
          <w:rPr>
            <w:rFonts w:ascii="Times New Roman" w:hAnsi="Times New Roman" w:cs="Times New Roman"/>
            <w:sz w:val="24"/>
          </w:rPr>
          <w:t>c</w:t>
        </w:r>
      </w:ins>
      <w:del w:id="389" w:author="Martin,Charles" w:date="2022-04-29T14:05:00Z">
        <w:r w:rsidRPr="00DA63E6" w:rsidDel="00766280">
          <w:rPr>
            <w:rFonts w:ascii="Times New Roman" w:hAnsi="Times New Roman" w:cs="Times New Roman"/>
            <w:sz w:val="24"/>
          </w:rPr>
          <w:delText>C</w:delText>
        </w:r>
      </w:del>
      <w:r w:rsidRPr="00DA63E6">
        <w:rPr>
          <w:rFonts w:ascii="Times New Roman" w:hAnsi="Times New Roman" w:cs="Times New Roman"/>
          <w:sz w:val="24"/>
        </w:rPr>
        <w:t xml:space="preserve">hange. </w:t>
      </w:r>
      <w:r w:rsidRPr="00DA63E6">
        <w:rPr>
          <w:rFonts w:ascii="Times New Roman" w:hAnsi="Times New Roman" w:cs="Times New Roman"/>
          <w:i/>
          <w:iCs/>
          <w:sz w:val="24"/>
        </w:rPr>
        <w:t>Frontiers in Marine Science</w:t>
      </w:r>
      <w:r w:rsidRPr="00DA63E6">
        <w:rPr>
          <w:rFonts w:ascii="Times New Roman" w:hAnsi="Times New Roman" w:cs="Times New Roman"/>
          <w:sz w:val="24"/>
        </w:rPr>
        <w:t xml:space="preserve"> 8.</w:t>
      </w:r>
    </w:p>
    <w:p w14:paraId="68BCDCD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lastRenderedPageBreak/>
        <w:t xml:space="preserve">de Mutsert, K., K. Lewis, S. Milroy, J. Buszowski, and J. Steenbeek. 2017. Using ecosystem modeling to evaluate trade-offs in coastal management: Effects of large-scale river diversions on fish and fisheries. </w:t>
      </w:r>
      <w:r w:rsidRPr="00DA63E6">
        <w:rPr>
          <w:rFonts w:ascii="Times New Roman" w:hAnsi="Times New Roman" w:cs="Times New Roman"/>
          <w:i/>
          <w:iCs/>
          <w:sz w:val="24"/>
        </w:rPr>
        <w:t>Ecological Modelling</w:t>
      </w:r>
      <w:r w:rsidRPr="00DA63E6">
        <w:rPr>
          <w:rFonts w:ascii="Times New Roman" w:hAnsi="Times New Roman" w:cs="Times New Roman"/>
          <w:sz w:val="24"/>
        </w:rPr>
        <w:t xml:space="preserve"> 360: 14–26. https://doi.org/10.1016/j.ecolmodel.2017.06.029.</w:t>
      </w:r>
    </w:p>
    <w:p w14:paraId="3071880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Peterson, C. H., S. D. Rice, J. W. Short, D. Esler, J. L. Bodkin, B. E. Ballachey, and D. B. Irons. 2003. Long-term ecosystem response to the Exxon Valdez oil spill. </w:t>
      </w:r>
      <w:r w:rsidRPr="00DA63E6">
        <w:rPr>
          <w:rFonts w:ascii="Times New Roman" w:hAnsi="Times New Roman" w:cs="Times New Roman"/>
          <w:i/>
          <w:iCs/>
          <w:sz w:val="24"/>
        </w:rPr>
        <w:t>Science</w:t>
      </w:r>
      <w:r w:rsidRPr="00DA63E6">
        <w:rPr>
          <w:rFonts w:ascii="Times New Roman" w:hAnsi="Times New Roman" w:cs="Times New Roman"/>
          <w:sz w:val="24"/>
        </w:rPr>
        <w:t xml:space="preserve"> 302: 2082–2086.</w:t>
      </w:r>
    </w:p>
    <w:p w14:paraId="0E7CB03E"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R Core Team. 2020. </w:t>
      </w:r>
      <w:r w:rsidRPr="00DA63E6">
        <w:rPr>
          <w:rFonts w:ascii="Times New Roman" w:hAnsi="Times New Roman" w:cs="Times New Roman"/>
          <w:i/>
          <w:iCs/>
          <w:sz w:val="24"/>
        </w:rPr>
        <w:t>R: A language and environment for statistical computing</w:t>
      </w:r>
      <w:r w:rsidRPr="00DA63E6">
        <w:rPr>
          <w:rFonts w:ascii="Times New Roman" w:hAnsi="Times New Roman" w:cs="Times New Roman"/>
          <w:sz w:val="24"/>
        </w:rPr>
        <w:t>. Vienna, Austria: R Foundation for Statistical Computing.</w:t>
      </w:r>
    </w:p>
    <w:p w14:paraId="6081EE5F" w14:textId="04518BFD"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Ramsay, K., M. J. Kaiser, P. G. Moore, and R. N. Hughes. 1997. Consumption of </w:t>
      </w:r>
      <w:ins w:id="390" w:author="Martin,Charles" w:date="2022-04-29T14:05:00Z">
        <w:r w:rsidR="00766280">
          <w:rPr>
            <w:rFonts w:ascii="Times New Roman" w:hAnsi="Times New Roman" w:cs="Times New Roman"/>
            <w:sz w:val="24"/>
          </w:rPr>
          <w:t>f</w:t>
        </w:r>
      </w:ins>
      <w:del w:id="391" w:author="Martin,Charles" w:date="2022-04-29T14:05:00Z">
        <w:r w:rsidRPr="00DA63E6" w:rsidDel="00766280">
          <w:rPr>
            <w:rFonts w:ascii="Times New Roman" w:hAnsi="Times New Roman" w:cs="Times New Roman"/>
            <w:sz w:val="24"/>
          </w:rPr>
          <w:delText>F</w:delText>
        </w:r>
      </w:del>
      <w:r w:rsidRPr="00DA63E6">
        <w:rPr>
          <w:rFonts w:ascii="Times New Roman" w:hAnsi="Times New Roman" w:cs="Times New Roman"/>
          <w:sz w:val="24"/>
        </w:rPr>
        <w:t xml:space="preserve">isheries </w:t>
      </w:r>
      <w:ins w:id="392" w:author="Martin,Charles" w:date="2022-04-29T14:05:00Z">
        <w:r w:rsidR="00766280">
          <w:rPr>
            <w:rFonts w:ascii="Times New Roman" w:hAnsi="Times New Roman" w:cs="Times New Roman"/>
            <w:sz w:val="24"/>
          </w:rPr>
          <w:t>d</w:t>
        </w:r>
      </w:ins>
      <w:del w:id="393" w:author="Martin,Charles" w:date="2022-04-29T14:05:00Z">
        <w:r w:rsidRPr="00DA63E6" w:rsidDel="00766280">
          <w:rPr>
            <w:rFonts w:ascii="Times New Roman" w:hAnsi="Times New Roman" w:cs="Times New Roman"/>
            <w:sz w:val="24"/>
          </w:rPr>
          <w:delText>D</w:delText>
        </w:r>
      </w:del>
      <w:r w:rsidRPr="00DA63E6">
        <w:rPr>
          <w:rFonts w:ascii="Times New Roman" w:hAnsi="Times New Roman" w:cs="Times New Roman"/>
          <w:sz w:val="24"/>
        </w:rPr>
        <w:t xml:space="preserve">iscards by </w:t>
      </w:r>
      <w:ins w:id="394" w:author="Martin,Charles" w:date="2022-04-29T14:05:00Z">
        <w:r w:rsidR="00766280">
          <w:rPr>
            <w:rFonts w:ascii="Times New Roman" w:hAnsi="Times New Roman" w:cs="Times New Roman"/>
            <w:sz w:val="24"/>
          </w:rPr>
          <w:t>b</w:t>
        </w:r>
      </w:ins>
      <w:del w:id="395" w:author="Martin,Charles" w:date="2022-04-29T14:05:00Z">
        <w:r w:rsidRPr="00DA63E6" w:rsidDel="00766280">
          <w:rPr>
            <w:rFonts w:ascii="Times New Roman" w:hAnsi="Times New Roman" w:cs="Times New Roman"/>
            <w:sz w:val="24"/>
          </w:rPr>
          <w:delText>B</w:delText>
        </w:r>
      </w:del>
      <w:r w:rsidRPr="00DA63E6">
        <w:rPr>
          <w:rFonts w:ascii="Times New Roman" w:hAnsi="Times New Roman" w:cs="Times New Roman"/>
          <w:sz w:val="24"/>
        </w:rPr>
        <w:t xml:space="preserve">enthic </w:t>
      </w:r>
      <w:ins w:id="396" w:author="Martin,Charles" w:date="2022-04-29T14:05:00Z">
        <w:r w:rsidR="00766280">
          <w:rPr>
            <w:rFonts w:ascii="Times New Roman" w:hAnsi="Times New Roman" w:cs="Times New Roman"/>
            <w:sz w:val="24"/>
          </w:rPr>
          <w:t>s</w:t>
        </w:r>
      </w:ins>
      <w:del w:id="397" w:author="Martin,Charles" w:date="2022-04-29T14:05:00Z">
        <w:r w:rsidRPr="00DA63E6" w:rsidDel="00766280">
          <w:rPr>
            <w:rFonts w:ascii="Times New Roman" w:hAnsi="Times New Roman" w:cs="Times New Roman"/>
            <w:sz w:val="24"/>
          </w:rPr>
          <w:delText>S</w:delText>
        </w:r>
      </w:del>
      <w:r w:rsidRPr="00DA63E6">
        <w:rPr>
          <w:rFonts w:ascii="Times New Roman" w:hAnsi="Times New Roman" w:cs="Times New Roman"/>
          <w:sz w:val="24"/>
        </w:rPr>
        <w:t xml:space="preserve">cavengers: </w:t>
      </w:r>
      <w:del w:id="398" w:author="Martin,Charles" w:date="2022-04-29T14:05:00Z">
        <w:r w:rsidRPr="00DA63E6" w:rsidDel="00766280">
          <w:rPr>
            <w:rFonts w:ascii="Times New Roman" w:hAnsi="Times New Roman" w:cs="Times New Roman"/>
            <w:sz w:val="24"/>
          </w:rPr>
          <w:delText>U</w:delText>
        </w:r>
      </w:del>
      <w:ins w:id="399" w:author="Martin,Charles" w:date="2022-04-29T14:05:00Z">
        <w:r w:rsidR="00766280">
          <w:rPr>
            <w:rFonts w:ascii="Times New Roman" w:hAnsi="Times New Roman" w:cs="Times New Roman"/>
            <w:sz w:val="24"/>
          </w:rPr>
          <w:t>u</w:t>
        </w:r>
      </w:ins>
      <w:r w:rsidRPr="00DA63E6">
        <w:rPr>
          <w:rFonts w:ascii="Times New Roman" w:hAnsi="Times New Roman" w:cs="Times New Roman"/>
          <w:sz w:val="24"/>
        </w:rPr>
        <w:t xml:space="preserve">tilization of </w:t>
      </w:r>
      <w:del w:id="400" w:author="Martin,Charles" w:date="2022-04-29T14:05:00Z">
        <w:r w:rsidRPr="00DA63E6" w:rsidDel="00766280">
          <w:rPr>
            <w:rFonts w:ascii="Times New Roman" w:hAnsi="Times New Roman" w:cs="Times New Roman"/>
            <w:sz w:val="24"/>
          </w:rPr>
          <w:delText>E</w:delText>
        </w:r>
      </w:del>
      <w:ins w:id="401" w:author="Martin,Charles" w:date="2022-04-29T14:05:00Z">
        <w:r w:rsidR="00766280">
          <w:rPr>
            <w:rFonts w:ascii="Times New Roman" w:hAnsi="Times New Roman" w:cs="Times New Roman"/>
            <w:sz w:val="24"/>
          </w:rPr>
          <w:t>e</w:t>
        </w:r>
      </w:ins>
      <w:r w:rsidRPr="00DA63E6">
        <w:rPr>
          <w:rFonts w:ascii="Times New Roman" w:hAnsi="Times New Roman" w:cs="Times New Roman"/>
          <w:sz w:val="24"/>
        </w:rPr>
        <w:t xml:space="preserve">nergy </w:t>
      </w:r>
      <w:del w:id="402" w:author="Martin,Charles" w:date="2022-04-29T14:05:00Z">
        <w:r w:rsidRPr="00DA63E6" w:rsidDel="00766280">
          <w:rPr>
            <w:rFonts w:ascii="Times New Roman" w:hAnsi="Times New Roman" w:cs="Times New Roman"/>
            <w:sz w:val="24"/>
          </w:rPr>
          <w:delText>S</w:delText>
        </w:r>
      </w:del>
      <w:ins w:id="403" w:author="Martin,Charles" w:date="2022-04-29T14:05:00Z">
        <w:r w:rsidR="00766280">
          <w:rPr>
            <w:rFonts w:ascii="Times New Roman" w:hAnsi="Times New Roman" w:cs="Times New Roman"/>
            <w:sz w:val="24"/>
          </w:rPr>
          <w:t>s</w:t>
        </w:r>
      </w:ins>
      <w:r w:rsidRPr="00DA63E6">
        <w:rPr>
          <w:rFonts w:ascii="Times New Roman" w:hAnsi="Times New Roman" w:cs="Times New Roman"/>
          <w:sz w:val="24"/>
        </w:rPr>
        <w:t xml:space="preserve">ubsidies in </w:t>
      </w:r>
      <w:ins w:id="404" w:author="Martin,Charles" w:date="2022-04-29T14:05:00Z">
        <w:r w:rsidR="00766280">
          <w:rPr>
            <w:rFonts w:ascii="Times New Roman" w:hAnsi="Times New Roman" w:cs="Times New Roman"/>
            <w:sz w:val="24"/>
          </w:rPr>
          <w:t>d</w:t>
        </w:r>
      </w:ins>
      <w:del w:id="405" w:author="Martin,Charles" w:date="2022-04-29T14:05:00Z">
        <w:r w:rsidRPr="00DA63E6" w:rsidDel="00766280">
          <w:rPr>
            <w:rFonts w:ascii="Times New Roman" w:hAnsi="Times New Roman" w:cs="Times New Roman"/>
            <w:sz w:val="24"/>
          </w:rPr>
          <w:delText>D</w:delText>
        </w:r>
      </w:del>
      <w:r w:rsidRPr="00DA63E6">
        <w:rPr>
          <w:rFonts w:ascii="Times New Roman" w:hAnsi="Times New Roman" w:cs="Times New Roman"/>
          <w:sz w:val="24"/>
        </w:rPr>
        <w:t xml:space="preserve">ifferent </w:t>
      </w:r>
      <w:del w:id="406" w:author="Martin,Charles" w:date="2022-04-29T14:06:00Z">
        <w:r w:rsidRPr="00DA63E6" w:rsidDel="00766280">
          <w:rPr>
            <w:rFonts w:ascii="Times New Roman" w:hAnsi="Times New Roman" w:cs="Times New Roman"/>
            <w:sz w:val="24"/>
          </w:rPr>
          <w:delText>M</w:delText>
        </w:r>
      </w:del>
      <w:ins w:id="407" w:author="Martin,Charles" w:date="2022-04-29T14:06:00Z">
        <w:r w:rsidR="00766280">
          <w:rPr>
            <w:rFonts w:ascii="Times New Roman" w:hAnsi="Times New Roman" w:cs="Times New Roman"/>
            <w:sz w:val="24"/>
          </w:rPr>
          <w:t>m</w:t>
        </w:r>
      </w:ins>
      <w:r w:rsidRPr="00DA63E6">
        <w:rPr>
          <w:rFonts w:ascii="Times New Roman" w:hAnsi="Times New Roman" w:cs="Times New Roman"/>
          <w:sz w:val="24"/>
        </w:rPr>
        <w:t xml:space="preserve">arine </w:t>
      </w:r>
      <w:ins w:id="408" w:author="Martin,Charles" w:date="2022-04-29T14:06:00Z">
        <w:r w:rsidR="00766280">
          <w:rPr>
            <w:rFonts w:ascii="Times New Roman" w:hAnsi="Times New Roman" w:cs="Times New Roman"/>
            <w:sz w:val="24"/>
          </w:rPr>
          <w:t>h</w:t>
        </w:r>
      </w:ins>
      <w:del w:id="409" w:author="Martin,Charles" w:date="2022-04-29T14:06:00Z">
        <w:r w:rsidRPr="00DA63E6" w:rsidDel="00766280">
          <w:rPr>
            <w:rFonts w:ascii="Times New Roman" w:hAnsi="Times New Roman" w:cs="Times New Roman"/>
            <w:sz w:val="24"/>
          </w:rPr>
          <w:delText>H</w:delText>
        </w:r>
      </w:del>
      <w:r w:rsidRPr="00DA63E6">
        <w:rPr>
          <w:rFonts w:ascii="Times New Roman" w:hAnsi="Times New Roman" w:cs="Times New Roman"/>
          <w:sz w:val="24"/>
        </w:rPr>
        <w:t xml:space="preserve">abitats. </w:t>
      </w:r>
      <w:r w:rsidRPr="00DA63E6">
        <w:rPr>
          <w:rFonts w:ascii="Times New Roman" w:hAnsi="Times New Roman" w:cs="Times New Roman"/>
          <w:i/>
          <w:iCs/>
          <w:sz w:val="24"/>
        </w:rPr>
        <w:t>Journal of Animal Ecology</w:t>
      </w:r>
      <w:r w:rsidRPr="00DA63E6">
        <w:rPr>
          <w:rFonts w:ascii="Times New Roman" w:hAnsi="Times New Roman" w:cs="Times New Roman"/>
          <w:sz w:val="24"/>
        </w:rPr>
        <w:t xml:space="preserve"> 66. [Wiley, British Ecological Society]: 884–896. https://doi.org/10.2307/6004.</w:t>
      </w:r>
    </w:p>
    <w:p w14:paraId="73A2A706" w14:textId="57342878"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Savolainen, M. A., J. M. Fannin, and R. H. Caffey. 2014. Economic </w:t>
      </w:r>
      <w:ins w:id="410" w:author="Martin,Charles" w:date="2022-04-29T14:06:00Z">
        <w:r w:rsidR="00766280">
          <w:rPr>
            <w:rFonts w:ascii="Times New Roman" w:hAnsi="Times New Roman" w:cs="Times New Roman"/>
            <w:sz w:val="24"/>
          </w:rPr>
          <w:t>i</w:t>
        </w:r>
      </w:ins>
      <w:del w:id="411" w:author="Martin,Charles" w:date="2022-04-29T14:06:00Z">
        <w:r w:rsidRPr="00DA63E6" w:rsidDel="00766280">
          <w:rPr>
            <w:rFonts w:ascii="Times New Roman" w:hAnsi="Times New Roman" w:cs="Times New Roman"/>
            <w:sz w:val="24"/>
          </w:rPr>
          <w:delText>I</w:delText>
        </w:r>
      </w:del>
      <w:r w:rsidRPr="00DA63E6">
        <w:rPr>
          <w:rFonts w:ascii="Times New Roman" w:hAnsi="Times New Roman" w:cs="Times New Roman"/>
          <w:sz w:val="24"/>
        </w:rPr>
        <w:t xml:space="preserve">mpacts of the U.S. Gulf of Mexico </w:t>
      </w:r>
      <w:ins w:id="412" w:author="Martin,Charles" w:date="2022-04-29T14:06:00Z">
        <w:r w:rsidR="00766280">
          <w:rPr>
            <w:rFonts w:ascii="Times New Roman" w:hAnsi="Times New Roman" w:cs="Times New Roman"/>
            <w:sz w:val="24"/>
          </w:rPr>
          <w:t>r</w:t>
        </w:r>
      </w:ins>
      <w:del w:id="413" w:author="Martin,Charles" w:date="2022-04-29T14:06:00Z">
        <w:r w:rsidRPr="00DA63E6" w:rsidDel="00766280">
          <w:rPr>
            <w:rFonts w:ascii="Times New Roman" w:hAnsi="Times New Roman" w:cs="Times New Roman"/>
            <w:sz w:val="24"/>
          </w:rPr>
          <w:delText>R</w:delText>
        </w:r>
      </w:del>
      <w:r w:rsidRPr="00DA63E6">
        <w:rPr>
          <w:rFonts w:ascii="Times New Roman" w:hAnsi="Times New Roman" w:cs="Times New Roman"/>
          <w:sz w:val="24"/>
        </w:rPr>
        <w:t xml:space="preserve">ecreational </w:t>
      </w:r>
      <w:ins w:id="414" w:author="Martin,Charles" w:date="2022-04-29T14:06:00Z">
        <w:r w:rsidR="00766280">
          <w:rPr>
            <w:rFonts w:ascii="Times New Roman" w:hAnsi="Times New Roman" w:cs="Times New Roman"/>
            <w:sz w:val="24"/>
          </w:rPr>
          <w:t>f</w:t>
        </w:r>
      </w:ins>
      <w:del w:id="415" w:author="Martin,Charles" w:date="2022-04-29T14:06:00Z">
        <w:r w:rsidRPr="00DA63E6" w:rsidDel="00766280">
          <w:rPr>
            <w:rFonts w:ascii="Times New Roman" w:hAnsi="Times New Roman" w:cs="Times New Roman"/>
            <w:sz w:val="24"/>
          </w:rPr>
          <w:delText>F</w:delText>
        </w:r>
      </w:del>
      <w:r w:rsidRPr="00DA63E6">
        <w:rPr>
          <w:rFonts w:ascii="Times New Roman" w:hAnsi="Times New Roman" w:cs="Times New Roman"/>
          <w:sz w:val="24"/>
        </w:rPr>
        <w:t>or-</w:t>
      </w:r>
      <w:ins w:id="416" w:author="Martin,Charles" w:date="2022-04-29T14:06:00Z">
        <w:r w:rsidR="00766280">
          <w:rPr>
            <w:rFonts w:ascii="Times New Roman" w:hAnsi="Times New Roman" w:cs="Times New Roman"/>
            <w:sz w:val="24"/>
          </w:rPr>
          <w:t>h</w:t>
        </w:r>
      </w:ins>
      <w:del w:id="417" w:author="Martin,Charles" w:date="2022-04-29T14:06:00Z">
        <w:r w:rsidRPr="00DA63E6" w:rsidDel="00766280">
          <w:rPr>
            <w:rFonts w:ascii="Times New Roman" w:hAnsi="Times New Roman" w:cs="Times New Roman"/>
            <w:sz w:val="24"/>
          </w:rPr>
          <w:delText>H</w:delText>
        </w:r>
      </w:del>
      <w:r w:rsidRPr="00DA63E6">
        <w:rPr>
          <w:rFonts w:ascii="Times New Roman" w:hAnsi="Times New Roman" w:cs="Times New Roman"/>
          <w:sz w:val="24"/>
        </w:rPr>
        <w:t xml:space="preserve">ire </w:t>
      </w:r>
      <w:ins w:id="418" w:author="Martin,Charles" w:date="2022-04-29T14:06:00Z">
        <w:r w:rsidR="00766280">
          <w:rPr>
            <w:rFonts w:ascii="Times New Roman" w:hAnsi="Times New Roman" w:cs="Times New Roman"/>
            <w:sz w:val="24"/>
          </w:rPr>
          <w:t>f</w:t>
        </w:r>
      </w:ins>
      <w:del w:id="419" w:author="Martin,Charles" w:date="2022-04-29T14:06:00Z">
        <w:r w:rsidRPr="00DA63E6" w:rsidDel="00766280">
          <w:rPr>
            <w:rFonts w:ascii="Times New Roman" w:hAnsi="Times New Roman" w:cs="Times New Roman"/>
            <w:sz w:val="24"/>
          </w:rPr>
          <w:delText>F</w:delText>
        </w:r>
      </w:del>
      <w:r w:rsidRPr="00DA63E6">
        <w:rPr>
          <w:rFonts w:ascii="Times New Roman" w:hAnsi="Times New Roman" w:cs="Times New Roman"/>
          <w:sz w:val="24"/>
        </w:rPr>
        <w:t xml:space="preserve">ishing </w:t>
      </w:r>
      <w:ins w:id="420" w:author="Martin,Charles" w:date="2022-04-29T14:06:00Z">
        <w:r w:rsidR="00766280">
          <w:rPr>
            <w:rFonts w:ascii="Times New Roman" w:hAnsi="Times New Roman" w:cs="Times New Roman"/>
            <w:sz w:val="24"/>
          </w:rPr>
          <w:t>i</w:t>
        </w:r>
      </w:ins>
      <w:del w:id="421" w:author="Martin,Charles" w:date="2022-04-29T14:06:00Z">
        <w:r w:rsidRPr="00DA63E6" w:rsidDel="00766280">
          <w:rPr>
            <w:rFonts w:ascii="Times New Roman" w:hAnsi="Times New Roman" w:cs="Times New Roman"/>
            <w:sz w:val="24"/>
          </w:rPr>
          <w:delText>I</w:delText>
        </w:r>
      </w:del>
      <w:r w:rsidRPr="00DA63E6">
        <w:rPr>
          <w:rFonts w:ascii="Times New Roman" w:hAnsi="Times New Roman" w:cs="Times New Roman"/>
          <w:sz w:val="24"/>
        </w:rPr>
        <w:t xml:space="preserve">ndustry. </w:t>
      </w:r>
      <w:r w:rsidRPr="00DA63E6">
        <w:rPr>
          <w:rFonts w:ascii="Times New Roman" w:hAnsi="Times New Roman" w:cs="Times New Roman"/>
          <w:i/>
          <w:iCs/>
          <w:sz w:val="24"/>
        </w:rPr>
        <w:t>Human Dimensions of Wildlife</w:t>
      </w:r>
      <w:r w:rsidRPr="00DA63E6">
        <w:rPr>
          <w:rFonts w:ascii="Times New Roman" w:hAnsi="Times New Roman" w:cs="Times New Roman"/>
          <w:sz w:val="24"/>
        </w:rPr>
        <w:t xml:space="preserve"> 19. Routledge: 72–87. https://doi.org/10.1080/10871209.2014.843220.</w:t>
      </w:r>
    </w:p>
    <w:p w14:paraId="41EE7C54"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Schaefer, J., N. Frazier, and J. Barr. 2016. Dynamics of near-coastal fish assemblages following the Deepwater Horizon oil spill in the northern Gulf of Mexico. </w:t>
      </w:r>
      <w:r w:rsidRPr="00DA63E6">
        <w:rPr>
          <w:rFonts w:ascii="Times New Roman" w:hAnsi="Times New Roman" w:cs="Times New Roman"/>
          <w:i/>
          <w:iCs/>
          <w:sz w:val="24"/>
        </w:rPr>
        <w:t>Transactions of the American Fisheries Society</w:t>
      </w:r>
      <w:r w:rsidRPr="00DA63E6">
        <w:rPr>
          <w:rFonts w:ascii="Times New Roman" w:hAnsi="Times New Roman" w:cs="Times New Roman"/>
          <w:sz w:val="24"/>
        </w:rPr>
        <w:t xml:space="preserve"> 145: 108–119.</w:t>
      </w:r>
    </w:p>
    <w:p w14:paraId="752472C3"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Schwacke, L. H., C. R. Smith, F. I. Townsend, R. S. Wells, L. B. Hart, B. C. Balmer, T. K. Collier, S. De Guise, M. M. Fry, and L. J. Guillette Jr. 2013. Health of common bottlenose dolphins (</w:t>
      </w:r>
      <w:r w:rsidRPr="00766280">
        <w:rPr>
          <w:rFonts w:ascii="Times New Roman" w:hAnsi="Times New Roman" w:cs="Times New Roman"/>
          <w:i/>
          <w:iCs/>
          <w:sz w:val="24"/>
          <w:rPrChange w:id="422" w:author="Martin,Charles" w:date="2022-04-29T14:06:00Z">
            <w:rPr>
              <w:rFonts w:ascii="Times New Roman" w:hAnsi="Times New Roman" w:cs="Times New Roman"/>
              <w:sz w:val="24"/>
            </w:rPr>
          </w:rPrChange>
        </w:rPr>
        <w:t>Tursiops truncatus</w:t>
      </w:r>
      <w:r w:rsidRPr="00DA63E6">
        <w:rPr>
          <w:rFonts w:ascii="Times New Roman" w:hAnsi="Times New Roman" w:cs="Times New Roman"/>
          <w:sz w:val="24"/>
        </w:rPr>
        <w:t xml:space="preserve">) in Barataria Bay, Louisiana, following the Deepwater Horizon oil spill. </w:t>
      </w:r>
      <w:r w:rsidRPr="00DA63E6">
        <w:rPr>
          <w:rFonts w:ascii="Times New Roman" w:hAnsi="Times New Roman" w:cs="Times New Roman"/>
          <w:i/>
          <w:iCs/>
          <w:sz w:val="24"/>
        </w:rPr>
        <w:t>Environmental science &amp; technology</w:t>
      </w:r>
      <w:r w:rsidRPr="00DA63E6">
        <w:rPr>
          <w:rFonts w:ascii="Times New Roman" w:hAnsi="Times New Roman" w:cs="Times New Roman"/>
          <w:sz w:val="24"/>
        </w:rPr>
        <w:t xml:space="preserve"> 48: 93–103.</w:t>
      </w:r>
    </w:p>
    <w:p w14:paraId="1253914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Shelton, A. O., M. E. Hunsicker, E. J. Ward, B. E. Feist, R. Blake, C. L. Ward, B. C. Williams, et al. 2017. Spatio-temporal models reveal subtle changes to demersal communities following the Exxon Valdez oil spill. </w:t>
      </w:r>
      <w:r w:rsidRPr="00DA63E6">
        <w:rPr>
          <w:rFonts w:ascii="Times New Roman" w:hAnsi="Times New Roman" w:cs="Times New Roman"/>
          <w:i/>
          <w:iCs/>
          <w:sz w:val="24"/>
        </w:rPr>
        <w:t>ICES Journal of Marine Science</w:t>
      </w:r>
      <w:r w:rsidRPr="00DA63E6">
        <w:rPr>
          <w:rFonts w:ascii="Times New Roman" w:hAnsi="Times New Roman" w:cs="Times New Roman"/>
          <w:sz w:val="24"/>
        </w:rPr>
        <w:t>: fsx079.</w:t>
      </w:r>
    </w:p>
    <w:p w14:paraId="2AF96D78" w14:textId="09190125"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Short, J. W., H. J. Geiger, J. C. Haney, C. M. Voss, M. L. Vozzo, V. Guillory, and C. H. Peterson. 2017. Anomalously </w:t>
      </w:r>
      <w:ins w:id="423" w:author="Martin,Charles" w:date="2022-04-29T14:06:00Z">
        <w:r w:rsidR="00766280">
          <w:rPr>
            <w:rFonts w:ascii="Times New Roman" w:hAnsi="Times New Roman" w:cs="Times New Roman"/>
            <w:sz w:val="24"/>
          </w:rPr>
          <w:t>h</w:t>
        </w:r>
      </w:ins>
      <w:del w:id="424" w:author="Martin,Charles" w:date="2022-04-29T14:06:00Z">
        <w:r w:rsidRPr="00DA63E6" w:rsidDel="00766280">
          <w:rPr>
            <w:rFonts w:ascii="Times New Roman" w:hAnsi="Times New Roman" w:cs="Times New Roman"/>
            <w:sz w:val="24"/>
          </w:rPr>
          <w:delText>H</w:delText>
        </w:r>
      </w:del>
      <w:r w:rsidRPr="00DA63E6">
        <w:rPr>
          <w:rFonts w:ascii="Times New Roman" w:hAnsi="Times New Roman" w:cs="Times New Roman"/>
          <w:sz w:val="24"/>
        </w:rPr>
        <w:t xml:space="preserve">igh </w:t>
      </w:r>
      <w:ins w:id="425" w:author="Martin,Charles" w:date="2022-04-29T14:06:00Z">
        <w:r w:rsidR="00766280">
          <w:rPr>
            <w:rFonts w:ascii="Times New Roman" w:hAnsi="Times New Roman" w:cs="Times New Roman"/>
            <w:sz w:val="24"/>
          </w:rPr>
          <w:t>r</w:t>
        </w:r>
      </w:ins>
      <w:del w:id="426" w:author="Martin,Charles" w:date="2022-04-29T14:06:00Z">
        <w:r w:rsidRPr="00DA63E6" w:rsidDel="00766280">
          <w:rPr>
            <w:rFonts w:ascii="Times New Roman" w:hAnsi="Times New Roman" w:cs="Times New Roman"/>
            <w:sz w:val="24"/>
          </w:rPr>
          <w:delText>R</w:delText>
        </w:r>
      </w:del>
      <w:r w:rsidRPr="00DA63E6">
        <w:rPr>
          <w:rFonts w:ascii="Times New Roman" w:hAnsi="Times New Roman" w:cs="Times New Roman"/>
          <w:sz w:val="24"/>
        </w:rPr>
        <w:t>ecruitment of the 2010 Gulf Menhaden (</w:t>
      </w:r>
      <w:r w:rsidRPr="00766280">
        <w:rPr>
          <w:rFonts w:ascii="Times New Roman" w:hAnsi="Times New Roman" w:cs="Times New Roman"/>
          <w:i/>
          <w:iCs/>
          <w:sz w:val="24"/>
          <w:rPrChange w:id="427" w:author="Martin,Charles" w:date="2022-04-29T14:06:00Z">
            <w:rPr>
              <w:rFonts w:ascii="Times New Roman" w:hAnsi="Times New Roman" w:cs="Times New Roman"/>
              <w:sz w:val="24"/>
            </w:rPr>
          </w:rPrChange>
        </w:rPr>
        <w:t>Brevoortia patronus</w:t>
      </w:r>
      <w:r w:rsidRPr="00DA63E6">
        <w:rPr>
          <w:rFonts w:ascii="Times New Roman" w:hAnsi="Times New Roman" w:cs="Times New Roman"/>
          <w:sz w:val="24"/>
        </w:rPr>
        <w:t xml:space="preserve">) </w:t>
      </w:r>
      <w:ins w:id="428" w:author="Martin,Charles" w:date="2022-04-29T14:06:00Z">
        <w:r w:rsidR="00766280">
          <w:rPr>
            <w:rFonts w:ascii="Times New Roman" w:hAnsi="Times New Roman" w:cs="Times New Roman"/>
            <w:sz w:val="24"/>
          </w:rPr>
          <w:t>y</w:t>
        </w:r>
      </w:ins>
      <w:del w:id="429" w:author="Martin,Charles" w:date="2022-04-29T14:06:00Z">
        <w:r w:rsidRPr="00DA63E6" w:rsidDel="00766280">
          <w:rPr>
            <w:rFonts w:ascii="Times New Roman" w:hAnsi="Times New Roman" w:cs="Times New Roman"/>
            <w:sz w:val="24"/>
          </w:rPr>
          <w:delText>Y</w:delText>
        </w:r>
      </w:del>
      <w:r w:rsidRPr="00DA63E6">
        <w:rPr>
          <w:rFonts w:ascii="Times New Roman" w:hAnsi="Times New Roman" w:cs="Times New Roman"/>
          <w:sz w:val="24"/>
        </w:rPr>
        <w:t xml:space="preserve">ear </w:t>
      </w:r>
      <w:ins w:id="430" w:author="Martin,Charles" w:date="2022-04-29T14:06:00Z">
        <w:r w:rsidR="00766280">
          <w:rPr>
            <w:rFonts w:ascii="Times New Roman" w:hAnsi="Times New Roman" w:cs="Times New Roman"/>
            <w:sz w:val="24"/>
          </w:rPr>
          <w:t>c</w:t>
        </w:r>
      </w:ins>
      <w:del w:id="431" w:author="Martin,Charles" w:date="2022-04-29T14:06:00Z">
        <w:r w:rsidRPr="00DA63E6" w:rsidDel="00766280">
          <w:rPr>
            <w:rFonts w:ascii="Times New Roman" w:hAnsi="Times New Roman" w:cs="Times New Roman"/>
            <w:sz w:val="24"/>
          </w:rPr>
          <w:delText>C</w:delText>
        </w:r>
      </w:del>
      <w:r w:rsidRPr="00DA63E6">
        <w:rPr>
          <w:rFonts w:ascii="Times New Roman" w:hAnsi="Times New Roman" w:cs="Times New Roman"/>
          <w:sz w:val="24"/>
        </w:rPr>
        <w:t xml:space="preserve">lass: </w:t>
      </w:r>
      <w:ins w:id="432" w:author="Martin,Charles" w:date="2022-04-29T14:06:00Z">
        <w:r w:rsidR="00766280">
          <w:rPr>
            <w:rFonts w:ascii="Times New Roman" w:hAnsi="Times New Roman" w:cs="Times New Roman"/>
            <w:sz w:val="24"/>
          </w:rPr>
          <w:t>e</w:t>
        </w:r>
      </w:ins>
      <w:del w:id="433" w:author="Martin,Charles" w:date="2022-04-29T14:06:00Z">
        <w:r w:rsidRPr="00DA63E6" w:rsidDel="00766280">
          <w:rPr>
            <w:rFonts w:ascii="Times New Roman" w:hAnsi="Times New Roman" w:cs="Times New Roman"/>
            <w:sz w:val="24"/>
          </w:rPr>
          <w:delText>E</w:delText>
        </w:r>
      </w:del>
      <w:r w:rsidRPr="00DA63E6">
        <w:rPr>
          <w:rFonts w:ascii="Times New Roman" w:hAnsi="Times New Roman" w:cs="Times New Roman"/>
          <w:sz w:val="24"/>
        </w:rPr>
        <w:t xml:space="preserve">vidence of </w:t>
      </w:r>
      <w:ins w:id="434" w:author="Martin,Charles" w:date="2022-04-29T14:07:00Z">
        <w:r w:rsidR="00766280">
          <w:rPr>
            <w:rFonts w:ascii="Times New Roman" w:hAnsi="Times New Roman" w:cs="Times New Roman"/>
            <w:sz w:val="24"/>
          </w:rPr>
          <w:t>i</w:t>
        </w:r>
      </w:ins>
      <w:del w:id="435" w:author="Martin,Charles" w:date="2022-04-29T14:07:00Z">
        <w:r w:rsidRPr="00DA63E6" w:rsidDel="00766280">
          <w:rPr>
            <w:rFonts w:ascii="Times New Roman" w:hAnsi="Times New Roman" w:cs="Times New Roman"/>
            <w:sz w:val="24"/>
          </w:rPr>
          <w:delText>I</w:delText>
        </w:r>
      </w:del>
      <w:r w:rsidRPr="00DA63E6">
        <w:rPr>
          <w:rFonts w:ascii="Times New Roman" w:hAnsi="Times New Roman" w:cs="Times New Roman"/>
          <w:sz w:val="24"/>
        </w:rPr>
        <w:t xml:space="preserve">ndirect </w:t>
      </w:r>
      <w:ins w:id="436" w:author="Martin,Charles" w:date="2022-04-29T14:07:00Z">
        <w:r w:rsidR="00766280">
          <w:rPr>
            <w:rFonts w:ascii="Times New Roman" w:hAnsi="Times New Roman" w:cs="Times New Roman"/>
            <w:sz w:val="24"/>
          </w:rPr>
          <w:t>e</w:t>
        </w:r>
      </w:ins>
      <w:del w:id="437" w:author="Martin,Charles" w:date="2022-04-29T14:07:00Z">
        <w:r w:rsidRPr="00DA63E6" w:rsidDel="00766280">
          <w:rPr>
            <w:rFonts w:ascii="Times New Roman" w:hAnsi="Times New Roman" w:cs="Times New Roman"/>
            <w:sz w:val="24"/>
          </w:rPr>
          <w:delText>E</w:delText>
        </w:r>
      </w:del>
      <w:r w:rsidRPr="00DA63E6">
        <w:rPr>
          <w:rFonts w:ascii="Times New Roman" w:hAnsi="Times New Roman" w:cs="Times New Roman"/>
          <w:sz w:val="24"/>
        </w:rPr>
        <w:t xml:space="preserve">ffects from the Deepwater Horizon </w:t>
      </w:r>
      <w:del w:id="438" w:author="Martin,Charles" w:date="2022-04-29T14:07:00Z">
        <w:r w:rsidRPr="00DA63E6" w:rsidDel="00766280">
          <w:rPr>
            <w:rFonts w:ascii="Times New Roman" w:hAnsi="Times New Roman" w:cs="Times New Roman"/>
            <w:sz w:val="24"/>
          </w:rPr>
          <w:delText>B</w:delText>
        </w:r>
      </w:del>
      <w:ins w:id="439" w:author="Martin,Charles" w:date="2022-04-29T14:07:00Z">
        <w:r w:rsidR="00766280">
          <w:rPr>
            <w:rFonts w:ascii="Times New Roman" w:hAnsi="Times New Roman" w:cs="Times New Roman"/>
            <w:sz w:val="24"/>
          </w:rPr>
          <w:t>b</w:t>
        </w:r>
      </w:ins>
      <w:r w:rsidRPr="00DA63E6">
        <w:rPr>
          <w:rFonts w:ascii="Times New Roman" w:hAnsi="Times New Roman" w:cs="Times New Roman"/>
          <w:sz w:val="24"/>
        </w:rPr>
        <w:t xml:space="preserve">lowout in the Gulf of Mexico. </w:t>
      </w:r>
      <w:r w:rsidRPr="00DA63E6">
        <w:rPr>
          <w:rFonts w:ascii="Times New Roman" w:hAnsi="Times New Roman" w:cs="Times New Roman"/>
          <w:i/>
          <w:iCs/>
          <w:sz w:val="24"/>
        </w:rPr>
        <w:t>Archives of Environmental Contamination and Toxicology</w:t>
      </w:r>
      <w:r w:rsidRPr="00DA63E6">
        <w:rPr>
          <w:rFonts w:ascii="Times New Roman" w:hAnsi="Times New Roman" w:cs="Times New Roman"/>
          <w:sz w:val="24"/>
        </w:rPr>
        <w:t xml:space="preserve"> 73: 76–92. https://doi.org/10.1007/s00244-017-0374-0.</w:t>
      </w:r>
    </w:p>
    <w:p w14:paraId="3DE9672A"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Silliman, B. R., P. M. Dixon, C. Wobus, Q. He, P. Daleo, B. B. Hughes, M. Rissing, J. M. Willis, and M. W. Hester. 2016. Thresholds in marsh resilience to the Deepwater Horizon oil spill. </w:t>
      </w:r>
      <w:r w:rsidRPr="00DA63E6">
        <w:rPr>
          <w:rFonts w:ascii="Times New Roman" w:hAnsi="Times New Roman" w:cs="Times New Roman"/>
          <w:i/>
          <w:iCs/>
          <w:sz w:val="24"/>
        </w:rPr>
        <w:t>Scientific Reports</w:t>
      </w:r>
      <w:r w:rsidRPr="00DA63E6">
        <w:rPr>
          <w:rFonts w:ascii="Times New Roman" w:hAnsi="Times New Roman" w:cs="Times New Roman"/>
          <w:sz w:val="24"/>
        </w:rPr>
        <w:t xml:space="preserve"> 6. Nature Publishing Group: 32520. https://doi.org/10.1038/srep32520.</w:t>
      </w:r>
    </w:p>
    <w:p w14:paraId="3E27968B"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Silliman, B. R., J. van de Koppel, M. W. McCoy, J. Diller, G. N. Kasozi, K. Earl, P. N. Adams, and A. R. Zimmerman. 2012. Degradation and resilience in Louisiana salt marshes after the BP–Deepwater Horizon oil spill. </w:t>
      </w:r>
      <w:r w:rsidRPr="00DA63E6">
        <w:rPr>
          <w:rFonts w:ascii="Times New Roman" w:hAnsi="Times New Roman" w:cs="Times New Roman"/>
          <w:i/>
          <w:iCs/>
          <w:sz w:val="24"/>
        </w:rPr>
        <w:t>Proceedings of the National Academy of Sciences</w:t>
      </w:r>
      <w:r w:rsidRPr="00DA63E6">
        <w:rPr>
          <w:rFonts w:ascii="Times New Roman" w:hAnsi="Times New Roman" w:cs="Times New Roman"/>
          <w:sz w:val="24"/>
        </w:rPr>
        <w:t xml:space="preserve"> 109. Proceedings of the National Academy of Sciences: 11234–11239. https://doi.org/10.1073/pnas.1204922109.</w:t>
      </w:r>
    </w:p>
    <w:p w14:paraId="0FC715A3"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Sumaila, U. R., A. M. Cisneros-Montemayor, A. Dyck, L. Huang, W. Cheung, J. Jacquet, K. Kleisner, V. Lam, A. McCrea-Strub, and W. Swartz. 2012. Impact of the Deepwater Horizon well blowout on the economics of US Gulf fisheries. </w:t>
      </w:r>
      <w:r w:rsidRPr="00DA63E6">
        <w:rPr>
          <w:rFonts w:ascii="Times New Roman" w:hAnsi="Times New Roman" w:cs="Times New Roman"/>
          <w:i/>
          <w:iCs/>
          <w:sz w:val="24"/>
        </w:rPr>
        <w:t>Canadian Journal of Fisheries and Aquatic Sciences</w:t>
      </w:r>
      <w:r w:rsidRPr="00DA63E6">
        <w:rPr>
          <w:rFonts w:ascii="Times New Roman" w:hAnsi="Times New Roman" w:cs="Times New Roman"/>
          <w:sz w:val="24"/>
        </w:rPr>
        <w:t xml:space="preserve"> 69: 499–510.</w:t>
      </w:r>
    </w:p>
    <w:p w14:paraId="6395B819"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Vastano, A. R., K. W. Able, O. P. Jensen, P. C. López-Duarte, C. W. Martin, and B. J. Roberts. 2017. Age validation and seasonal growth patterns of a subtropical marsh fish: The Gulf </w:t>
      </w:r>
      <w:r w:rsidRPr="00DA63E6">
        <w:rPr>
          <w:rFonts w:ascii="Times New Roman" w:hAnsi="Times New Roman" w:cs="Times New Roman"/>
          <w:sz w:val="24"/>
        </w:rPr>
        <w:lastRenderedPageBreak/>
        <w:t xml:space="preserve">Killifish, </w:t>
      </w:r>
      <w:r w:rsidRPr="00766280">
        <w:rPr>
          <w:rFonts w:ascii="Times New Roman" w:hAnsi="Times New Roman" w:cs="Times New Roman"/>
          <w:i/>
          <w:iCs/>
          <w:sz w:val="24"/>
          <w:rPrChange w:id="440" w:author="Martin,Charles" w:date="2022-04-29T14:07:00Z">
            <w:rPr>
              <w:rFonts w:ascii="Times New Roman" w:hAnsi="Times New Roman" w:cs="Times New Roman"/>
              <w:sz w:val="24"/>
            </w:rPr>
          </w:rPrChange>
        </w:rPr>
        <w:t>Fundulus grandis</w:t>
      </w:r>
      <w:r w:rsidRPr="00DA63E6">
        <w:rPr>
          <w:rFonts w:ascii="Times New Roman" w:hAnsi="Times New Roman" w:cs="Times New Roman"/>
          <w:sz w:val="24"/>
        </w:rPr>
        <w:t xml:space="preserve">. </w:t>
      </w:r>
      <w:r w:rsidRPr="00DA63E6">
        <w:rPr>
          <w:rFonts w:ascii="Times New Roman" w:hAnsi="Times New Roman" w:cs="Times New Roman"/>
          <w:i/>
          <w:iCs/>
          <w:sz w:val="24"/>
        </w:rPr>
        <w:t>Environmental Biology of Fishes</w:t>
      </w:r>
      <w:r w:rsidRPr="00DA63E6">
        <w:rPr>
          <w:rFonts w:ascii="Times New Roman" w:hAnsi="Times New Roman" w:cs="Times New Roman"/>
          <w:sz w:val="24"/>
        </w:rPr>
        <w:t xml:space="preserve"> 100: 1315–1327. https://doi.org/10.1007/s10641-017-0645-7.</w:t>
      </w:r>
    </w:p>
    <w:p w14:paraId="01C48588"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Venn-Watson, S., K. M. Colegrove, J. Litz, M. Kinsel, K. Terio, J. Saliki, S. Fire, R. Carmichael, C. Chevis, and W. Hatchett. 2015. Adrenal gland and lung lesions in Gulf of Mexico common bottlenose dolphins (</w:t>
      </w:r>
      <w:r w:rsidRPr="00766280">
        <w:rPr>
          <w:rFonts w:ascii="Times New Roman" w:hAnsi="Times New Roman" w:cs="Times New Roman"/>
          <w:i/>
          <w:iCs/>
          <w:sz w:val="24"/>
          <w:rPrChange w:id="441" w:author="Martin,Charles" w:date="2022-04-29T14:07:00Z">
            <w:rPr>
              <w:rFonts w:ascii="Times New Roman" w:hAnsi="Times New Roman" w:cs="Times New Roman"/>
              <w:sz w:val="24"/>
            </w:rPr>
          </w:rPrChange>
        </w:rPr>
        <w:t>Tursiops truncatus</w:t>
      </w:r>
      <w:r w:rsidRPr="00DA63E6">
        <w:rPr>
          <w:rFonts w:ascii="Times New Roman" w:hAnsi="Times New Roman" w:cs="Times New Roman"/>
          <w:sz w:val="24"/>
        </w:rPr>
        <w:t xml:space="preserve">) found dead following the Deepwater Horizon oil spill. </w:t>
      </w:r>
      <w:r w:rsidRPr="00DA63E6">
        <w:rPr>
          <w:rFonts w:ascii="Times New Roman" w:hAnsi="Times New Roman" w:cs="Times New Roman"/>
          <w:i/>
          <w:iCs/>
          <w:sz w:val="24"/>
        </w:rPr>
        <w:t>PLoS One</w:t>
      </w:r>
      <w:r w:rsidRPr="00DA63E6">
        <w:rPr>
          <w:rFonts w:ascii="Times New Roman" w:hAnsi="Times New Roman" w:cs="Times New Roman"/>
          <w:sz w:val="24"/>
        </w:rPr>
        <w:t xml:space="preserve"> 10: e0126538.</w:t>
      </w:r>
    </w:p>
    <w:p w14:paraId="6B435BD7"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Ward, E. J., K. L. Oken, K. A. Rose, S. Sable, K. Watkins, E. E. Holmes, and M. D. Scheuerell. 2018. Applying spatiotemporal models to monitoring data to quantify fish population responses to the Deepwater Horizon oil spill in the Gulf of Mexico. </w:t>
      </w:r>
      <w:r w:rsidRPr="00DA63E6">
        <w:rPr>
          <w:rFonts w:ascii="Times New Roman" w:hAnsi="Times New Roman" w:cs="Times New Roman"/>
          <w:i/>
          <w:iCs/>
          <w:sz w:val="24"/>
        </w:rPr>
        <w:t>Environmental Monitoring and Assessment</w:t>
      </w:r>
      <w:r w:rsidRPr="00DA63E6">
        <w:rPr>
          <w:rFonts w:ascii="Times New Roman" w:hAnsi="Times New Roman" w:cs="Times New Roman"/>
          <w:sz w:val="24"/>
        </w:rPr>
        <w:t xml:space="preserve"> 190: 530. https://doi.org/10.1007/s10661-018-6912-z.</w:t>
      </w:r>
    </w:p>
    <w:p w14:paraId="1227321C" w14:textId="77777777" w:rsidR="00DA63E6" w:rsidRPr="00DA63E6" w:rsidRDefault="00DA63E6" w:rsidP="00DA63E6">
      <w:pPr>
        <w:pStyle w:val="Bibliography"/>
        <w:rPr>
          <w:rFonts w:ascii="Times New Roman" w:hAnsi="Times New Roman" w:cs="Times New Roman"/>
          <w:sz w:val="24"/>
        </w:rPr>
      </w:pPr>
      <w:r w:rsidRPr="00DA63E6">
        <w:rPr>
          <w:rFonts w:ascii="Times New Roman" w:hAnsi="Times New Roman" w:cs="Times New Roman"/>
          <w:sz w:val="24"/>
        </w:rPr>
        <w:t xml:space="preserve">Wells, R. J. D., J. H. Cowan Jr., and W. F. Patterson III. 2008. Habitat use and the effect of shrimp trawling on fish and invertebrate communities over the northern Gulf of Mexico continental shelf. </w:t>
      </w:r>
      <w:r w:rsidRPr="00DA63E6">
        <w:rPr>
          <w:rFonts w:ascii="Times New Roman" w:hAnsi="Times New Roman" w:cs="Times New Roman"/>
          <w:i/>
          <w:iCs/>
          <w:sz w:val="24"/>
        </w:rPr>
        <w:t>ICES Journal of Marine Science</w:t>
      </w:r>
      <w:r w:rsidRPr="00DA63E6">
        <w:rPr>
          <w:rFonts w:ascii="Times New Roman" w:hAnsi="Times New Roman" w:cs="Times New Roman"/>
          <w:sz w:val="24"/>
        </w:rPr>
        <w:t xml:space="preserve"> 65: 1610–1619. https://doi.org/10.1093/icesjms/fsn145.</w:t>
      </w:r>
    </w:p>
    <w:p w14:paraId="3AA5EE5B" w14:textId="4A5AC841"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Charles" w:date="2022-04-29T10:45:00Z" w:initials="M">
    <w:p w14:paraId="3BE3D7F7" w14:textId="6F5C806A" w:rsidR="003D62FA" w:rsidRDefault="003D62FA">
      <w:pPr>
        <w:pStyle w:val="CommentText"/>
      </w:pPr>
      <w:r>
        <w:rPr>
          <w:rStyle w:val="CommentReference"/>
        </w:rPr>
        <w:annotationRef/>
      </w:r>
      <w:r>
        <w:t>Maybe good to note here that both direct and indirect effects were measured here and then note direct or indirect in the sentences below.</w:t>
      </w:r>
    </w:p>
  </w:comment>
  <w:comment w:id="1" w:author="kiva.oken kiva.oken" w:date="2022-04-12T14:30:00Z" w:initials="kk">
    <w:p w14:paraId="7D33DC24" w14:textId="7D359671" w:rsidR="003D62FA" w:rsidRDefault="003D62FA">
      <w:pPr>
        <w:pStyle w:val="CommentText"/>
      </w:pPr>
      <w:r>
        <w:rPr>
          <w:rStyle w:val="CommentReference"/>
        </w:rPr>
        <w:annotationRef/>
      </w:r>
      <w:r>
        <w:t>I’m not convinced this is very clear.</w:t>
      </w:r>
    </w:p>
  </w:comment>
  <w:comment w:id="2" w:author="Jill Olin" w:date="2022-04-26T12:03:00Z" w:initials="JO">
    <w:p w14:paraId="2BA05602" w14:textId="2920E821" w:rsidR="003D62FA" w:rsidRDefault="003D62FA">
      <w:pPr>
        <w:pStyle w:val="CommentText"/>
      </w:pPr>
      <w:r>
        <w:rPr>
          <w:rStyle w:val="CommentReference"/>
        </w:rPr>
        <w:annotationRef/>
      </w:r>
      <w:r>
        <w:t xml:space="preserve">I admit, I am not clear on this point either. Predicted population increases from </w:t>
      </w:r>
      <w:proofErr w:type="spellStart"/>
      <w:r>
        <w:t>ecopath</w:t>
      </w:r>
      <w:proofErr w:type="spellEnd"/>
      <w:r>
        <w:t xml:space="preserve"> modeling and are species-specific?</w:t>
      </w:r>
    </w:p>
  </w:comment>
  <w:comment w:id="3" w:author="Martin,Charles" w:date="2022-04-29T10:41:00Z" w:initials="M">
    <w:p w14:paraId="6CBEE803" w14:textId="0D706888" w:rsidR="003D62FA" w:rsidRDefault="003D62FA">
      <w:pPr>
        <w:pStyle w:val="CommentText"/>
      </w:pPr>
      <w:r>
        <w:rPr>
          <w:rStyle w:val="CommentReference"/>
        </w:rPr>
        <w:annotationRef/>
      </w:r>
      <w:r>
        <w:t xml:space="preserve">Maybe this is a spot to set up these two (hypotheses about fishing v. predator release? With information on which predators were released </w:t>
      </w:r>
      <w:proofErr w:type="gramStart"/>
      <w:r>
        <w:t>etc..</w:t>
      </w:r>
      <w:proofErr w:type="gramEnd"/>
    </w:p>
  </w:comment>
  <w:comment w:id="4" w:author="Michael McCann" w:date="2022-05-01T10:18:00Z" w:initials="MM">
    <w:p w14:paraId="0422388A" w14:textId="77777777" w:rsidR="003D62FA" w:rsidRDefault="003D62FA">
      <w:pPr>
        <w:pStyle w:val="CommentText"/>
      </w:pPr>
      <w:r>
        <w:rPr>
          <w:rStyle w:val="CommentReference"/>
        </w:rPr>
        <w:annotationRef/>
      </w:r>
      <w:r>
        <w:t xml:space="preserve">+1 to adding where the predictions come from (e.g., </w:t>
      </w:r>
      <w:proofErr w:type="spellStart"/>
      <w:r>
        <w:t>ecopath</w:t>
      </w:r>
      <w:proofErr w:type="spellEnd"/>
      <w:r>
        <w:t xml:space="preserve">) </w:t>
      </w:r>
    </w:p>
  </w:comment>
  <w:comment w:id="5" w:author="Kim De Mutsert" w:date="2022-04-28T11:05:00Z" w:initials="KDM">
    <w:p w14:paraId="47F65A52" w14:textId="3377BE82" w:rsidR="003D62FA" w:rsidRDefault="003D62FA">
      <w:pPr>
        <w:pStyle w:val="CommentText"/>
      </w:pPr>
      <w:r>
        <w:rPr>
          <w:rStyle w:val="CommentReference"/>
        </w:rPr>
        <w:annotationRef/>
      </w:r>
      <w:r>
        <w:t>No, can you rephrase? I’m having trouble even rephrasing.</w:t>
      </w:r>
    </w:p>
  </w:comment>
  <w:comment w:id="6" w:author="Michael Polito" w:date="2022-05-03T15:37:00Z" w:initials="MJP">
    <w:p w14:paraId="3E641D8D" w14:textId="38E24F58" w:rsidR="003D62FA" w:rsidRDefault="003D62FA">
      <w:pPr>
        <w:pStyle w:val="CommentText"/>
      </w:pPr>
      <w:r>
        <w:rPr>
          <w:rStyle w:val="CommentReference"/>
        </w:rPr>
        <w:annotationRef/>
      </w:r>
      <w:r>
        <w:t xml:space="preserve">Agree – not clear as written. +1 to adding where the predictions come from (e.g., </w:t>
      </w:r>
      <w:proofErr w:type="spellStart"/>
      <w:r>
        <w:t>ecopath</w:t>
      </w:r>
      <w:proofErr w:type="spellEnd"/>
      <w:r>
        <w:t>). Also need to clarify or define what you mean by “t</w:t>
      </w:r>
      <w:r>
        <w:rPr>
          <w:rFonts w:ascii="Times New Roman" w:hAnsi="Times New Roman" w:cs="Times New Roman"/>
          <w:sz w:val="24"/>
          <w:szCs w:val="24"/>
        </w:rPr>
        <w:t>hat” specific compensatory mechanism.</w:t>
      </w:r>
    </w:p>
  </w:comment>
  <w:comment w:id="7" w:author="Brian J. Roberts" w:date="2022-05-01T09:03:00Z" w:initials="BJR">
    <w:p w14:paraId="5E752E13" w14:textId="27A9EDA5" w:rsidR="003D62FA" w:rsidRDefault="003D62FA">
      <w:pPr>
        <w:pStyle w:val="CommentText"/>
      </w:pPr>
      <w:r>
        <w:rPr>
          <w:rStyle w:val="CommentReference"/>
        </w:rPr>
        <w:annotationRef/>
      </w:r>
      <w:r>
        <w:t>The text seems to suggest that fishing pressure release had stronger overall impact than predator release (with caveats and nuances) but not sure I get that same sense from the abstract….</w:t>
      </w:r>
    </w:p>
  </w:comment>
  <w:comment w:id="8" w:author="kiva.oken kiva.oken" w:date="2022-05-06T11:40:00Z" w:initials="kk">
    <w:p w14:paraId="41C17E69" w14:textId="7C7C1746" w:rsidR="006F75F7" w:rsidRDefault="006F75F7">
      <w:pPr>
        <w:pStyle w:val="CommentText"/>
      </w:pPr>
      <w:r>
        <w:rPr>
          <w:rStyle w:val="CommentReference"/>
        </w:rPr>
        <w:annotationRef/>
      </w:r>
      <w:r>
        <w:t>change</w:t>
      </w:r>
    </w:p>
  </w:comment>
  <w:comment w:id="10" w:author="Kim De Mutsert" w:date="2022-04-28T11:10:00Z" w:initials="KDM">
    <w:p w14:paraId="160B86C2" w14:textId="539E3A10" w:rsidR="003D62FA" w:rsidRDefault="003D62FA">
      <w:pPr>
        <w:pStyle w:val="CommentText"/>
      </w:pPr>
      <w:r>
        <w:rPr>
          <w:rStyle w:val="CommentReference"/>
        </w:rPr>
        <w:annotationRef/>
      </w:r>
      <w:r>
        <w:t>It’s complicated; without the first name in front of it, the first word of our last names become capitalized. If the first names were there it would indeed be lowercase (unlike how you see it show up when I comment because that is set by my university and they don’t do it correctly)</w:t>
      </w:r>
    </w:p>
  </w:comment>
  <w:comment w:id="11" w:author="Fodrie, Joel" w:date="2022-04-13T08:09:00Z" w:initials="FJ">
    <w:p w14:paraId="6C1DD8C8" w14:textId="3F1E0156" w:rsidR="003D62FA" w:rsidRDefault="003D62FA">
      <w:pPr>
        <w:pStyle w:val="CommentText"/>
      </w:pPr>
      <w:r>
        <w:rPr>
          <w:rStyle w:val="CommentReference"/>
        </w:rPr>
        <w:annotationRef/>
      </w:r>
      <w:r>
        <w:t xml:space="preserve">I would ask that this be contextualized further via the </w:t>
      </w:r>
      <w:proofErr w:type="spellStart"/>
      <w:r>
        <w:t>Swinea</w:t>
      </w:r>
      <w:proofErr w:type="spellEnd"/>
      <w:r>
        <w:t xml:space="preserve"> and </w:t>
      </w:r>
      <w:proofErr w:type="spellStart"/>
      <w:r>
        <w:t>Fodrie</w:t>
      </w:r>
      <w:proofErr w:type="spellEnd"/>
      <w:r>
        <w:t xml:space="preserve"> findings (attached separately).</w:t>
      </w:r>
    </w:p>
  </w:comment>
  <w:comment w:id="13" w:author="Fodrie, Joel" w:date="2022-04-13T08:10:00Z" w:initials="FJ">
    <w:p w14:paraId="036F7AD7" w14:textId="41EDCD47" w:rsidR="003D62FA" w:rsidRDefault="003D62FA">
      <w:pPr>
        <w:pStyle w:val="CommentText"/>
      </w:pPr>
      <w:r>
        <w:rPr>
          <w:rStyle w:val="CommentReference"/>
        </w:rPr>
        <w:annotationRef/>
      </w:r>
      <w:r>
        <w:t xml:space="preserve">Again, </w:t>
      </w:r>
      <w:proofErr w:type="spellStart"/>
      <w:r>
        <w:t>Swinea</w:t>
      </w:r>
      <w:proofErr w:type="spellEnd"/>
      <w:r>
        <w:t xml:space="preserve"> and </w:t>
      </w:r>
      <w:proofErr w:type="spellStart"/>
      <w:r>
        <w:t>Fodrie</w:t>
      </w:r>
      <w:proofErr w:type="spellEnd"/>
      <w:r>
        <w:t xml:space="preserve"> findings I think are more relevant than </w:t>
      </w:r>
      <w:proofErr w:type="spellStart"/>
      <w:r>
        <w:t>Sumaila</w:t>
      </w:r>
      <w:proofErr w:type="spellEnd"/>
      <w:r>
        <w:t xml:space="preserve"> projections. </w:t>
      </w:r>
    </w:p>
  </w:comment>
  <w:comment w:id="14" w:author="Fodrie, Joel" w:date="2022-04-13T08:15:00Z" w:initials="FJ">
    <w:p w14:paraId="32E6D629" w14:textId="60E98885" w:rsidR="003D62FA" w:rsidRDefault="003D62FA">
      <w:pPr>
        <w:pStyle w:val="CommentText"/>
      </w:pPr>
      <w:r>
        <w:rPr>
          <w:rStyle w:val="CommentReference"/>
        </w:rPr>
        <w:annotationRef/>
      </w:r>
      <w:r>
        <w:t>Is the focus here really on decapod crustaceans?</w:t>
      </w:r>
    </w:p>
  </w:comment>
  <w:comment w:id="18" w:author="Fodrie, Joel" w:date="2022-04-13T08:16:00Z" w:initials="FJ">
    <w:p w14:paraId="5D792423" w14:textId="0E0D2E19" w:rsidR="003D62FA" w:rsidRDefault="003D62FA">
      <w:pPr>
        <w:pStyle w:val="CommentText"/>
      </w:pPr>
      <w:r>
        <w:rPr>
          <w:rStyle w:val="CommentReference"/>
        </w:rPr>
        <w:annotationRef/>
      </w:r>
      <w:r>
        <w:t>‘of these predators’?</w:t>
      </w:r>
    </w:p>
  </w:comment>
  <w:comment w:id="22" w:author="Kim De Mutsert" w:date="2022-04-28T11:18:00Z" w:initials="KDM">
    <w:p w14:paraId="363286C2" w14:textId="592E6193" w:rsidR="003D62FA" w:rsidRDefault="003D62FA">
      <w:pPr>
        <w:pStyle w:val="CommentText"/>
      </w:pPr>
      <w:r>
        <w:rPr>
          <w:rStyle w:val="CommentReference"/>
        </w:rPr>
        <w:annotationRef/>
      </w:r>
      <w:r>
        <w:t>Fine either way (or depending on the journal) but you didn’t capitalize above.</w:t>
      </w:r>
    </w:p>
  </w:comment>
  <w:comment w:id="26" w:author="Martin,Charles" w:date="2022-04-29T12:19:00Z" w:initials="M">
    <w:p w14:paraId="35FFDA69" w14:textId="77777777" w:rsidR="003D62FA" w:rsidRDefault="003D62FA">
      <w:pPr>
        <w:pStyle w:val="CommentText"/>
      </w:pPr>
      <w:r>
        <w:rPr>
          <w:rStyle w:val="CommentReference"/>
        </w:rPr>
        <w:annotationRef/>
      </w:r>
      <w:r>
        <w:t>Common names not capitalized earlier</w:t>
      </w:r>
    </w:p>
  </w:comment>
  <w:comment w:id="31" w:author="Kenneth Able" w:date="2022-05-01T06:58:00Z" w:initials="KA">
    <w:p w14:paraId="4D2810BC" w14:textId="56E3FFB3" w:rsidR="003D62FA" w:rsidRDefault="003D62FA">
      <w:pPr>
        <w:pStyle w:val="CommentText"/>
        <w:rPr>
          <w:noProof/>
        </w:rPr>
      </w:pPr>
      <w:r>
        <w:rPr>
          <w:rStyle w:val="CommentReference"/>
        </w:rPr>
        <w:annotationRef/>
      </w:r>
      <w:r>
        <w:rPr>
          <w:noProof/>
        </w:rPr>
        <w:t>Elsewhere we have made the point that these interpretations may be confounded by multiple stressors including natural events (e.g. oil redistribution by storms and seasonal flooding of the marsh surface) and other man-made perturbations (e.g. freshwater discharge to keep the oil out of marshes and bays).</w:t>
      </w:r>
    </w:p>
    <w:p w14:paraId="03D55C62" w14:textId="1003B513" w:rsidR="003D62FA" w:rsidRDefault="003D62FA">
      <w:pPr>
        <w:pStyle w:val="CommentText"/>
        <w:rPr>
          <w:noProof/>
        </w:rPr>
      </w:pPr>
      <w:r>
        <w:rPr>
          <w:noProof/>
        </w:rPr>
        <w:t>Able, K.W., P.C. Lopez-Duarte, F.J. Fodrie, O.P. Jensen, C.W. Martin, B.J. Roberts, J. Valenti, K. O'Connor, S.C. Halbert.  2014.  Estuaries and Coasts 38:1385-1398.</w:t>
      </w:r>
    </w:p>
    <w:p w14:paraId="79466115" w14:textId="0A38E922" w:rsidR="003D62FA" w:rsidRDefault="003D62FA">
      <w:pPr>
        <w:pStyle w:val="CommentText"/>
      </w:pPr>
      <w:r>
        <w:rPr>
          <w:noProof/>
        </w:rPr>
        <w:t>Lopez-Duarte, F.J. Fodrie, O.P. Jensen, A. Whitehead, F. Galvez, B. Dubansky, K.W. Able.  2016.  Is exposure to Macondo oil reflected in the otolith chemistry of marsh-resident fish?  PLoS ONE 11(9):e0162699.</w:t>
      </w:r>
    </w:p>
  </w:comment>
  <w:comment w:id="32" w:author="Brian J. Roberts" w:date="2022-05-01T10:10:00Z" w:initials="BJR">
    <w:p w14:paraId="5DCDC48A" w14:textId="7452CCE1" w:rsidR="003D62FA" w:rsidRDefault="003D62FA">
      <w:pPr>
        <w:pStyle w:val="CommentText"/>
      </w:pPr>
      <w:r>
        <w:rPr>
          <w:rStyle w:val="CommentReference"/>
        </w:rPr>
        <w:annotationRef/>
      </w:r>
      <w:r>
        <w:t>Recommend reducing the number of passive, qualifying phrases and trying to use more active voice when possible.</w:t>
      </w:r>
    </w:p>
  </w:comment>
  <w:comment w:id="46" w:author="Kim De Mutsert" w:date="2022-04-28T11:28:00Z" w:initials="KDM">
    <w:p w14:paraId="3B497946" w14:textId="2B0F2B71" w:rsidR="003D62FA" w:rsidRDefault="003D62FA">
      <w:pPr>
        <w:pStyle w:val="CommentText"/>
      </w:pPr>
      <w:r>
        <w:rPr>
          <w:rStyle w:val="CommentReference"/>
        </w:rPr>
        <w:annotationRef/>
      </w:r>
      <w:hyperlink r:id="rId1" w:history="1">
        <w:r w:rsidRPr="00EE103D">
          <w:rPr>
            <w:rStyle w:val="Hyperlink"/>
            <w:sz w:val="12"/>
            <w:szCs w:val="12"/>
          </w:rPr>
          <w:t>http://dx.doi.org/10.1016/j.ecolmodel.2015.10.013</w:t>
        </w:r>
      </w:hyperlink>
      <w:r>
        <w:rPr>
          <w:color w:val="0080AC"/>
          <w:sz w:val="12"/>
          <w:szCs w:val="12"/>
        </w:rPr>
        <w:t xml:space="preserve"> Not in the references yet.</w:t>
      </w:r>
    </w:p>
  </w:comment>
  <w:comment w:id="50" w:author="Michael Polito" w:date="2022-05-03T15:49:00Z" w:initials="MJP">
    <w:p w14:paraId="41D5FD5D" w14:textId="49AFA45A" w:rsidR="003D62FA" w:rsidRDefault="003D62FA">
      <w:pPr>
        <w:pStyle w:val="CommentText"/>
      </w:pPr>
      <w:r>
        <w:rPr>
          <w:rStyle w:val="CommentReference"/>
        </w:rPr>
        <w:annotationRef/>
      </w:r>
      <w:r>
        <w:t xml:space="preserve">Should you state </w:t>
      </w:r>
      <w:proofErr w:type="spellStart"/>
      <w:r>
        <w:t>Rpath</w:t>
      </w:r>
      <w:proofErr w:type="spellEnd"/>
      <w:r>
        <w:t xml:space="preserve"> or </w:t>
      </w:r>
      <w:proofErr w:type="spellStart"/>
      <w:r>
        <w:t>EwE</w:t>
      </w:r>
      <w:proofErr w:type="spellEnd"/>
      <w:r>
        <w:t xml:space="preserve"> here?</w:t>
      </w:r>
    </w:p>
  </w:comment>
  <w:comment w:id="54" w:author="Paola López-Duarte" w:date="2022-05-01T20:40:00Z" w:initials="PLD">
    <w:p w14:paraId="6774D1B3" w14:textId="77777777" w:rsidR="003D62FA" w:rsidRDefault="003D62FA" w:rsidP="009A1B95">
      <w:pPr>
        <w:pStyle w:val="CommentText"/>
      </w:pPr>
      <w:r>
        <w:rPr>
          <w:rStyle w:val="CommentReference"/>
        </w:rPr>
        <w:annotationRef/>
      </w:r>
      <w:r>
        <w:t>Can we say the food web model is used here to examine plausibility of some of the hypotheses have been proposed to explain this apparent paradox? It may be a way to link the "gaps in the knowledge" you present at the beginning of this introduction with your contribution</w:t>
      </w:r>
    </w:p>
  </w:comment>
  <w:comment w:id="56" w:author="Michael McCann" w:date="2022-05-01T09:32:00Z" w:initials="MM">
    <w:p w14:paraId="35C0D27A" w14:textId="079DA675" w:rsidR="003D62FA" w:rsidRDefault="003D62FA">
      <w:pPr>
        <w:pStyle w:val="CommentText"/>
      </w:pPr>
      <w:r>
        <w:rPr>
          <w:rStyle w:val="CommentReference"/>
        </w:rPr>
        <w:annotationRef/>
      </w:r>
      <w:r>
        <w:t xml:space="preserve">The way this is written, I hear 3 options within this scenario a) direct impacts of fisheries, b) direct impacts of predators, and c) direct impacts of fisheries and predators. Is that what it’s supposed to mean? </w:t>
      </w:r>
    </w:p>
  </w:comment>
  <w:comment w:id="58" w:author="Brian J. Roberts" w:date="2022-05-01T10:11:00Z" w:initials="BJR">
    <w:p w14:paraId="043D0733" w14:textId="671440D0" w:rsidR="003D62FA" w:rsidRDefault="003D62FA">
      <w:pPr>
        <w:pStyle w:val="CommentText"/>
      </w:pPr>
      <w:r>
        <w:rPr>
          <w:rStyle w:val="CommentReference"/>
        </w:rPr>
        <w:annotationRef/>
      </w:r>
      <w:r>
        <w:t>Needed?</w:t>
      </w:r>
    </w:p>
  </w:comment>
  <w:comment w:id="59" w:author="Jill Olin" w:date="2022-04-28T09:37:00Z" w:initials="JO">
    <w:p w14:paraId="637526EA" w14:textId="39774E0E" w:rsidR="003D62FA" w:rsidRDefault="003D62FA">
      <w:pPr>
        <w:pStyle w:val="CommentText"/>
      </w:pPr>
      <w:r>
        <w:rPr>
          <w:rStyle w:val="CommentReference"/>
        </w:rPr>
        <w:annotationRef/>
      </w:r>
      <w:r>
        <w:t>Consider adding a bit more explanation here, I am unclear what the holistic food web model is relative to the less holistic. Is it simply (1) vs (2) outlined above?</w:t>
      </w:r>
    </w:p>
  </w:comment>
  <w:comment w:id="60" w:author="Brian J. Roberts" w:date="2022-04-30T08:33:00Z" w:initials="BJR">
    <w:p w14:paraId="1C256255" w14:textId="4D9C63F8" w:rsidR="003D62FA" w:rsidRDefault="003D62FA">
      <w:pPr>
        <w:pStyle w:val="CommentText"/>
      </w:pPr>
      <w:r>
        <w:rPr>
          <w:rStyle w:val="CommentReference"/>
        </w:rPr>
        <w:annotationRef/>
      </w:r>
      <w:r>
        <w:t>I agree that is could be made a bit clearer to the reader</w:t>
      </w:r>
    </w:p>
  </w:comment>
  <w:comment w:id="61" w:author="Michael Polito" w:date="2022-05-03T15:50:00Z" w:initials="MJP">
    <w:p w14:paraId="2760F7CD" w14:textId="30FFBDCA" w:rsidR="003D62FA" w:rsidRDefault="003D62FA">
      <w:pPr>
        <w:pStyle w:val="CommentText"/>
      </w:pPr>
      <w:r>
        <w:rPr>
          <w:rStyle w:val="CommentReference"/>
        </w:rPr>
        <w:annotationRef/>
      </w:r>
      <w:r>
        <w:t>Agree +1</w:t>
      </w:r>
    </w:p>
  </w:comment>
  <w:comment w:id="62" w:author="Kenneth Able" w:date="2022-05-01T07:11:00Z" w:initials="KA">
    <w:p w14:paraId="20C8AC6B" w14:textId="17A17C56" w:rsidR="003D62FA" w:rsidRDefault="003D62FA">
      <w:pPr>
        <w:pStyle w:val="CommentText"/>
      </w:pPr>
      <w:r>
        <w:rPr>
          <w:rStyle w:val="CommentReference"/>
        </w:rPr>
        <w:annotationRef/>
      </w:r>
      <w:r>
        <w:t xml:space="preserve">Should there be a section on a description of </w:t>
      </w:r>
      <w:proofErr w:type="spellStart"/>
      <w:r>
        <w:t>Barataria</w:t>
      </w:r>
      <w:proofErr w:type="spellEnd"/>
      <w:r>
        <w:t xml:space="preserve"> Bay?  It is clear that all estuaries are not the same and a description (after that in Able et al. 2014) would help those evaluating the </w:t>
      </w:r>
      <w:proofErr w:type="spellStart"/>
      <w:r>
        <w:t>ms</w:t>
      </w:r>
      <w:proofErr w:type="spellEnd"/>
      <w:r>
        <w:t xml:space="preserve"> and future investigators put our interpretation into appropriate perspective.  Alternatively, a description of the study area could go into the Supplement section.</w:t>
      </w:r>
    </w:p>
  </w:comment>
  <w:comment w:id="63" w:author="Michael Polito" w:date="2022-05-03T15:50:00Z" w:initials="MJP">
    <w:p w14:paraId="067484C8" w14:textId="2D3C96A6" w:rsidR="003D62FA" w:rsidRDefault="003D62FA">
      <w:pPr>
        <w:pStyle w:val="CommentText"/>
      </w:pPr>
      <w:r>
        <w:rPr>
          <w:rStyle w:val="CommentReference"/>
        </w:rPr>
        <w:annotationRef/>
      </w:r>
      <w:r>
        <w:t>+1</w:t>
      </w:r>
    </w:p>
  </w:comment>
  <w:comment w:id="70" w:author="Jill Olin" w:date="2022-04-26T13:18:00Z" w:initials="JO">
    <w:p w14:paraId="1E4F33A1" w14:textId="77777777" w:rsidR="003D62FA" w:rsidRDefault="003D62FA">
      <w:pPr>
        <w:pStyle w:val="CommentText"/>
      </w:pPr>
      <w:r>
        <w:rPr>
          <w:rStyle w:val="CommentReference"/>
        </w:rPr>
        <w:annotationRef/>
      </w:r>
      <w:r>
        <w:t>Is this small bodied size species in the taxon or juvenile life-stages?</w:t>
      </w:r>
    </w:p>
    <w:p w14:paraId="7D815151" w14:textId="77777777" w:rsidR="003D62FA" w:rsidRDefault="003D62FA">
      <w:pPr>
        <w:pStyle w:val="CommentText"/>
      </w:pPr>
    </w:p>
    <w:p w14:paraId="640049E9" w14:textId="2FE5537D" w:rsidR="003D62FA" w:rsidRDefault="003D62FA">
      <w:pPr>
        <w:pStyle w:val="CommentText"/>
      </w:pPr>
      <w:r>
        <w:t xml:space="preserve">Red drum are </w:t>
      </w:r>
      <w:proofErr w:type="spellStart"/>
      <w:r>
        <w:t>sciaenids</w:t>
      </w:r>
      <w:proofErr w:type="spellEnd"/>
      <w:r>
        <w:t>.</w:t>
      </w:r>
    </w:p>
  </w:comment>
  <w:comment w:id="71" w:author="Kenneth Able" w:date="2022-05-01T08:10:00Z" w:initials="KA">
    <w:p w14:paraId="01008C77" w14:textId="77777777" w:rsidR="003D62FA" w:rsidRDefault="003D62FA">
      <w:pPr>
        <w:pStyle w:val="CommentText"/>
      </w:pPr>
      <w:r>
        <w:rPr>
          <w:rStyle w:val="CommentReference"/>
        </w:rPr>
        <w:annotationRef/>
      </w:r>
      <w:r>
        <w:t xml:space="preserve">Are the use of common/scientific names consistent throughout the </w:t>
      </w:r>
      <w:proofErr w:type="spellStart"/>
      <w:r>
        <w:t>ms</w:t>
      </w:r>
      <w:proofErr w:type="spellEnd"/>
      <w:r>
        <w:t>?</w:t>
      </w:r>
    </w:p>
  </w:comment>
  <w:comment w:id="72" w:author="Brian J. Roberts" w:date="2022-04-30T08:34:00Z" w:initials="BJR">
    <w:p w14:paraId="19ADEF35" w14:textId="69D8D3FA" w:rsidR="003D62FA" w:rsidRDefault="003D62FA">
      <w:pPr>
        <w:pStyle w:val="CommentText"/>
      </w:pPr>
      <w:r>
        <w:rPr>
          <w:rStyle w:val="CommentReference"/>
        </w:rPr>
        <w:annotationRef/>
      </w:r>
      <w:r>
        <w:t xml:space="preserve">I agree that this needs to be clearer. I suggest removing “small </w:t>
      </w:r>
      <w:proofErr w:type="spellStart"/>
      <w:r>
        <w:t>scieaenids</w:t>
      </w:r>
      <w:proofErr w:type="spellEnd"/>
      <w:r>
        <w:t xml:space="preserve">” and just listing the 5 </w:t>
      </w:r>
      <w:proofErr w:type="spellStart"/>
      <w:r>
        <w:t>speces</w:t>
      </w:r>
      <w:proofErr w:type="spellEnd"/>
      <w:r>
        <w:t>.</w:t>
      </w:r>
    </w:p>
    <w:p w14:paraId="7F0B08B4" w14:textId="77777777" w:rsidR="003D62FA" w:rsidRDefault="003D62FA">
      <w:pPr>
        <w:pStyle w:val="CommentText"/>
      </w:pPr>
    </w:p>
    <w:p w14:paraId="7B22F6CF" w14:textId="2AB43CBB" w:rsidR="003D62FA" w:rsidRDefault="003D62FA">
      <w:pPr>
        <w:pStyle w:val="CommentText"/>
      </w:pPr>
      <w:r>
        <w:t>Also, my instincts are to present animal groups in order presented in text above (fish then invertebrate groups).  I might even suggest inserting the species groups parenthetically after “fish” and “invertebrate groups” above.</w:t>
      </w:r>
    </w:p>
  </w:comment>
  <w:comment w:id="86" w:author="Michael Polito" w:date="2022-05-03T15:51:00Z" w:initials="MJP">
    <w:p w14:paraId="693C1671" w14:textId="12ABC1EA" w:rsidR="003D62FA" w:rsidRDefault="003D62FA">
      <w:pPr>
        <w:pStyle w:val="CommentText"/>
      </w:pPr>
      <w:r>
        <w:rPr>
          <w:rStyle w:val="CommentReference"/>
        </w:rPr>
        <w:annotationRef/>
      </w:r>
      <w:r>
        <w:t xml:space="preserve">Is this understandable? Maybe </w:t>
      </w:r>
      <w:r>
        <w:rPr>
          <w:rFonts w:ascii="Times New Roman" w:hAnsi="Times New Roman" w:cs="Times New Roman"/>
          <w:sz w:val="24"/>
          <w:szCs w:val="24"/>
        </w:rPr>
        <w:t>“How much will the biomass of a prey species change from a specific percent</w:t>
      </w:r>
      <w:r>
        <w:rPr>
          <w:rStyle w:val="CommentReference"/>
        </w:rPr>
        <w:annotationRef/>
      </w:r>
      <w:r>
        <w:rPr>
          <w:rFonts w:ascii="Times New Roman" w:hAnsi="Times New Roman" w:cs="Times New Roman"/>
          <w:sz w:val="24"/>
          <w:szCs w:val="24"/>
        </w:rPr>
        <w:t xml:space="preserve"> change in the mortality of one (or several) of its predators?”</w:t>
      </w:r>
    </w:p>
  </w:comment>
  <w:comment w:id="87" w:author="Michael Polito" w:date="2022-05-03T15:52:00Z" w:initials="MJP">
    <w:p w14:paraId="590ACF31" w14:textId="251AD652" w:rsidR="003D62FA" w:rsidRDefault="003D62FA">
      <w:pPr>
        <w:pStyle w:val="CommentText"/>
      </w:pPr>
      <w:r>
        <w:rPr>
          <w:rStyle w:val="CommentReference"/>
        </w:rPr>
        <w:annotationRef/>
      </w:r>
      <w:r>
        <w:t>Or define X (</w:t>
      </w:r>
      <w:proofErr w:type="spellStart"/>
      <w:proofErr w:type="gramStart"/>
      <w:r>
        <w:t>e.g</w:t>
      </w:r>
      <w:proofErr w:type="spellEnd"/>
      <w:r>
        <w:t>,.</w:t>
      </w:r>
      <w:proofErr w:type="gramEnd"/>
      <w:r>
        <w:t>” …where X is…")</w:t>
      </w:r>
    </w:p>
  </w:comment>
  <w:comment w:id="88" w:author="Michael Polito" w:date="2022-05-03T15:53:00Z" w:initials="MJP">
    <w:p w14:paraId="5C7398F3" w14:textId="59BF7E23" w:rsidR="003D62FA" w:rsidRDefault="003D62FA">
      <w:pPr>
        <w:pStyle w:val="CommentText"/>
      </w:pPr>
      <w:r>
        <w:rPr>
          <w:rStyle w:val="CommentReference"/>
        </w:rPr>
        <w:annotationRef/>
      </w:r>
    </w:p>
  </w:comment>
  <w:comment w:id="94" w:author="Brian J. Roberts" w:date="2022-04-30T08:39:00Z" w:initials="BJR">
    <w:p w14:paraId="0E9C6938" w14:textId="6AEF0DC8" w:rsidR="003D62FA" w:rsidRDefault="003D62FA">
      <w:pPr>
        <w:pStyle w:val="CommentText"/>
      </w:pPr>
      <w:r>
        <w:rPr>
          <w:rStyle w:val="CommentReference"/>
        </w:rPr>
        <w:annotationRef/>
      </w:r>
      <w:r>
        <w:t xml:space="preserve">I suggest reversing the order of the phrases in this sentence to make the sentence less passive (e.g. lead with what we did and then explain why it </w:t>
      </w:r>
      <w:proofErr w:type="gramStart"/>
      <w:r>
        <w:t>works)…</w:t>
      </w:r>
      <w:proofErr w:type="gramEnd"/>
    </w:p>
  </w:comment>
  <w:comment w:id="95" w:author="Fodrie, Joel" w:date="2022-04-13T08:23:00Z" w:initials="FJ">
    <w:p w14:paraId="326CD00D" w14:textId="43586D1D" w:rsidR="003D62FA" w:rsidRDefault="003D62FA">
      <w:pPr>
        <w:pStyle w:val="CommentText"/>
      </w:pPr>
      <w:r>
        <w:rPr>
          <w:rStyle w:val="CommentReference"/>
        </w:rPr>
        <w:annotationRef/>
      </w:r>
      <w:r>
        <w:t xml:space="preserve">Would be good to provide a rationale here for why that’s appropriate. I suppose one might expect immigration = emigration from estuary to estuary.  </w:t>
      </w:r>
    </w:p>
  </w:comment>
  <w:comment w:id="96" w:author="Fodrie, Joel" w:date="2022-04-13T08:26:00Z" w:initials="FJ">
    <w:p w14:paraId="5B718F9E" w14:textId="79C38AB8" w:rsidR="003D62FA" w:rsidRDefault="003D62FA">
      <w:pPr>
        <w:pStyle w:val="CommentText"/>
      </w:pPr>
      <w:r>
        <w:rPr>
          <w:rStyle w:val="CommentReference"/>
        </w:rPr>
        <w:annotationRef/>
      </w:r>
      <w:r>
        <w:t>Again, a rationale.</w:t>
      </w:r>
    </w:p>
  </w:comment>
  <w:comment w:id="97" w:author="Brian J. Roberts" w:date="2022-04-30T08:41:00Z" w:initials="BJR">
    <w:p w14:paraId="114D14B6" w14:textId="45374096" w:rsidR="003D62FA" w:rsidRDefault="003D62FA">
      <w:pPr>
        <w:pStyle w:val="CommentText"/>
      </w:pPr>
      <w:r>
        <w:rPr>
          <w:rStyle w:val="CommentReference"/>
        </w:rPr>
        <w:annotationRef/>
      </w:r>
      <w:r>
        <w:t>Agree that rationale for both would help.</w:t>
      </w:r>
    </w:p>
  </w:comment>
  <w:comment w:id="98" w:author="Michael McCann" w:date="2022-05-01T09:38:00Z" w:initials="MM">
    <w:p w14:paraId="2D1C7E03" w14:textId="325953AC" w:rsidR="003D62FA" w:rsidRDefault="003D62FA">
      <w:pPr>
        <w:pStyle w:val="CommentText"/>
      </w:pPr>
      <w:r>
        <w:rPr>
          <w:rStyle w:val="CommentReference"/>
        </w:rPr>
        <w:annotationRef/>
      </w:r>
      <w:r>
        <w:t xml:space="preserve">Might be covered by “roles in the ecosystem” but might consider adding “identical diets and predators” (or something along those lines) </w:t>
      </w:r>
    </w:p>
  </w:comment>
  <w:comment w:id="99" w:author="Michael McCann" w:date="2022-05-01T09:45:00Z" w:initials="MM">
    <w:p w14:paraId="3EF77C08" w14:textId="0370381C" w:rsidR="003D62FA" w:rsidRDefault="003D62FA">
      <w:pPr>
        <w:pStyle w:val="CommentText"/>
      </w:pPr>
      <w:r>
        <w:rPr>
          <w:rStyle w:val="CommentReference"/>
        </w:rPr>
        <w:annotationRef/>
      </w:r>
      <w:r>
        <w:t xml:space="preserve">This is the one life history stage that has the best data on consumption to biomass ration and biomass?  </w:t>
      </w:r>
    </w:p>
  </w:comment>
  <w:comment w:id="101" w:author="kiva.oken kiva.oken" w:date="2022-03-28T16:19:00Z" w:initials="kk">
    <w:p w14:paraId="042A5AF8" w14:textId="6291AE87" w:rsidR="003D62FA" w:rsidRDefault="003D62FA">
      <w:pPr>
        <w:pStyle w:val="CommentText"/>
      </w:pPr>
      <w:r>
        <w:rPr>
          <w:rStyle w:val="CommentReference"/>
        </w:rPr>
        <w:annotationRef/>
      </w:r>
      <w:r>
        <w:t>To make. Charlie?</w:t>
      </w:r>
    </w:p>
  </w:comment>
  <w:comment w:id="102" w:author="Martin,Charles" w:date="2022-04-29T11:26:00Z" w:initials="M">
    <w:p w14:paraId="03813F52" w14:textId="03D11F37" w:rsidR="003D62FA" w:rsidRDefault="003D62FA">
      <w:pPr>
        <w:pStyle w:val="CommentText"/>
      </w:pPr>
      <w:r>
        <w:rPr>
          <w:rStyle w:val="CommentReference"/>
        </w:rPr>
        <w:annotationRef/>
      </w:r>
      <w:r>
        <w:t>I lost my ArcGIS license, sorry about that! Does anyone else have one? If not, I can figure this out…</w:t>
      </w:r>
    </w:p>
  </w:comment>
  <w:comment w:id="103" w:author="Kenneth Able" w:date="2022-05-01T07:16:00Z" w:initials="KA">
    <w:p w14:paraId="25172910" w14:textId="5633ED75" w:rsidR="003D62FA" w:rsidRDefault="003D62FA">
      <w:pPr>
        <w:pStyle w:val="CommentText"/>
      </w:pPr>
      <w:r>
        <w:rPr>
          <w:rStyle w:val="CommentReference"/>
        </w:rPr>
        <w:annotationRef/>
      </w:r>
      <w:r>
        <w:t>Let me know if this is still a problem.  I might be able to modify one from Able et al.</w:t>
      </w:r>
    </w:p>
  </w:comment>
  <w:comment w:id="109" w:author="Kenneth Able" w:date="2022-05-01T07:17:00Z" w:initials="KA">
    <w:p w14:paraId="5069453F" w14:textId="179DDD38" w:rsidR="003D62FA" w:rsidRDefault="003D62FA">
      <w:pPr>
        <w:pStyle w:val="CommentText"/>
      </w:pPr>
      <w:r>
        <w:rPr>
          <w:rStyle w:val="CommentReference"/>
        </w:rPr>
        <w:annotationRef/>
      </w:r>
      <w:r>
        <w:t>As before, we should try to identify these species or groups of species in more detail, at least in my opinion.</w:t>
      </w:r>
    </w:p>
  </w:comment>
  <w:comment w:id="108" w:author="Michael Polito" w:date="2022-05-03T15:57:00Z" w:initials="MJP">
    <w:p w14:paraId="5B7C9497" w14:textId="4091655D" w:rsidR="003D62FA" w:rsidRDefault="003D62FA">
      <w:pPr>
        <w:pStyle w:val="CommentText"/>
      </w:pPr>
      <w:r>
        <w:rPr>
          <w:rStyle w:val="CommentReference"/>
        </w:rPr>
        <w:annotationRef/>
      </w:r>
      <w:r>
        <w:t>Suggest renaming this – as these species are not diving birds – see comment below</w:t>
      </w:r>
    </w:p>
  </w:comment>
  <w:comment w:id="110" w:author="Martin,Charles" w:date="2022-04-29T11:28:00Z" w:initials="M">
    <w:p w14:paraId="0C722BDF" w14:textId="60D3B950" w:rsidR="003D62FA" w:rsidRDefault="003D62FA">
      <w:pPr>
        <w:pStyle w:val="CommentText"/>
      </w:pPr>
      <w:r>
        <w:rPr>
          <w:rStyle w:val="CommentReference"/>
        </w:rPr>
        <w:annotationRef/>
      </w:r>
      <w:r>
        <w:t>and?</w:t>
      </w:r>
    </w:p>
  </w:comment>
  <w:comment w:id="113" w:author="Michael Polito" w:date="2022-05-03T15:55:00Z" w:initials="MJP">
    <w:p w14:paraId="43A4C307" w14:textId="480FC751" w:rsidR="003D62FA" w:rsidRDefault="003D62FA">
      <w:pPr>
        <w:pStyle w:val="CommentText"/>
      </w:pPr>
      <w:r>
        <w:rPr>
          <w:rStyle w:val="CommentReference"/>
        </w:rPr>
        <w:annotationRef/>
      </w:r>
      <w:r>
        <w:t xml:space="preserve">How – did you let the model balance itself for these groups or did you do it yourself based on some other data? </w:t>
      </w:r>
    </w:p>
  </w:comment>
  <w:comment w:id="114" w:author="Michael Polito" w:date="2022-05-03T15:56:00Z" w:initials="MJP">
    <w:p w14:paraId="01DD6FB0" w14:textId="72801741" w:rsidR="003D62FA" w:rsidRDefault="003D62FA">
      <w:pPr>
        <w:pStyle w:val="CommentText"/>
      </w:pPr>
      <w:r>
        <w:rPr>
          <w:rStyle w:val="CommentReference"/>
        </w:rPr>
        <w:annotationRef/>
      </w:r>
      <w:r>
        <w:t>You may not need to spell this out if it is obvious to most people.</w:t>
      </w:r>
    </w:p>
  </w:comment>
  <w:comment w:id="122" w:author="Brian J. Roberts" w:date="2022-04-30T08:46:00Z" w:initials="BJR">
    <w:p w14:paraId="5A3CFA9F" w14:textId="184BD0FB" w:rsidR="003D62FA" w:rsidRDefault="003D62FA">
      <w:pPr>
        <w:pStyle w:val="CommentText"/>
      </w:pPr>
      <w:r>
        <w:rPr>
          <w:rStyle w:val="CommentReference"/>
        </w:rPr>
        <w:annotationRef/>
      </w:r>
      <w:r>
        <w:t>See note above.  For clarity, I would just spell out the three species you include in this category.</w:t>
      </w:r>
    </w:p>
  </w:comment>
  <w:comment w:id="132" w:author="Michael Polito" w:date="2022-05-03T15:56:00Z" w:initials="MJP">
    <w:p w14:paraId="6CBAC54D" w14:textId="50E6D9D6" w:rsidR="003D62FA" w:rsidRDefault="003D62FA">
      <w:pPr>
        <w:pStyle w:val="CommentText"/>
      </w:pPr>
      <w:r>
        <w:rPr>
          <w:rStyle w:val="CommentReference"/>
        </w:rPr>
        <w:annotationRef/>
      </w:r>
      <w:r>
        <w:t>These are not diving birds… none of these species are divers. Turns are surface plungers (like pelicans, gulls use a wide range of foraging tactics – but not diving, and frigate birds are surface feeders). Diving birds are things like penguins and cormorants.</w:t>
      </w:r>
    </w:p>
  </w:comment>
  <w:comment w:id="133" w:author="Michael Polito" w:date="2022-05-03T16:01:00Z" w:initials="MJP">
    <w:p w14:paraId="74323C04" w14:textId="78C1EDD1" w:rsidR="003D62FA" w:rsidRDefault="003D62FA">
      <w:pPr>
        <w:pStyle w:val="CommentText"/>
      </w:pPr>
      <w:r>
        <w:rPr>
          <w:rStyle w:val="CommentReference"/>
        </w:rPr>
        <w:annotationRef/>
      </w:r>
      <w:r>
        <w:t>Maybe call them “other coastal seabirds”</w:t>
      </w:r>
    </w:p>
  </w:comment>
  <w:comment w:id="134" w:author="Michael Polito" w:date="2022-05-03T16:01:00Z" w:initials="MJP">
    <w:p w14:paraId="37592641" w14:textId="375ABF93" w:rsidR="003D62FA" w:rsidRDefault="003D62FA">
      <w:pPr>
        <w:pStyle w:val="CommentText"/>
      </w:pPr>
      <w:r>
        <w:rPr>
          <w:rStyle w:val="CommentReference"/>
        </w:rPr>
        <w:annotationRef/>
      </w:r>
      <w:r>
        <w:t xml:space="preserve">Also what species are these – there are multiple tern and </w:t>
      </w:r>
      <w:proofErr w:type="gramStart"/>
      <w:r>
        <w:t>gulls</w:t>
      </w:r>
      <w:proofErr w:type="gramEnd"/>
      <w:r>
        <w:t xml:space="preserve"> species – some of which are breeding in coastal Louisiana, while others are migratory/wintering birds. I don’t know if </w:t>
      </w:r>
      <w:r>
        <w:rPr>
          <w:rFonts w:ascii="Roboto" w:hAnsi="Roboto"/>
          <w:color w:val="202124"/>
          <w:shd w:val="clear" w:color="auto" w:fill="FFFFFF"/>
        </w:rPr>
        <w:t xml:space="preserve">Magnificent </w:t>
      </w:r>
      <w:proofErr w:type="spellStart"/>
      <w:r>
        <w:rPr>
          <w:rFonts w:ascii="Roboto" w:hAnsi="Roboto"/>
          <w:color w:val="202124"/>
          <w:shd w:val="clear" w:color="auto" w:fill="FFFFFF"/>
        </w:rPr>
        <w:t>Frigatebirds</w:t>
      </w:r>
      <w:proofErr w:type="spellEnd"/>
      <w:r>
        <w:rPr>
          <w:rFonts w:ascii="Roboto" w:hAnsi="Roboto"/>
          <w:color w:val="202124"/>
          <w:shd w:val="clear" w:color="auto" w:fill="FFFFFF"/>
        </w:rPr>
        <w:t xml:space="preserve"> breed in Louisiana or are just migrants</w:t>
      </w:r>
    </w:p>
  </w:comment>
  <w:comment w:id="135" w:author="Fodrie, Joel" w:date="2022-04-13T08:29:00Z" w:initials="FJ">
    <w:p w14:paraId="3B85745A" w14:textId="798853BC" w:rsidR="003D62FA" w:rsidRDefault="003D62FA">
      <w:pPr>
        <w:pStyle w:val="CommentText"/>
      </w:pPr>
      <w:r>
        <w:rPr>
          <w:rStyle w:val="CommentReference"/>
        </w:rPr>
        <w:annotationRef/>
      </w:r>
      <w:r>
        <w:t xml:space="preserve">I agree there was almost certainly a summertime decrease in both rec and </w:t>
      </w:r>
      <w:proofErr w:type="spellStart"/>
      <w:r>
        <w:t>comm</w:t>
      </w:r>
      <w:proofErr w:type="spellEnd"/>
      <w:r>
        <w:t xml:space="preserve"> fishing, but based on reported 2010 harvest, the </w:t>
      </w:r>
      <w:proofErr w:type="spellStart"/>
      <w:r>
        <w:t>comm</w:t>
      </w:r>
      <w:proofErr w:type="spellEnd"/>
      <w:r>
        <w:t xml:space="preserve"> side apparently came back with vengeance in the fall…</w:t>
      </w:r>
    </w:p>
  </w:comment>
  <w:comment w:id="140" w:author="Brian J. Roberts" w:date="2022-04-30T08:55:00Z" w:initials="BJR">
    <w:p w14:paraId="2969063B" w14:textId="2E5478A7" w:rsidR="003D62FA" w:rsidRDefault="003D62FA">
      <w:pPr>
        <w:pStyle w:val="CommentText"/>
      </w:pPr>
      <w:r>
        <w:rPr>
          <w:rStyle w:val="CommentReference"/>
        </w:rPr>
        <w:annotationRef/>
      </w:r>
      <w:r>
        <w:t>These sentences seem like they might belong in the same paragraph.</w:t>
      </w:r>
    </w:p>
  </w:comment>
  <w:comment w:id="144" w:author="kiva.oken kiva.oken" w:date="2022-04-12T13:41:00Z" w:initials="kk">
    <w:p w14:paraId="727200A1" w14:textId="6A3A7F76" w:rsidR="003D62FA" w:rsidRDefault="003D62FA">
      <w:pPr>
        <w:pStyle w:val="CommentText"/>
      </w:pPr>
      <w:r>
        <w:rPr>
          <w:rStyle w:val="CommentReference"/>
        </w:rPr>
        <w:annotationRef/>
      </w:r>
      <w:r>
        <w:t>Looked into including the diet matrix in the appendix. It would be at least 4 pages. I would prefer to just share the csv file if that is possible, much less of a pain.</w:t>
      </w:r>
    </w:p>
  </w:comment>
  <w:comment w:id="145" w:author="Michael McCann" w:date="2022-05-01T10:56:00Z" w:initials="MM">
    <w:p w14:paraId="336AD16D" w14:textId="77777777" w:rsidR="003D62FA" w:rsidRDefault="003D62FA">
      <w:pPr>
        <w:pStyle w:val="CommentText"/>
      </w:pPr>
      <w:r>
        <w:rPr>
          <w:rStyle w:val="CommentReference"/>
        </w:rPr>
        <w:annotationRef/>
      </w:r>
      <w:r>
        <w:t>Good idea. .csv seems preferred</w:t>
      </w:r>
    </w:p>
  </w:comment>
  <w:comment w:id="146" w:author="Kim De Mutsert" w:date="2022-05-01T08:56:00Z" w:initials="KDM">
    <w:p w14:paraId="1C11452F" w14:textId="23167684" w:rsidR="003D62FA" w:rsidRDefault="003D62FA">
      <w:pPr>
        <w:pStyle w:val="CommentText"/>
      </w:pPr>
      <w:r>
        <w:rPr>
          <w:rStyle w:val="CommentReference"/>
        </w:rPr>
        <w:annotationRef/>
      </w:r>
      <w:r>
        <w:t>That sounds fine to me</w:t>
      </w:r>
    </w:p>
  </w:comment>
  <w:comment w:id="147" w:author="Michael Polito" w:date="2022-05-03T16:07:00Z" w:initials="MJP">
    <w:p w14:paraId="5496A566" w14:textId="351E8C48" w:rsidR="003D62FA" w:rsidRDefault="003D62FA">
      <w:pPr>
        <w:pStyle w:val="CommentText"/>
      </w:pPr>
      <w:r>
        <w:rPr>
          <w:rStyle w:val="CommentReference"/>
        </w:rPr>
        <w:annotationRef/>
      </w:r>
      <w:r>
        <w:t xml:space="preserve">Yes – CSV for diet matrix – but please report also report which specific species are in each </w:t>
      </w:r>
      <w:proofErr w:type="spellStart"/>
      <w:r>
        <w:t>Ecopath</w:t>
      </w:r>
      <w:proofErr w:type="spellEnd"/>
      <w:r>
        <w:t xml:space="preserve"> group/node in the appendices. </w:t>
      </w:r>
    </w:p>
  </w:comment>
  <w:comment w:id="148" w:author="Michael Polito" w:date="2022-05-03T16:15:00Z" w:initials="MJP">
    <w:p w14:paraId="6EFE3315" w14:textId="2B30D558" w:rsidR="003D62FA" w:rsidRDefault="003D62FA">
      <w:pPr>
        <w:pStyle w:val="CommentText"/>
      </w:pPr>
      <w:r>
        <w:rPr>
          <w:rStyle w:val="CommentReference"/>
        </w:rPr>
        <w:annotationRef/>
      </w:r>
      <w:r>
        <w:t>For example, what species are included in “sharks”</w:t>
      </w:r>
    </w:p>
  </w:comment>
  <w:comment w:id="141" w:author="Fodrie, Joel" w:date="2022-04-13T08:33:00Z" w:initials="FJ">
    <w:p w14:paraId="27A67E0E" w14:textId="590FF577" w:rsidR="003D62FA" w:rsidRDefault="003D62FA">
      <w:pPr>
        <w:pStyle w:val="CommentText"/>
      </w:pPr>
      <w:r>
        <w:rPr>
          <w:rStyle w:val="CommentReference"/>
        </w:rPr>
        <w:annotationRef/>
      </w:r>
      <w:r>
        <w:t xml:space="preserve">This seems like methods, not results. </w:t>
      </w:r>
    </w:p>
  </w:comment>
  <w:comment w:id="142" w:author="Michael McCann" w:date="2022-05-01T10:55:00Z" w:initials="MM">
    <w:p w14:paraId="0D195F77" w14:textId="77777777" w:rsidR="003D62FA" w:rsidRDefault="003D62FA">
      <w:pPr>
        <w:pStyle w:val="CommentText"/>
      </w:pPr>
      <w:r>
        <w:rPr>
          <w:rStyle w:val="CommentReference"/>
        </w:rPr>
        <w:annotationRef/>
      </w:r>
      <w:r>
        <w:t>+1</w:t>
      </w:r>
    </w:p>
  </w:comment>
  <w:comment w:id="143" w:author="Brian J. Roberts" w:date="2022-04-30T10:14:00Z" w:initials="BJR">
    <w:p w14:paraId="15BDFDDF" w14:textId="5446D893" w:rsidR="003D62FA" w:rsidRDefault="003D62FA">
      <w:pPr>
        <w:pStyle w:val="CommentText"/>
      </w:pPr>
      <w:r>
        <w:rPr>
          <w:rStyle w:val="CommentReference"/>
        </w:rPr>
        <w:annotationRef/>
      </w:r>
      <w:r>
        <w:t>Yes.  In fact, I was looking for this sort of information in the methods above.</w:t>
      </w:r>
    </w:p>
  </w:comment>
  <w:comment w:id="149" w:author="Michael Polito" w:date="2022-05-03T16:07:00Z" w:initials="MJP">
    <w:p w14:paraId="2917D053" w14:textId="43680587" w:rsidR="003D62FA" w:rsidRDefault="003D62FA">
      <w:pPr>
        <w:pStyle w:val="CommentText"/>
      </w:pPr>
      <w:r>
        <w:rPr>
          <w:rStyle w:val="CommentReference"/>
        </w:rPr>
        <w:annotationRef/>
      </w:r>
      <w:r>
        <w:t>Levels are 1,2,3; position are 1.4,2.3,4.2</w:t>
      </w:r>
    </w:p>
  </w:comment>
  <w:comment w:id="152" w:author="Fodrie, Joel" w:date="2022-04-13T08:33:00Z" w:initials="FJ">
    <w:p w14:paraId="158E7542" w14:textId="21A2C464" w:rsidR="003D62FA" w:rsidRDefault="003D62FA">
      <w:pPr>
        <w:pStyle w:val="CommentText"/>
      </w:pPr>
      <w:r>
        <w:rPr>
          <w:rStyle w:val="CommentReference"/>
        </w:rPr>
        <w:annotationRef/>
      </w:r>
      <w:r>
        <w:t>I presume this means 62.9% of total mortality (as opposed to 62.9 of menhaden biomass, or other…?)?</w:t>
      </w:r>
    </w:p>
  </w:comment>
  <w:comment w:id="153" w:author="Kenneth Able" w:date="2022-05-01T08:20:00Z" w:initials="KA">
    <w:p w14:paraId="21700E7B" w14:textId="77777777" w:rsidR="003D62FA" w:rsidRDefault="003D62FA">
      <w:pPr>
        <w:pStyle w:val="CommentText"/>
      </w:pPr>
      <w:r>
        <w:rPr>
          <w:rStyle w:val="CommentReference"/>
        </w:rPr>
        <w:annotationRef/>
      </w:r>
      <w:r>
        <w:t>Agree, more appropriate to Discussion.</w:t>
      </w:r>
    </w:p>
  </w:comment>
  <w:comment w:id="154" w:author="Brian J. Roberts" w:date="2022-04-30T10:16:00Z" w:initials="BJR">
    <w:p w14:paraId="24103E82" w14:textId="0B210BF0" w:rsidR="003D62FA" w:rsidRDefault="003D62FA">
      <w:pPr>
        <w:pStyle w:val="CommentText"/>
      </w:pPr>
      <w:r>
        <w:rPr>
          <w:rStyle w:val="CommentReference"/>
        </w:rPr>
        <w:annotationRef/>
      </w:r>
      <w:r>
        <w:t>Agree.  This can be stated more clearly.</w:t>
      </w:r>
    </w:p>
  </w:comment>
  <w:comment w:id="157" w:author="Kim De Mutsert" w:date="2022-05-01T09:00:00Z" w:initials="KDM">
    <w:p w14:paraId="4B1992EB" w14:textId="16F4BAB0" w:rsidR="003D62FA" w:rsidRDefault="003D62FA">
      <w:pPr>
        <w:pStyle w:val="CommentText"/>
      </w:pPr>
      <w:r>
        <w:rPr>
          <w:rStyle w:val="CommentReference"/>
        </w:rPr>
        <w:annotationRef/>
      </w:r>
      <w:r>
        <w:t xml:space="preserve">Just fix the </w:t>
      </w:r>
      <w:proofErr w:type="spellStart"/>
      <w:r>
        <w:t>penaeids</w:t>
      </w:r>
      <w:proofErr w:type="spellEnd"/>
      <w:r>
        <w:t xml:space="preserve"> and </w:t>
      </w:r>
      <w:proofErr w:type="spellStart"/>
      <w:r>
        <w:t>sciaenids</w:t>
      </w:r>
      <w:proofErr w:type="spellEnd"/>
      <w:r>
        <w:t xml:space="preserve"> throughout</w:t>
      </w:r>
    </w:p>
  </w:comment>
  <w:comment w:id="159" w:author="Fodrie, Joel" w:date="2022-04-13T08:35:00Z" w:initials="FJ">
    <w:p w14:paraId="4F03C61F" w14:textId="4B4EDA0E" w:rsidR="003D62FA" w:rsidRDefault="003D62FA">
      <w:pPr>
        <w:pStyle w:val="CommentText"/>
      </w:pPr>
      <w:r>
        <w:rPr>
          <w:rStyle w:val="CommentReference"/>
        </w:rPr>
        <w:annotationRef/>
      </w:r>
      <w:r>
        <w:t xml:space="preserve">This is either methods or discussion, but not a result. </w:t>
      </w:r>
    </w:p>
  </w:comment>
  <w:comment w:id="160" w:author="Martin,Charles" w:date="2022-04-29T12:16:00Z" w:initials="M">
    <w:p w14:paraId="1130C2C6" w14:textId="7F6F7D4B" w:rsidR="003D62FA" w:rsidRDefault="003D62FA">
      <w:pPr>
        <w:pStyle w:val="CommentText"/>
      </w:pPr>
      <w:r>
        <w:rPr>
          <w:rStyle w:val="CommentReference"/>
        </w:rPr>
        <w:annotationRef/>
      </w:r>
      <w:r>
        <w:t>Seems like discussion</w:t>
      </w:r>
    </w:p>
  </w:comment>
  <w:comment w:id="161" w:author="Brian J. Roberts" w:date="2022-04-30T10:17:00Z" w:initials="BJR">
    <w:p w14:paraId="7C00977B" w14:textId="599CFE2B" w:rsidR="003D62FA" w:rsidRDefault="003D62FA">
      <w:pPr>
        <w:pStyle w:val="CommentText"/>
      </w:pPr>
      <w:r>
        <w:rPr>
          <w:rStyle w:val="CommentReference"/>
        </w:rPr>
        <w:annotationRef/>
      </w:r>
      <w:r>
        <w:t>I agree that is seems like discussion to me.</w:t>
      </w:r>
    </w:p>
  </w:comment>
  <w:comment w:id="167" w:author="Michael McCann" w:date="2022-05-01T09:58:00Z" w:initials="MM">
    <w:p w14:paraId="45C72232" w14:textId="1AD4BDF4" w:rsidR="003D62FA" w:rsidRDefault="003D62FA">
      <w:pPr>
        <w:pStyle w:val="CommentText"/>
      </w:pPr>
      <w:r>
        <w:rPr>
          <w:rStyle w:val="CommentReference"/>
        </w:rPr>
        <w:annotationRef/>
      </w:r>
      <w:r>
        <w:t xml:space="preserve">Do people still get hung up on using the word “significant” beyond the context of a statistical analysis? (I personally don’t mind using it this way) </w:t>
      </w:r>
    </w:p>
  </w:comment>
  <w:comment w:id="168" w:author="Paola López-Duarte" w:date="2022-05-01T20:44:00Z" w:initials="PLD">
    <w:p w14:paraId="4D55557C" w14:textId="77777777" w:rsidR="003D62FA" w:rsidRDefault="003D62FA" w:rsidP="009A1B95">
      <w:pPr>
        <w:pStyle w:val="CommentText"/>
      </w:pPr>
      <w:r>
        <w:rPr>
          <w:rStyle w:val="CommentReference"/>
        </w:rPr>
        <w:annotationRef/>
      </w:r>
      <w:r>
        <w:t>I am one of those people. (o:</w:t>
      </w:r>
    </w:p>
  </w:comment>
  <w:comment w:id="175" w:author="Michael Polito" w:date="2022-05-03T16:16:00Z" w:initials="MJP">
    <w:p w14:paraId="6B8FA786" w14:textId="5549578E" w:rsidR="003D62FA" w:rsidRDefault="003D62FA">
      <w:pPr>
        <w:pStyle w:val="CommentText"/>
      </w:pPr>
      <w:r>
        <w:rPr>
          <w:rStyle w:val="CommentReference"/>
        </w:rPr>
        <w:annotationRef/>
      </w:r>
      <w:r>
        <w:t>One thing to note that Dolphins =</w:t>
      </w:r>
      <w:r w:rsidRPr="00C10FC4">
        <w:t xml:space="preserve"> </w:t>
      </w:r>
      <w:proofErr w:type="spellStart"/>
      <w:r w:rsidRPr="00C10FC4">
        <w:t>Tursiops</w:t>
      </w:r>
      <w:proofErr w:type="spellEnd"/>
      <w:r w:rsidRPr="00C10FC4">
        <w:t xml:space="preserve"> </w:t>
      </w:r>
      <w:r>
        <w:t xml:space="preserve">truncates (correct)? Sometimes a </w:t>
      </w:r>
      <w:proofErr w:type="spellStart"/>
      <w:r>
        <w:t>Rpath</w:t>
      </w:r>
      <w:proofErr w:type="spellEnd"/>
      <w:r>
        <w:t>/</w:t>
      </w:r>
      <w:proofErr w:type="spellStart"/>
      <w:proofErr w:type="gramStart"/>
      <w:r>
        <w:t>ecopath</w:t>
      </w:r>
      <w:proofErr w:type="spellEnd"/>
      <w:r>
        <w:t xml:space="preserve">  group</w:t>
      </w:r>
      <w:proofErr w:type="gramEnd"/>
      <w:r>
        <w:t xml:space="preserve"> is also a single species sometimes it is multiple species. A supplemental table would help clarify that and list all of the species/taxa in each group node. For some groups such as “Dolphins” which are mentioned a lot it would be also be good to acknowledge the species in the text so it is clear to the reader </w:t>
      </w:r>
      <w:proofErr w:type="gramStart"/>
      <w:r>
        <w:t>which  “</w:t>
      </w:r>
      <w:proofErr w:type="gramEnd"/>
      <w:r>
        <w:t>Dolphins” are being referenced.</w:t>
      </w:r>
    </w:p>
  </w:comment>
  <w:comment w:id="176" w:author="Michael Polito" w:date="2022-05-03T16:21:00Z" w:initials="MJP">
    <w:p w14:paraId="010BCD59" w14:textId="4AB0010A" w:rsidR="003D62FA" w:rsidRDefault="003D62FA">
      <w:pPr>
        <w:pStyle w:val="CommentText"/>
      </w:pPr>
      <w:r>
        <w:rPr>
          <w:rStyle w:val="CommentReference"/>
        </w:rPr>
        <w:annotationRef/>
      </w:r>
      <w:r>
        <w:t xml:space="preserve">Also “pelicans” are </w:t>
      </w:r>
      <w:proofErr w:type="gramStart"/>
      <w:r>
        <w:t>probably  just</w:t>
      </w:r>
      <w:proofErr w:type="gramEnd"/>
      <w:r>
        <w:t xml:space="preserve"> brown pelicans.</w:t>
      </w:r>
    </w:p>
  </w:comment>
  <w:comment w:id="177" w:author="Michael Polito" w:date="2022-05-03T16:22:00Z" w:initials="MJP">
    <w:p w14:paraId="19E78605" w14:textId="2928FA8C" w:rsidR="003D62FA" w:rsidRDefault="003D62FA">
      <w:pPr>
        <w:pStyle w:val="CommentText"/>
      </w:pPr>
      <w:r>
        <w:rPr>
          <w:rStyle w:val="CommentReference"/>
        </w:rPr>
        <w:annotationRef/>
      </w:r>
      <w:r>
        <w:t>Pelicans, other seabirds, or both?</w:t>
      </w:r>
    </w:p>
  </w:comment>
  <w:comment w:id="178" w:author="Michael Polito" w:date="2022-05-03T16:23:00Z" w:initials="MJP">
    <w:p w14:paraId="546371BF" w14:textId="060F8960" w:rsidR="003D62FA" w:rsidRDefault="003D62FA">
      <w:pPr>
        <w:pStyle w:val="CommentText"/>
      </w:pPr>
      <w:r>
        <w:rPr>
          <w:rStyle w:val="CommentReference"/>
        </w:rPr>
        <w:annotationRef/>
      </w:r>
    </w:p>
  </w:comment>
  <w:comment w:id="181" w:author="Michael Polito" w:date="2022-05-03T16:23:00Z" w:initials="MJP">
    <w:p w14:paraId="79EA62CB" w14:textId="236617EF" w:rsidR="003D62FA" w:rsidRDefault="003D62FA">
      <w:pPr>
        <w:pStyle w:val="CommentText"/>
      </w:pPr>
      <w:r>
        <w:rPr>
          <w:rStyle w:val="CommentReference"/>
        </w:rPr>
        <w:annotationRef/>
      </w:r>
      <w:r>
        <w:t xml:space="preserve">See </w:t>
      </w:r>
      <w:proofErr w:type="spellStart"/>
      <w:r>
        <w:t>commente</w:t>
      </w:r>
      <w:proofErr w:type="spellEnd"/>
      <w:r>
        <w:t xml:space="preserve"> above</w:t>
      </w:r>
    </w:p>
  </w:comment>
  <w:comment w:id="184" w:author="Michael Polito" w:date="2022-05-03T16:23:00Z" w:initials="MJP">
    <w:p w14:paraId="708D29A4" w14:textId="27DA401F" w:rsidR="003D62FA" w:rsidRDefault="003D62FA">
      <w:pPr>
        <w:pStyle w:val="CommentText"/>
      </w:pPr>
      <w:r>
        <w:rPr>
          <w:rStyle w:val="CommentReference"/>
        </w:rPr>
        <w:annotationRef/>
      </w:r>
      <w:r>
        <w:t>Curious about the “biomass” numbers are they for breeding birds, or do they include both breeding and non-breeding birds?</w:t>
      </w:r>
    </w:p>
  </w:comment>
  <w:comment w:id="188" w:author="Martin,Charles" w:date="2022-04-29T12:15:00Z" w:initials="M">
    <w:p w14:paraId="6725E58A" w14:textId="5DBD526F" w:rsidR="003D62FA" w:rsidRDefault="003D62FA">
      <w:pPr>
        <w:pStyle w:val="CommentText"/>
      </w:pPr>
      <w:r>
        <w:rPr>
          <w:rStyle w:val="CommentReference"/>
        </w:rPr>
        <w:annotationRef/>
      </w:r>
      <w:r>
        <w:t>Maybe I missed it, but Figure 3 is not cited in the text?</w:t>
      </w:r>
    </w:p>
  </w:comment>
  <w:comment w:id="193" w:author="Fodrie, Joel" w:date="2022-04-13T08:39:00Z" w:initials="FJ">
    <w:p w14:paraId="5637B852" w14:textId="73F91566" w:rsidR="003D62FA" w:rsidRDefault="003D62FA">
      <w:pPr>
        <w:pStyle w:val="CommentText"/>
      </w:pPr>
      <w:r>
        <w:rPr>
          <w:rStyle w:val="CommentReference"/>
        </w:rPr>
        <w:annotationRef/>
      </w:r>
      <w:r>
        <w:t>Just I just don’t follow this. Why would they respond positively to increased predation?</w:t>
      </w:r>
    </w:p>
  </w:comment>
  <w:comment w:id="194" w:author="Brian J. Roberts" w:date="2022-04-30T10:29:00Z" w:initials="BJR">
    <w:p w14:paraId="6E4C65BD" w14:textId="08D2EA95" w:rsidR="003D62FA" w:rsidRDefault="003D62FA">
      <w:pPr>
        <w:pStyle w:val="CommentText"/>
      </w:pPr>
      <w:r>
        <w:rPr>
          <w:rStyle w:val="CommentReference"/>
        </w:rPr>
        <w:annotationRef/>
      </w:r>
      <w:r>
        <w:t>Don’t know.</w:t>
      </w:r>
    </w:p>
  </w:comment>
  <w:comment w:id="195" w:author="Michael Polito" w:date="2022-05-03T16:25:00Z" w:initials="MJP">
    <w:p w14:paraId="7B1DAB0C" w14:textId="19CD2C30" w:rsidR="003D62FA" w:rsidRDefault="003D62FA" w:rsidP="00567255">
      <w:pPr>
        <w:pStyle w:val="CommentText"/>
      </w:pPr>
      <w:r>
        <w:rPr>
          <w:rStyle w:val="CommentReference"/>
        </w:rPr>
        <w:annotationRef/>
      </w:r>
      <w:r>
        <w:t>Pelicans, other seabirds, or both? Makes me wonder about the seabird/pelican data a bit.</w:t>
      </w:r>
    </w:p>
  </w:comment>
  <w:comment w:id="196" w:author="Fodrie, Joel" w:date="2022-04-13T08:40:00Z" w:initials="FJ">
    <w:p w14:paraId="0FB87523" w14:textId="5F84F1B6" w:rsidR="003D62FA" w:rsidRDefault="003D62FA">
      <w:pPr>
        <w:pStyle w:val="CommentText"/>
      </w:pPr>
      <w:r>
        <w:rPr>
          <w:rStyle w:val="CommentReference"/>
        </w:rPr>
        <w:annotationRef/>
      </w:r>
      <w:r>
        <w:t>This seems like a discussion point.</w:t>
      </w:r>
    </w:p>
  </w:comment>
  <w:comment w:id="197" w:author="Brian J. Roberts" w:date="2022-04-30T10:29:00Z" w:initials="BJR">
    <w:p w14:paraId="3307CDBC" w14:textId="74F89542" w:rsidR="003D62FA" w:rsidRDefault="003D62FA">
      <w:pPr>
        <w:pStyle w:val="CommentText"/>
      </w:pPr>
      <w:r>
        <w:rPr>
          <w:rStyle w:val="CommentReference"/>
        </w:rPr>
        <w:annotationRef/>
      </w:r>
      <w:r>
        <w:t>agreed</w:t>
      </w:r>
    </w:p>
  </w:comment>
  <w:comment w:id="200" w:author="Michael Polito" w:date="2022-05-03T16:26:00Z" w:initials="MJP">
    <w:p w14:paraId="59363200" w14:textId="5378CB19" w:rsidR="003D62FA" w:rsidRDefault="003D62FA">
      <w:pPr>
        <w:pStyle w:val="CommentText"/>
      </w:pPr>
      <w:r>
        <w:rPr>
          <w:rStyle w:val="CommentReference"/>
        </w:rPr>
        <w:annotationRef/>
      </w:r>
      <w:r>
        <w:t>sometimes you use “gulf” sometimes not.</w:t>
      </w:r>
    </w:p>
  </w:comment>
  <w:comment w:id="211" w:author="Brian J. Roberts" w:date="2022-04-30T10:31:00Z" w:initials="BJR">
    <w:p w14:paraId="53D0E11F" w14:textId="4DF0650B" w:rsidR="003D62FA" w:rsidRDefault="003D62FA">
      <w:pPr>
        <w:pStyle w:val="CommentText"/>
      </w:pPr>
      <w:r>
        <w:rPr>
          <w:rStyle w:val="CommentReference"/>
        </w:rPr>
        <w:annotationRef/>
      </w:r>
      <w:r>
        <w:t>Lot of qualifiers and qualifying phrases to start sentences.  Results in a lot of passive voice throughout text…</w:t>
      </w:r>
    </w:p>
  </w:comment>
  <w:comment w:id="224" w:author="Michael McCann" w:date="2022-05-01T10:05:00Z" w:initials="MM">
    <w:p w14:paraId="080F6830" w14:textId="536DF1BD" w:rsidR="003D62FA" w:rsidRDefault="003D62FA">
      <w:pPr>
        <w:pStyle w:val="CommentText"/>
      </w:pPr>
      <w:r>
        <w:rPr>
          <w:rStyle w:val="CommentReference"/>
        </w:rPr>
        <w:annotationRef/>
      </w:r>
      <w:r>
        <w:t xml:space="preserve">I’m not familiar with this term. Min and max results from all the simulations?  </w:t>
      </w:r>
    </w:p>
  </w:comment>
  <w:comment w:id="242" w:author="Michael Polito" w:date="2022-05-03T16:27:00Z" w:initials="MJP">
    <w:p w14:paraId="171D67A8" w14:textId="476C4FFC" w:rsidR="003D62FA" w:rsidRDefault="003D62FA">
      <w:pPr>
        <w:pStyle w:val="CommentText"/>
      </w:pPr>
      <w:r>
        <w:rPr>
          <w:rStyle w:val="CommentReference"/>
        </w:rPr>
        <w:annotationRef/>
      </w:r>
      <w:r>
        <w:t>Just to be picky some bird folks think of all of these species as “coastal birds” as opposed to “seabirds”. I think seabirds is fine.</w:t>
      </w:r>
    </w:p>
  </w:comment>
  <w:comment w:id="243" w:author="Brian J. Roberts" w:date="2022-05-01T08:16:00Z" w:initials="BJR">
    <w:p w14:paraId="4662CBAB" w14:textId="470C7953" w:rsidR="003D62FA" w:rsidRDefault="003D62FA">
      <w:pPr>
        <w:pStyle w:val="CommentText"/>
      </w:pPr>
      <w:r>
        <w:rPr>
          <w:rStyle w:val="CommentReference"/>
        </w:rPr>
        <w:annotationRef/>
      </w:r>
      <w:r>
        <w:t>Had?  Seems odd to use present tense when discussing a spill that took place 12 years ago….</w:t>
      </w:r>
    </w:p>
  </w:comment>
  <w:comment w:id="244" w:author="Jill Olin" w:date="2022-04-28T09:54:00Z" w:initials="JO">
    <w:p w14:paraId="55019732" w14:textId="7454C22D" w:rsidR="003D62FA" w:rsidRDefault="003D62FA">
      <w:pPr>
        <w:pStyle w:val="CommentText"/>
      </w:pPr>
      <w:r>
        <w:rPr>
          <w:rStyle w:val="CommentReference"/>
        </w:rPr>
        <w:annotationRef/>
      </w:r>
      <w:r>
        <w:t>This seems oddly placed. Maybe just biomass?</w:t>
      </w:r>
    </w:p>
  </w:comment>
  <w:comment w:id="245" w:author="Brian J. Roberts" w:date="2022-05-01T08:17:00Z" w:initials="BJR">
    <w:p w14:paraId="59DD1198" w14:textId="3DA9E5DF" w:rsidR="003D62FA" w:rsidRDefault="003D62FA">
      <w:pPr>
        <w:pStyle w:val="CommentText"/>
      </w:pPr>
      <w:r>
        <w:rPr>
          <w:rStyle w:val="CommentReference"/>
        </w:rPr>
        <w:annotationRef/>
      </w:r>
      <w:r>
        <w:t>Agree. Suggest eliminating “equilibrium” here or replacing with a different work</w:t>
      </w:r>
    </w:p>
  </w:comment>
  <w:comment w:id="246" w:author="kiva.oken kiva.oken" w:date="2022-03-28T08:13:00Z" w:initials="kk">
    <w:p w14:paraId="29E31426" w14:textId="66787246" w:rsidR="003D62FA" w:rsidRDefault="003D62FA">
      <w:pPr>
        <w:pStyle w:val="CommentText"/>
      </w:pPr>
      <w:r>
        <w:t xml:space="preserve">#months in BB specifically, </w:t>
      </w:r>
      <w:r>
        <w:rPr>
          <w:rStyle w:val="CommentReference"/>
        </w:rPr>
        <w:annotationRef/>
      </w:r>
      <w:r>
        <w:t>Charlie?</w:t>
      </w:r>
    </w:p>
  </w:comment>
  <w:comment w:id="247" w:author="Fodrie, Joel" w:date="2022-04-13T08:46:00Z" w:initials="FJ">
    <w:p w14:paraId="1484B626" w14:textId="4957F95D" w:rsidR="003D62FA" w:rsidRDefault="003D62FA">
      <w:pPr>
        <w:pStyle w:val="CommentText"/>
      </w:pPr>
      <w:r>
        <w:rPr>
          <w:rStyle w:val="CommentReference"/>
        </w:rPr>
        <w:annotationRef/>
      </w:r>
      <w:r>
        <w:t>For 2010, I think the fishing response (</w:t>
      </w:r>
      <w:proofErr w:type="spellStart"/>
      <w:r>
        <w:t>esp</w:t>
      </w:r>
      <w:proofErr w:type="spellEnd"/>
      <w:r>
        <w:t xml:space="preserve"> commercial) was more nuanced.</w:t>
      </w:r>
    </w:p>
  </w:comment>
  <w:comment w:id="248" w:author="Martin,Charles" w:date="2022-04-29T12:37:00Z" w:initials="M">
    <w:p w14:paraId="4F54C779" w14:textId="79F0D912" w:rsidR="003D62FA" w:rsidRDefault="003D62FA">
      <w:pPr>
        <w:pStyle w:val="CommentText"/>
      </w:pPr>
      <w:r>
        <w:rPr>
          <w:rStyle w:val="CommentReference"/>
        </w:rPr>
        <w:annotationRef/>
      </w:r>
      <w:r>
        <w:t>Yep, the closures were specific regions within BB and all different… maybe easier to be vague on this? It is hard to find specific dates for specific areas.</w:t>
      </w:r>
    </w:p>
  </w:comment>
  <w:comment w:id="250" w:author="Fodrie, Joel" w:date="2022-04-13T08:47:00Z" w:initials="FJ">
    <w:p w14:paraId="04DD3834" w14:textId="655A9F76" w:rsidR="003D62FA" w:rsidRDefault="003D62FA">
      <w:pPr>
        <w:pStyle w:val="CommentText"/>
      </w:pPr>
      <w:r>
        <w:rPr>
          <w:rStyle w:val="CommentReference"/>
        </w:rPr>
        <w:annotationRef/>
      </w:r>
      <w:r>
        <w:t>Do all shrimp boats in the GOM have to log their effort, or just the ones in federal waters?</w:t>
      </w:r>
    </w:p>
  </w:comment>
  <w:comment w:id="255" w:author="Fodrie, Joel" w:date="2022-04-13T08:48:00Z" w:initials="FJ">
    <w:p w14:paraId="3FAE95B7" w14:textId="4AE0AA4C" w:rsidR="003D62FA" w:rsidRDefault="003D62FA">
      <w:pPr>
        <w:pStyle w:val="CommentText"/>
      </w:pPr>
      <w:r>
        <w:rPr>
          <w:rStyle w:val="CommentReference"/>
        </w:rPr>
        <w:annotationRef/>
      </w:r>
      <w:r>
        <w:t xml:space="preserve">I would try to integrate the Diamond et al reference here, in terms of potential impacts of bycatch on croaker (and how your analyses jive) – I think the paper claims to have a focus on estuarine trawling/dynamics, but might be </w:t>
      </w:r>
      <w:proofErr w:type="spellStart"/>
      <w:r>
        <w:t>mis</w:t>
      </w:r>
      <w:proofErr w:type="spellEnd"/>
      <w:r>
        <w:t xml:space="preserve">-remembering </w:t>
      </w:r>
    </w:p>
    <w:p w14:paraId="085316B1" w14:textId="77777777" w:rsidR="003D62FA" w:rsidRDefault="003D62FA">
      <w:pPr>
        <w:pStyle w:val="CommentText"/>
      </w:pPr>
    </w:p>
    <w:p w14:paraId="331BBD37" w14:textId="2A07CD13" w:rsidR="003D62FA" w:rsidRDefault="003D62FA">
      <w:pPr>
        <w:pStyle w:val="CommentText"/>
      </w:pPr>
      <w:r>
        <w:t>[</w:t>
      </w:r>
      <w:r>
        <w:rPr>
          <w:rFonts w:ascii="Arial" w:hAnsi="Arial" w:cs="Arial"/>
          <w:color w:val="222222"/>
          <w:shd w:val="clear" w:color="auto" w:fill="FFFFFF"/>
        </w:rPr>
        <w:t>Diamond, S.L., Cowell, L.G. and Crowder, L.B., 2000. Population effects of shrimp trawl bycatch on Atlantic croaker. </w:t>
      </w:r>
      <w:r>
        <w:rPr>
          <w:rFonts w:ascii="Arial" w:hAnsi="Arial" w:cs="Arial"/>
          <w:i/>
          <w:iCs/>
          <w:color w:val="222222"/>
          <w:shd w:val="clear" w:color="auto" w:fill="FFFFFF"/>
        </w:rPr>
        <w:t>Canadian Journal of Fisheries and Aquatic Sciences</w:t>
      </w:r>
      <w:r>
        <w:rPr>
          <w:rFonts w:ascii="Arial" w:hAnsi="Arial" w:cs="Arial"/>
          <w:color w:val="222222"/>
          <w:shd w:val="clear" w:color="auto" w:fill="FFFFFF"/>
        </w:rPr>
        <w:t>, </w:t>
      </w:r>
      <w:r>
        <w:rPr>
          <w:rFonts w:ascii="Arial" w:hAnsi="Arial" w:cs="Arial"/>
          <w:i/>
          <w:iCs/>
          <w:color w:val="222222"/>
          <w:shd w:val="clear" w:color="auto" w:fill="FFFFFF"/>
        </w:rPr>
        <w:t>57</w:t>
      </w:r>
      <w:r>
        <w:rPr>
          <w:rFonts w:ascii="Arial" w:hAnsi="Arial" w:cs="Arial"/>
          <w:color w:val="222222"/>
          <w:shd w:val="clear" w:color="auto" w:fill="FFFFFF"/>
        </w:rPr>
        <w:t>(10), pp.2010-2021</w:t>
      </w:r>
      <w:r>
        <w:t>]</w:t>
      </w:r>
    </w:p>
  </w:comment>
  <w:comment w:id="260" w:author="Jill Olin" w:date="2022-04-28T09:57:00Z" w:initials="JO">
    <w:p w14:paraId="0A825AD6" w14:textId="5E2FA9D2" w:rsidR="003D62FA" w:rsidRDefault="003D62FA">
      <w:pPr>
        <w:pStyle w:val="CommentText"/>
      </w:pPr>
      <w:r>
        <w:rPr>
          <w:rStyle w:val="CommentReference"/>
        </w:rPr>
        <w:annotationRef/>
      </w:r>
      <w:r>
        <w:t>Lower bounds?  Term is awkward.</w:t>
      </w:r>
    </w:p>
  </w:comment>
  <w:comment w:id="261" w:author="Brian J. Roberts" w:date="2022-05-01T08:21:00Z" w:initials="BJR">
    <w:p w14:paraId="2031625B" w14:textId="78B730B2" w:rsidR="003D62FA" w:rsidRDefault="003D62FA">
      <w:pPr>
        <w:pStyle w:val="CommentText"/>
      </w:pPr>
      <w:r>
        <w:rPr>
          <w:rStyle w:val="CommentReference"/>
        </w:rPr>
        <w:annotationRef/>
      </w:r>
      <w:r>
        <w:t>What about something like “highly conservative”?</w:t>
      </w:r>
    </w:p>
  </w:comment>
  <w:comment w:id="262" w:author="Brian J. Roberts" w:date="2022-05-01T08:24:00Z" w:initials="BJR">
    <w:p w14:paraId="7749349A" w14:textId="16EFD0A9" w:rsidR="003D62FA" w:rsidRDefault="003D62FA">
      <w:pPr>
        <w:pStyle w:val="CommentText"/>
      </w:pPr>
      <w:r>
        <w:rPr>
          <w:rStyle w:val="CommentReference"/>
        </w:rPr>
        <w:annotationRef/>
      </w:r>
      <w:r>
        <w:t>It can do a lot more significant destruction of habitat than simply stirring up of benthos</w:t>
      </w:r>
    </w:p>
  </w:comment>
  <w:comment w:id="263" w:author="kiva.oken kiva.oken" w:date="2022-03-22T10:23:00Z" w:initials="kk">
    <w:p w14:paraId="1869E201" w14:textId="34DA4E95" w:rsidR="003D62FA" w:rsidRDefault="003D62FA">
      <w:pPr>
        <w:pStyle w:val="CommentText"/>
      </w:pPr>
      <w:r>
        <w:rPr>
          <w:rStyle w:val="CommentReference"/>
        </w:rPr>
        <w:annotationRef/>
      </w:r>
      <w:r>
        <w:t>Is this right? Am I missing any?</w:t>
      </w:r>
    </w:p>
  </w:comment>
  <w:comment w:id="264" w:author="Martin,Charles" w:date="2022-04-29T12:50:00Z" w:initials="M">
    <w:p w14:paraId="7C847D80" w14:textId="3C96B1D3" w:rsidR="003D62FA" w:rsidRDefault="003D62FA">
      <w:pPr>
        <w:pStyle w:val="CommentText"/>
      </w:pPr>
      <w:r>
        <w:rPr>
          <w:rStyle w:val="CommentReference"/>
        </w:rPr>
        <w:annotationRef/>
      </w:r>
      <w:r>
        <w:t>Seems reasonable</w:t>
      </w:r>
    </w:p>
  </w:comment>
  <w:comment w:id="272" w:author="Martin,Charles" w:date="2022-04-29T12:50:00Z" w:initials="M">
    <w:p w14:paraId="6B67C9E3" w14:textId="259CFAF0" w:rsidR="003D62FA" w:rsidRDefault="003D62FA">
      <w:pPr>
        <w:pStyle w:val="CommentText"/>
      </w:pPr>
      <w:r>
        <w:rPr>
          <w:rStyle w:val="CommentReference"/>
        </w:rPr>
        <w:annotationRef/>
      </w:r>
      <w:r>
        <w:t>Dolphins love following those shrimp boats around for a handout.</w:t>
      </w:r>
    </w:p>
  </w:comment>
  <w:comment w:id="273" w:author="Brian J. Roberts" w:date="2022-05-01T08:27:00Z" w:initials="BJR">
    <w:p w14:paraId="4516BF14" w14:textId="12854ED4" w:rsidR="003D62FA" w:rsidRDefault="003D62FA">
      <w:pPr>
        <w:pStyle w:val="CommentText"/>
      </w:pPr>
      <w:r>
        <w:rPr>
          <w:rStyle w:val="CommentReference"/>
        </w:rPr>
        <w:annotationRef/>
      </w:r>
      <w:proofErr w:type="gramStart"/>
      <w:r>
        <w:t>Yes</w:t>
      </w:r>
      <w:proofErr w:type="gramEnd"/>
      <w:r>
        <w:t xml:space="preserve"> they do!</w:t>
      </w:r>
    </w:p>
  </w:comment>
  <w:comment w:id="274" w:author="Michael Polito" w:date="2022-05-03T16:28:00Z" w:initials="MJP">
    <w:p w14:paraId="687F5BC8" w14:textId="571B76FD" w:rsidR="003D62FA" w:rsidRDefault="003D62FA">
      <w:pPr>
        <w:pStyle w:val="CommentText"/>
      </w:pPr>
      <w:r>
        <w:rPr>
          <w:rStyle w:val="CommentReference"/>
        </w:rPr>
        <w:annotationRef/>
      </w:r>
      <w:r>
        <w:t xml:space="preserve">See comment </w:t>
      </w:r>
    </w:p>
  </w:comment>
  <w:comment w:id="275" w:author="kiva.oken kiva.oken" w:date="2022-03-21T16:45:00Z" w:initials="kk">
    <w:p w14:paraId="00A4D829" w14:textId="2B4C39C0" w:rsidR="003D62FA" w:rsidRDefault="003D62FA">
      <w:pPr>
        <w:pStyle w:val="CommentText"/>
      </w:pPr>
      <w:r>
        <w:rPr>
          <w:rStyle w:val="CommentReference"/>
        </w:rPr>
        <w:annotationRef/>
      </w:r>
      <w:r>
        <w:rPr>
          <w:rStyle w:val="CommentReference"/>
        </w:rPr>
        <w:t>Blue crabs also eat a ton of detritus</w:t>
      </w:r>
    </w:p>
  </w:comment>
  <w:comment w:id="280" w:author="Fodrie, Joel" w:date="2022-04-13T08:54:00Z" w:initials="FJ">
    <w:p w14:paraId="65298E95" w14:textId="6E4C62AC" w:rsidR="003D62FA" w:rsidRDefault="003D62FA">
      <w:pPr>
        <w:pStyle w:val="CommentText"/>
      </w:pPr>
      <w:r>
        <w:rPr>
          <w:rStyle w:val="CommentReference"/>
        </w:rPr>
        <w:annotationRef/>
      </w:r>
      <w:r>
        <w:t xml:space="preserve">Just checking again if we’re comfortable with “resilience” (throughout manuscript – it pops up a lot). </w:t>
      </w:r>
      <w:proofErr w:type="spellStart"/>
      <w:r>
        <w:t>Prob</w:t>
      </w:r>
      <w:proofErr w:type="spellEnd"/>
      <w:r>
        <w:t xml:space="preserve"> fine if the term is explicitly defined (in this </w:t>
      </w:r>
      <w:proofErr w:type="spellStart"/>
      <w:r>
        <w:t>ms</w:t>
      </w:r>
      <w:proofErr w:type="spellEnd"/>
      <w:r>
        <w:t xml:space="preserve">, seems to incorporate stability or bounce back) early in the manuscript. </w:t>
      </w:r>
    </w:p>
  </w:comment>
  <w:comment w:id="281" w:author="Brian J. Roberts" w:date="2022-05-01T08:32:00Z" w:initials="BJR">
    <w:p w14:paraId="25850400" w14:textId="0093ECAB" w:rsidR="003D62FA" w:rsidRDefault="003D62FA">
      <w:pPr>
        <w:pStyle w:val="CommentText"/>
      </w:pPr>
      <w:r>
        <w:rPr>
          <w:rStyle w:val="CommentReference"/>
        </w:rPr>
        <w:annotationRef/>
      </w:r>
      <w:r>
        <w:t>I agree that being clear on how we are defining the term early on if it is going to be used extensively.</w:t>
      </w:r>
    </w:p>
  </w:comment>
  <w:comment w:id="286" w:author="kiva.oken kiva.oken" w:date="2022-03-27T21:03:00Z" w:initials="kk">
    <w:p w14:paraId="75A0814E" w14:textId="77777777" w:rsidR="003D62FA" w:rsidRDefault="003D62FA" w:rsidP="00835915">
      <w:pPr>
        <w:pStyle w:val="CommentText"/>
      </w:pPr>
      <w:r>
        <w:rPr>
          <w:rStyle w:val="CommentReference"/>
        </w:rPr>
        <w:annotationRef/>
      </w:r>
      <w:r>
        <w:t>This was partly a balancing issue, as I recall, as this was the only group that had enough biomass to satisfy the hungry dolphins! I balanced the diets a long time ago and just noticed this recent pub…</w:t>
      </w:r>
    </w:p>
  </w:comment>
  <w:comment w:id="287" w:author="Kim De Mutsert" w:date="2022-05-01T09:12:00Z" w:initials="KDM">
    <w:p w14:paraId="3982B756" w14:textId="15B57269" w:rsidR="003D62FA" w:rsidRDefault="003D62FA">
      <w:pPr>
        <w:pStyle w:val="CommentText"/>
      </w:pPr>
      <w:r>
        <w:rPr>
          <w:rStyle w:val="CommentReference"/>
        </w:rPr>
        <w:annotationRef/>
      </w:r>
      <w:r>
        <w:t>Excellent find! (the Bowens-Stevens paper) Makes sense to me too</w:t>
      </w:r>
    </w:p>
  </w:comment>
  <w:comment w:id="292" w:author="Fodrie, Joel" w:date="2022-04-13T08:59:00Z" w:initials="FJ">
    <w:p w14:paraId="50FB9E73" w14:textId="12F9495F" w:rsidR="003D62FA" w:rsidRDefault="003D62FA">
      <w:pPr>
        <w:pStyle w:val="CommentText"/>
      </w:pPr>
      <w:r>
        <w:rPr>
          <w:rStyle w:val="CommentReference"/>
        </w:rPr>
        <w:annotationRef/>
      </w:r>
      <w:r>
        <w:t>Given how the models work, I presume you might actually mean productivity here, but just wanted to check it didn’t really mean abundance or something.</w:t>
      </w:r>
    </w:p>
  </w:comment>
  <w:comment w:id="296" w:author="Michael McCann" w:date="2022-05-01T15:02:00Z" w:initials="MM">
    <w:p w14:paraId="0A0BD8FF" w14:textId="1E9BABFA" w:rsidR="003D62FA" w:rsidRDefault="003D62FA">
      <w:pPr>
        <w:pStyle w:val="CommentText"/>
      </w:pPr>
      <w:r>
        <w:rPr>
          <w:rStyle w:val="CommentReference"/>
        </w:rPr>
        <w:annotationRef/>
      </w:r>
      <w:r>
        <w:t xml:space="preserve">Why did we make these two assumptions? </w:t>
      </w:r>
    </w:p>
  </w:comment>
  <w:comment w:id="303" w:author="Brian J. Roberts" w:date="2022-05-01T08:41:00Z" w:initials="BJR">
    <w:p w14:paraId="61B6C42D" w14:textId="424AD1C0" w:rsidR="003D62FA" w:rsidRDefault="003D62FA">
      <w:pPr>
        <w:pStyle w:val="CommentText"/>
      </w:pPr>
      <w:r>
        <w:rPr>
          <w:rStyle w:val="CommentReference"/>
        </w:rPr>
        <w:annotationRef/>
      </w:r>
      <w:r>
        <w:t>Did you consider running a scenario that employed the Short diet %? How much did it change your output?</w:t>
      </w:r>
    </w:p>
  </w:comment>
  <w:comment w:id="305" w:author="Brian J. Roberts" w:date="2022-05-01T08:42:00Z" w:initials="BJR">
    <w:p w14:paraId="3BDBA445" w14:textId="571BE1D9" w:rsidR="003D62FA" w:rsidRDefault="003D62FA">
      <w:pPr>
        <w:pStyle w:val="CommentText"/>
      </w:pPr>
      <w:r>
        <w:rPr>
          <w:rStyle w:val="CommentReference"/>
        </w:rPr>
        <w:annotationRef/>
      </w:r>
      <w:r>
        <w:t>Should you state that here?</w:t>
      </w:r>
    </w:p>
  </w:comment>
  <w:comment w:id="313" w:author="Brian J. Roberts" w:date="2022-05-01T08:43:00Z" w:initials="BJR">
    <w:p w14:paraId="1DFE00CD" w14:textId="234C15E4" w:rsidR="003D62FA" w:rsidRDefault="003D62FA">
      <w:pPr>
        <w:pStyle w:val="CommentText"/>
      </w:pPr>
      <w:r>
        <w:rPr>
          <w:rStyle w:val="CommentReference"/>
        </w:rPr>
        <w:annotationRef/>
      </w:r>
      <w:r>
        <w:t>Well stated.</w:t>
      </w:r>
    </w:p>
  </w:comment>
  <w:comment w:id="314" w:author="Fodrie, Joel" w:date="2022-04-13T09:06:00Z" w:initials="FJ">
    <w:p w14:paraId="36F9E694" w14:textId="637D285B" w:rsidR="003D62FA" w:rsidRDefault="003D62FA">
      <w:pPr>
        <w:pStyle w:val="CommentText"/>
      </w:pPr>
      <w:r>
        <w:rPr>
          <w:rStyle w:val="CommentReference"/>
        </w:rPr>
        <w:annotationRef/>
      </w:r>
      <w:r>
        <w:t>awkward</w:t>
      </w:r>
    </w:p>
  </w:comment>
  <w:comment w:id="315" w:author="Michael McCann" w:date="2022-05-01T16:03:00Z" w:initials="MM">
    <w:p w14:paraId="62E85724" w14:textId="77777777" w:rsidR="003D62FA" w:rsidRDefault="003D62FA">
      <w:pPr>
        <w:pStyle w:val="CommentText"/>
      </w:pPr>
      <w:r>
        <w:rPr>
          <w:rStyle w:val="CommentReference"/>
        </w:rPr>
        <w:annotationRef/>
      </w:r>
      <w:r>
        <w:t xml:space="preserve">This feels like it might be an appropriate spot for “resilient” </w:t>
      </w:r>
    </w:p>
  </w:comment>
  <w:comment w:id="316" w:author="Brian J. Roberts" w:date="2022-05-01T08:44:00Z" w:initials="BJR">
    <w:p w14:paraId="5F27F5E3" w14:textId="1849B3F2" w:rsidR="003D62FA" w:rsidRDefault="003D62FA">
      <w:pPr>
        <w:pStyle w:val="CommentText"/>
      </w:pPr>
      <w:r>
        <w:rPr>
          <w:rStyle w:val="CommentReference"/>
        </w:rPr>
        <w:annotationRef/>
      </w:r>
      <w:r>
        <w:t>and unclear. Flexible?</w:t>
      </w:r>
    </w:p>
  </w:comment>
  <w:comment w:id="317" w:author="Kim De Mutsert" w:date="2022-05-01T09:16:00Z" w:initials="KDM">
    <w:p w14:paraId="343EB22F" w14:textId="28091186" w:rsidR="003D62FA" w:rsidRDefault="003D62FA">
      <w:pPr>
        <w:pStyle w:val="CommentText"/>
      </w:pPr>
      <w:r>
        <w:rPr>
          <w:rStyle w:val="CommentReference"/>
        </w:rPr>
        <w:annotationRef/>
      </w:r>
      <w:r>
        <w:t xml:space="preserve">This paper is about </w:t>
      </w:r>
      <w:proofErr w:type="spellStart"/>
      <w:r>
        <w:t>Barataria</w:t>
      </w:r>
      <w:proofErr w:type="spellEnd"/>
      <w:r>
        <w:t xml:space="preserve"> Bay as well</w:t>
      </w:r>
    </w:p>
  </w:comment>
  <w:comment w:id="321" w:author="Kim De Mutsert" w:date="2022-05-01T09:18:00Z" w:initials="KDM">
    <w:p w14:paraId="64DD7600" w14:textId="43868215" w:rsidR="003D62FA" w:rsidRDefault="003D62FA">
      <w:pPr>
        <w:pStyle w:val="CommentText"/>
      </w:pPr>
      <w:r>
        <w:rPr>
          <w:rStyle w:val="CommentReference"/>
        </w:rPr>
        <w:annotationRef/>
      </w:r>
      <w:r>
        <w:t>Include reference</w:t>
      </w:r>
    </w:p>
  </w:comment>
  <w:comment w:id="320" w:author="Fodrie, Joel" w:date="2022-04-13T10:07:00Z" w:initials="FJ">
    <w:p w14:paraId="23F10FED" w14:textId="77777777" w:rsidR="003D62FA" w:rsidRDefault="003D62FA">
      <w:pPr>
        <w:pStyle w:val="CommentText"/>
      </w:pPr>
      <w:r>
        <w:rPr>
          <w:rStyle w:val="CommentReference"/>
        </w:rPr>
        <w:annotationRef/>
      </w:r>
      <w:r>
        <w:t>Citation?</w:t>
      </w:r>
    </w:p>
  </w:comment>
  <w:comment w:id="325" w:author="Fodrie, Joel" w:date="2022-04-13T09:07:00Z" w:initials="FJ">
    <w:p w14:paraId="5F21DFD3" w14:textId="51841432" w:rsidR="003D62FA" w:rsidRDefault="003D62FA">
      <w:pPr>
        <w:pStyle w:val="CommentText"/>
      </w:pPr>
      <w:r>
        <w:rPr>
          <w:rStyle w:val="CommentReference"/>
        </w:rPr>
        <w:annotationRef/>
      </w:r>
      <w:r>
        <w:t xml:space="preserve">Ambiguous. I suspect you’re referencing the </w:t>
      </w:r>
      <w:proofErr w:type="spellStart"/>
      <w:r>
        <w:t>tox</w:t>
      </w:r>
      <w:proofErr w:type="spellEnd"/>
      <w:r>
        <w:t xml:space="preserve"> studies, but you could be referencing the ecosystem modeling. </w:t>
      </w:r>
    </w:p>
  </w:comment>
  <w:comment w:id="326" w:author="Brian J. Roberts" w:date="2022-05-01T08:45:00Z" w:initials="BJR">
    <w:p w14:paraId="7A704EBB" w14:textId="60E82DC5" w:rsidR="003D62FA" w:rsidRDefault="003D62FA">
      <w:pPr>
        <w:pStyle w:val="CommentText"/>
      </w:pPr>
      <w:r>
        <w:rPr>
          <w:rStyle w:val="CommentReference"/>
        </w:rPr>
        <w:annotationRef/>
      </w:r>
      <w:r>
        <w:t>Agreed.</w:t>
      </w:r>
    </w:p>
  </w:comment>
  <w:comment w:id="324" w:author="kiva.oken kiva.oken" w:date="2022-03-28T14:41:00Z" w:initials="kk">
    <w:p w14:paraId="31AE7EB4" w14:textId="53AB7507" w:rsidR="003D62FA" w:rsidRDefault="003D62FA">
      <w:pPr>
        <w:pStyle w:val="CommentText"/>
      </w:pPr>
      <w:r>
        <w:rPr>
          <w:rStyle w:val="CommentReference"/>
        </w:rPr>
        <w:annotationRef/>
      </w:r>
      <w:r>
        <w:t>They did claim to tune the model based on fishery independent surveys. But, like, the plots of biomass dropping right after the spill are insane and not what I’ve seen anywhere else.</w:t>
      </w:r>
    </w:p>
  </w:comment>
  <w:comment w:id="327" w:author="kiva.oken kiva.oken" w:date="2022-03-28T14:59:00Z" w:initials="kk">
    <w:p w14:paraId="2C9C866E" w14:textId="44532955" w:rsidR="003D62FA" w:rsidRDefault="003D62FA">
      <w:pPr>
        <w:pStyle w:val="CommentText"/>
      </w:pPr>
      <w:r>
        <w:rPr>
          <w:rStyle w:val="CommentReference"/>
        </w:rPr>
        <w:annotationRef/>
      </w:r>
      <w:r>
        <w:t>This feels like a cop out as far as synthesizing the paragraph goes, but I’m struggling with how to do better.</w:t>
      </w:r>
    </w:p>
  </w:comment>
  <w:comment w:id="329" w:author="Martin,Charles" w:date="2022-04-29T12:59:00Z" w:initials="M">
    <w:p w14:paraId="3C5EBDEF" w14:textId="4E90CCE4" w:rsidR="003D62FA" w:rsidRDefault="003D62FA">
      <w:pPr>
        <w:pStyle w:val="CommentText"/>
      </w:pPr>
      <w:r>
        <w:rPr>
          <w:rStyle w:val="CommentReference"/>
        </w:rPr>
        <w:annotationRef/>
      </w:r>
      <w:r>
        <w:t xml:space="preserve">I don’t totally understand the nuts and bolts of </w:t>
      </w:r>
      <w:proofErr w:type="spellStart"/>
      <w:r>
        <w:t>ecopath</w:t>
      </w:r>
      <w:proofErr w:type="spellEnd"/>
      <w:r>
        <w:t>, so a naïve question. Is it possible that diets of our focal species might change from prey community changes (plankton, etc.) and would that prey switching be accounted for? Seems like it would need to be based on empirical data, but maybe the mass balance process gets at a situation like that?</w:t>
      </w:r>
    </w:p>
  </w:comment>
  <w:comment w:id="330" w:author="kiva.oken kiva.oken" w:date="2022-03-27T21:33:00Z" w:initials="kk">
    <w:p w14:paraId="7618ECA0" w14:textId="2643A4A3" w:rsidR="003D62FA" w:rsidRDefault="003D62FA">
      <w:pPr>
        <w:pStyle w:val="CommentText"/>
      </w:pPr>
      <w:r>
        <w:rPr>
          <w:rStyle w:val="CommentReference"/>
        </w:rPr>
        <w:annotationRef/>
      </w:r>
      <w:r>
        <w:t>I am open to other caveats. These were the ones I thought of.</w:t>
      </w:r>
    </w:p>
  </w:comment>
  <w:comment w:id="331" w:author="kiva.oken kiva.oken" w:date="2022-03-27T21:33:00Z" w:initials="kk">
    <w:p w14:paraId="0663E918" w14:textId="77777777" w:rsidR="003D62FA" w:rsidRDefault="003D62FA">
      <w:pPr>
        <w:pStyle w:val="CommentText"/>
      </w:pPr>
      <w:r>
        <w:rPr>
          <w:rStyle w:val="CommentReference"/>
        </w:rPr>
        <w:annotationRef/>
      </w:r>
      <w:r>
        <w:t>I am open to other caveats. These were the ones I thought of.</w:t>
      </w:r>
    </w:p>
    <w:p w14:paraId="41F1F3D1" w14:textId="77777777" w:rsidR="003D62FA" w:rsidRDefault="003D62FA">
      <w:pPr>
        <w:pStyle w:val="CommentText"/>
      </w:pPr>
    </w:p>
    <w:p w14:paraId="7A23784E" w14:textId="77777777" w:rsidR="003D62FA" w:rsidRDefault="003D62FA">
      <w:pPr>
        <w:pStyle w:val="CommentText"/>
      </w:pPr>
    </w:p>
  </w:comment>
  <w:comment w:id="332" w:author="Kenneth Able" w:date="2022-05-01T07:39:00Z" w:initials="KA">
    <w:p w14:paraId="387242A4" w14:textId="475944CB" w:rsidR="003D62FA" w:rsidRDefault="003D62FA">
      <w:pPr>
        <w:pStyle w:val="CommentText"/>
      </w:pPr>
      <w:r>
        <w:rPr>
          <w:rStyle w:val="CommentReference"/>
        </w:rPr>
        <w:annotationRef/>
      </w:r>
      <w:r>
        <w:t>I would add the caveats identified in my comments above from Able et al. and Lopez-Duarte et al.</w:t>
      </w:r>
    </w:p>
  </w:comment>
  <w:comment w:id="333" w:author="kiva.oken kiva.oken" w:date="2022-03-28T08:19:00Z" w:initials="kk">
    <w:p w14:paraId="3DF5075D" w14:textId="4462ED62" w:rsidR="003D62FA" w:rsidRDefault="003D62FA" w:rsidP="00FB6DC7">
      <w:pPr>
        <w:pStyle w:val="CommentText"/>
      </w:pPr>
      <w:r w:rsidRPr="001D4D1F">
        <w:rPr>
          <w:rStyle w:val="CommentReference"/>
        </w:rPr>
        <w:annotationRef/>
      </w:r>
      <w:r w:rsidRPr="001D4D1F">
        <w:rPr>
          <w:rFonts w:ascii="Times New Roman" w:hAnsi="Times New Roman" w:cs="Times New Roman"/>
          <w:sz w:val="24"/>
          <w:szCs w:val="24"/>
        </w:rPr>
        <w:t>None of the papers on erosion I found go into why marshes are important</w:t>
      </w:r>
      <w:r>
        <w:rPr>
          <w:rFonts w:ascii="Times New Roman" w:hAnsi="Times New Roman" w:cs="Times New Roman"/>
          <w:sz w:val="24"/>
          <w:szCs w:val="24"/>
        </w:rPr>
        <w:t>, so I was sort of postulating and may have missed things!</w:t>
      </w:r>
    </w:p>
  </w:comment>
  <w:comment w:id="334" w:author="Fodrie, Joel" w:date="2022-04-13T09:09:00Z" w:initials="FJ">
    <w:p w14:paraId="5194EB8F" w14:textId="2C361C69" w:rsidR="003D62FA" w:rsidRDefault="003D62FA">
      <w:pPr>
        <w:pStyle w:val="CommentText"/>
      </w:pPr>
      <w:r>
        <w:rPr>
          <w:rStyle w:val="CommentReference"/>
        </w:rPr>
        <w:annotationRef/>
      </w:r>
      <w:r>
        <w:t xml:space="preserve">Even with erosion, the marsh had and still has an edge, which is relatively key for fishes/decapods. I’ve talked with Brian Silliman about this, and I think the 2016 paper actually quantifies loss of “interior marsh platform”, since again, there was and still is an edge… might have my papers mixed up… so I’m not sure how fishes/decapods should be expected to have responded to ‘marsh loss’.  </w:t>
      </w:r>
    </w:p>
  </w:comment>
  <w:comment w:id="335" w:author="Kenneth Able" w:date="2022-05-01T08:41:00Z" w:initials="KA">
    <w:p w14:paraId="3DCB514E" w14:textId="77777777" w:rsidR="003D62FA" w:rsidRDefault="003D62FA">
      <w:pPr>
        <w:pStyle w:val="CommentText"/>
      </w:pPr>
      <w:r>
        <w:rPr>
          <w:rStyle w:val="CommentReference"/>
        </w:rPr>
        <w:annotationRef/>
      </w:r>
      <w:r>
        <w:t>More papers are including edge and interior marsh loss, mostly in response to sea level rise.</w:t>
      </w:r>
    </w:p>
    <w:p w14:paraId="3BFAF8AD" w14:textId="77777777" w:rsidR="003D62FA" w:rsidRDefault="003D62FA">
      <w:pPr>
        <w:pStyle w:val="CommentText"/>
      </w:pPr>
    </w:p>
    <w:p w14:paraId="2622C86F" w14:textId="77777777" w:rsidR="003D62FA" w:rsidRDefault="003D62FA">
      <w:pPr>
        <w:pStyle w:val="CommentText"/>
      </w:pPr>
    </w:p>
    <w:p w14:paraId="1F701E05" w14:textId="77777777" w:rsidR="003D62FA" w:rsidRDefault="003D62FA">
      <w:pPr>
        <w:pStyle w:val="CommentText"/>
      </w:pPr>
    </w:p>
    <w:p w14:paraId="2B3C7B89" w14:textId="77777777" w:rsidR="003D62FA" w:rsidRDefault="003D62FA">
      <w:pPr>
        <w:pStyle w:val="CommentText"/>
      </w:pPr>
    </w:p>
  </w:comment>
  <w:comment w:id="336" w:author="Brian J. Roberts" w:date="2022-05-01T08:47:00Z" w:initials="BJR">
    <w:p w14:paraId="223FF47D" w14:textId="1B25BECC" w:rsidR="003D62FA" w:rsidRDefault="003D62FA">
      <w:pPr>
        <w:pStyle w:val="CommentText"/>
      </w:pPr>
      <w:r>
        <w:rPr>
          <w:rStyle w:val="CommentReference"/>
        </w:rPr>
        <w:annotationRef/>
      </w:r>
      <w:proofErr w:type="gramStart"/>
      <w:r>
        <w:t>Yes</w:t>
      </w:r>
      <w:proofErr w:type="gramEnd"/>
      <w:r>
        <w:t xml:space="preserve"> there is still an edge but it is an unstable edge that has rapidly eroded.  There are very strong spatial gradients marsh vegetation and soil properties and therefore the fauna that inhabit locations. The marshes are not able to keep up with eroding marsh edges.  I don’t believe that it is simply an edge and an interior in the marsh.  I think it much more nuanced and variable than often considered….</w:t>
      </w:r>
    </w:p>
  </w:comment>
  <w:comment w:id="337" w:author="kiva.oken kiva.oken" w:date="2022-03-28T08:19:00Z" w:initials="kk">
    <w:p w14:paraId="23A8A8E6" w14:textId="745019A5" w:rsidR="003D62FA" w:rsidRDefault="003D62FA">
      <w:pPr>
        <w:pStyle w:val="CommentText"/>
      </w:pPr>
      <w:r>
        <w:rPr>
          <w:rStyle w:val="CommentReference"/>
        </w:rPr>
        <w:annotationRef/>
      </w:r>
      <w:r>
        <w:t>Again, this is not super well backed up.</w:t>
      </w:r>
    </w:p>
  </w:comment>
  <w:comment w:id="338" w:author="Kim De Mutsert" w:date="2022-05-01T09:22:00Z" w:initials="KDM">
    <w:p w14:paraId="724B2309" w14:textId="77777777" w:rsidR="003D62FA" w:rsidRDefault="003D62FA">
      <w:pPr>
        <w:pStyle w:val="CommentText"/>
      </w:pPr>
      <w:r>
        <w:rPr>
          <w:rStyle w:val="CommentReference"/>
        </w:rPr>
        <w:annotationRef/>
      </w:r>
      <w:r>
        <w:t xml:space="preserve">Check out literature on nursery function of marshes. In my paper you reference in the next sentence for example I used the following paper to create a relationship with percent marsh in each model grid cell: </w:t>
      </w:r>
    </w:p>
    <w:p w14:paraId="214383A1" w14:textId="77777777" w:rsidR="003D62FA" w:rsidRDefault="003D62FA">
      <w:pPr>
        <w:pStyle w:val="CommentText"/>
      </w:pPr>
    </w:p>
    <w:p w14:paraId="1FCBFEF2" w14:textId="77777777" w:rsidR="003D62FA" w:rsidRDefault="003D62FA">
      <w:pPr>
        <w:pStyle w:val="CommentText"/>
        <w:rPr>
          <w:color w:val="0080AC"/>
          <w:sz w:val="12"/>
          <w:szCs w:val="12"/>
        </w:rPr>
      </w:pPr>
      <w:proofErr w:type="spellStart"/>
      <w:r>
        <w:rPr>
          <w:sz w:val="12"/>
          <w:szCs w:val="12"/>
        </w:rPr>
        <w:t>Minello</w:t>
      </w:r>
      <w:proofErr w:type="spellEnd"/>
      <w:r>
        <w:rPr>
          <w:sz w:val="12"/>
          <w:szCs w:val="12"/>
        </w:rPr>
        <w:t xml:space="preserve">, T.J., </w:t>
      </w:r>
      <w:proofErr w:type="spellStart"/>
      <w:r>
        <w:rPr>
          <w:sz w:val="12"/>
          <w:szCs w:val="12"/>
        </w:rPr>
        <w:t>Rozas</w:t>
      </w:r>
      <w:proofErr w:type="spellEnd"/>
      <w:r>
        <w:rPr>
          <w:sz w:val="12"/>
          <w:szCs w:val="12"/>
        </w:rPr>
        <w:t xml:space="preserve">, L.P., 2002. </w:t>
      </w:r>
      <w:r>
        <w:rPr>
          <w:color w:val="0080AC"/>
          <w:sz w:val="12"/>
          <w:szCs w:val="12"/>
        </w:rPr>
        <w:t>Nekton in Gulf Coast wetlands: fine-scale distributions, landscape patterns, and restoration implications. Ecol. Appl. 12,441–455.</w:t>
      </w:r>
    </w:p>
    <w:p w14:paraId="34B25914" w14:textId="77777777" w:rsidR="003D62FA" w:rsidRDefault="003D62FA">
      <w:pPr>
        <w:pStyle w:val="CommentText"/>
        <w:rPr>
          <w:color w:val="0080AC"/>
          <w:sz w:val="12"/>
          <w:szCs w:val="12"/>
        </w:rPr>
      </w:pPr>
    </w:p>
    <w:p w14:paraId="6E086248" w14:textId="140AAFEE" w:rsidR="003D62FA" w:rsidRDefault="003D62FA">
      <w:pPr>
        <w:pStyle w:val="CommentText"/>
        <w:rPr>
          <w:sz w:val="12"/>
          <w:szCs w:val="12"/>
        </w:rPr>
      </w:pPr>
      <w:r w:rsidRPr="00F40A2D">
        <w:rPr>
          <w:sz w:val="12"/>
          <w:szCs w:val="12"/>
        </w:rPr>
        <w:t>Or check out this one</w:t>
      </w:r>
      <w:r>
        <w:rPr>
          <w:sz w:val="12"/>
          <w:szCs w:val="12"/>
        </w:rPr>
        <w:t xml:space="preserve">, which shows us that also that concept is complicated here </w:t>
      </w:r>
      <w:r w:rsidRPr="00F40A2D">
        <w:rPr>
          <mc:AlternateContent>
            <mc:Choice Requires="w16se"/>
            <mc:Fallback>
              <w:rFonts w:ascii="Segoe UI Emoji" w:eastAsia="Segoe UI Emoji" w:hAnsi="Segoe UI Emoji" w:cs="Segoe UI Emoji"/>
            </mc:Fallback>
          </mc:AlternateContent>
          <w:sz w:val="12"/>
          <w:szCs w:val="12"/>
        </w:rPr>
        <mc:AlternateContent>
          <mc:Choice Requires="w16se">
            <w16se:symEx w16se:font="Segoe UI Emoji" w16se:char="1F609"/>
          </mc:Choice>
          <mc:Fallback>
            <w:t>😉</w:t>
          </mc:Fallback>
        </mc:AlternateContent>
      </w:r>
      <w:r w:rsidRPr="00F40A2D">
        <w:rPr>
          <w:sz w:val="12"/>
          <w:szCs w:val="12"/>
        </w:rPr>
        <w:t xml:space="preserve">: </w:t>
      </w:r>
    </w:p>
    <w:p w14:paraId="790C0ADC" w14:textId="77777777" w:rsidR="003D62FA" w:rsidRDefault="003D62FA">
      <w:pPr>
        <w:pStyle w:val="CommentText"/>
        <w:rPr>
          <w:color w:val="0080AC"/>
          <w:sz w:val="12"/>
          <w:szCs w:val="12"/>
        </w:rPr>
      </w:pPr>
    </w:p>
    <w:p w14:paraId="48A68FD9" w14:textId="77777777" w:rsidR="003D62FA" w:rsidRPr="00F40A2D" w:rsidRDefault="003D62FA" w:rsidP="00F40A2D">
      <w:pPr>
        <w:spacing w:after="0" w:line="480" w:lineRule="auto"/>
        <w:ind w:hanging="480"/>
        <w:rPr>
          <w:rFonts w:ascii="Times New Roman" w:eastAsia="Times New Roman" w:hAnsi="Times New Roman" w:cs="Times New Roman"/>
          <w:sz w:val="24"/>
          <w:szCs w:val="24"/>
        </w:rPr>
      </w:pPr>
      <w:proofErr w:type="spellStart"/>
      <w:r w:rsidRPr="00F40A2D">
        <w:rPr>
          <w:rFonts w:ascii="Times New Roman" w:eastAsia="Times New Roman" w:hAnsi="Times New Roman" w:cs="Times New Roman"/>
          <w:sz w:val="24"/>
          <w:szCs w:val="24"/>
        </w:rPr>
        <w:t>Rozas</w:t>
      </w:r>
      <w:proofErr w:type="spellEnd"/>
      <w:r w:rsidRPr="00F40A2D">
        <w:rPr>
          <w:rFonts w:ascii="Times New Roman" w:eastAsia="Times New Roman" w:hAnsi="Times New Roman" w:cs="Times New Roman"/>
          <w:sz w:val="24"/>
          <w:szCs w:val="24"/>
        </w:rPr>
        <w:t xml:space="preserve">, L. P., and T. J. </w:t>
      </w:r>
      <w:proofErr w:type="spellStart"/>
      <w:r w:rsidRPr="00F40A2D">
        <w:rPr>
          <w:rFonts w:ascii="Times New Roman" w:eastAsia="Times New Roman" w:hAnsi="Times New Roman" w:cs="Times New Roman"/>
          <w:sz w:val="24"/>
          <w:szCs w:val="24"/>
        </w:rPr>
        <w:t>Minello</w:t>
      </w:r>
      <w:proofErr w:type="spellEnd"/>
      <w:r w:rsidRPr="00F40A2D">
        <w:rPr>
          <w:rFonts w:ascii="Times New Roman" w:eastAsia="Times New Roman" w:hAnsi="Times New Roman" w:cs="Times New Roman"/>
          <w:sz w:val="24"/>
          <w:szCs w:val="24"/>
        </w:rPr>
        <w:t xml:space="preserve">. 2015. Small-Scale Nekton Density and Growth Patterns Across a Saltmarsh Landscape in </w:t>
      </w:r>
      <w:proofErr w:type="spellStart"/>
      <w:r w:rsidRPr="00F40A2D">
        <w:rPr>
          <w:rFonts w:ascii="Times New Roman" w:eastAsia="Times New Roman" w:hAnsi="Times New Roman" w:cs="Times New Roman"/>
          <w:sz w:val="24"/>
          <w:szCs w:val="24"/>
        </w:rPr>
        <w:t>Barataria</w:t>
      </w:r>
      <w:proofErr w:type="spellEnd"/>
      <w:r w:rsidRPr="00F40A2D">
        <w:rPr>
          <w:rFonts w:ascii="Times New Roman" w:eastAsia="Times New Roman" w:hAnsi="Times New Roman" w:cs="Times New Roman"/>
          <w:sz w:val="24"/>
          <w:szCs w:val="24"/>
        </w:rPr>
        <w:t xml:space="preserve"> Bay, Louisiana. Estuaries and Coasts 38:2000–2018.</w:t>
      </w:r>
    </w:p>
    <w:p w14:paraId="351F406B" w14:textId="170F7FCD" w:rsidR="003D62FA" w:rsidRDefault="003D62FA">
      <w:pPr>
        <w:pStyle w:val="CommentText"/>
      </w:pPr>
    </w:p>
  </w:comment>
  <w:comment w:id="339" w:author="Brian J. Roberts" w:date="2022-05-01T08:52:00Z" w:initials="BJR">
    <w:p w14:paraId="3247389C" w14:textId="317A1C5E" w:rsidR="003D62FA" w:rsidRDefault="003D62FA">
      <w:pPr>
        <w:pStyle w:val="CommentText"/>
      </w:pPr>
      <w:r>
        <w:rPr>
          <w:rStyle w:val="CommentReference"/>
        </w:rPr>
        <w:annotationRef/>
      </w:r>
      <w:r>
        <w:t>Which process?  “protection”?</w:t>
      </w:r>
    </w:p>
  </w:comment>
  <w:comment w:id="340" w:author="Kim De Mutsert" w:date="2022-05-01T09:42:00Z" w:initials="KDM">
    <w:p w14:paraId="02A413BB" w14:textId="3D8E267E" w:rsidR="003D62FA" w:rsidRDefault="003D62FA">
      <w:pPr>
        <w:pStyle w:val="CommentText"/>
      </w:pPr>
      <w:r>
        <w:rPr>
          <w:rStyle w:val="CommentReference"/>
        </w:rPr>
        <w:annotationRef/>
      </w:r>
      <w:r>
        <w:t>I’m not sure I get what this refers to</w:t>
      </w:r>
    </w:p>
  </w:comment>
  <w:comment w:id="341" w:author="kiva.oken kiva.oken" w:date="2022-03-27T20:36:00Z" w:initials="kk">
    <w:p w14:paraId="7ABF04BA" w14:textId="0FB5CE36" w:rsidR="003D62FA" w:rsidRDefault="003D62FA">
      <w:pPr>
        <w:pStyle w:val="CommentText"/>
      </w:pPr>
      <w:r>
        <w:rPr>
          <w:rStyle w:val="CommentReference"/>
        </w:rPr>
        <w:annotationRef/>
      </w:r>
      <w:r>
        <w:t>Is there a better way to phrase this?</w:t>
      </w:r>
    </w:p>
  </w:comment>
  <w:comment w:id="342" w:author="Michael McCann" w:date="2022-05-01T16:07:00Z" w:initials="MM">
    <w:p w14:paraId="4A5C08D1" w14:textId="77777777" w:rsidR="003D62FA" w:rsidRDefault="003D62FA">
      <w:pPr>
        <w:pStyle w:val="CommentText"/>
      </w:pPr>
      <w:r>
        <w:rPr>
          <w:rStyle w:val="CommentReference"/>
        </w:rPr>
        <w:annotationRef/>
      </w:r>
      <w:r>
        <w:t xml:space="preserve">Simply “reliable estimates”? </w:t>
      </w:r>
    </w:p>
  </w:comment>
  <w:comment w:id="343" w:author="Brian J. Roberts" w:date="2022-05-01T08:54:00Z" w:initials="BJR">
    <w:p w14:paraId="3C3E0DBA" w14:textId="110398FD" w:rsidR="003D62FA" w:rsidRDefault="003D62FA">
      <w:pPr>
        <w:pStyle w:val="CommentText"/>
      </w:pPr>
      <w:r>
        <w:rPr>
          <w:rStyle w:val="CommentReference"/>
        </w:rPr>
        <w:annotationRef/>
      </w:r>
      <w:r>
        <w:t>Reasonable?</w:t>
      </w:r>
    </w:p>
  </w:comment>
  <w:comment w:id="344" w:author="Kim De Mutsert" w:date="2022-05-01T09:43:00Z" w:initials="KDM">
    <w:p w14:paraId="551F65BE" w14:textId="1A86F2AC" w:rsidR="003D62FA" w:rsidRDefault="003D62FA">
      <w:pPr>
        <w:pStyle w:val="CommentText"/>
      </w:pPr>
      <w:r>
        <w:rPr>
          <w:rStyle w:val="CommentReference"/>
        </w:rPr>
        <w:annotationRef/>
      </w:r>
      <w:r>
        <w:t>If we go here it needs to be introduced in the introduction</w:t>
      </w:r>
    </w:p>
  </w:comment>
  <w:comment w:id="345" w:author="Michael Polito" w:date="2022-05-03T16:30:00Z" w:initials="MJP">
    <w:p w14:paraId="2345751C" w14:textId="6FBE0A5F" w:rsidR="003D62FA" w:rsidRDefault="003D62FA">
      <w:pPr>
        <w:pStyle w:val="CommentText"/>
      </w:pPr>
      <w:r>
        <w:rPr>
          <w:rStyle w:val="CommentReference"/>
        </w:rPr>
        <w:annotationRef/>
      </w:r>
      <w:r>
        <w:t>+1 = explicitly state what are the drivers in the social system realm and the ecological system realm (and how they interact) in the introduction</w:t>
      </w:r>
    </w:p>
  </w:comment>
  <w:comment w:id="350" w:author="Fodrie, Joel" w:date="2022-04-13T09:14:00Z" w:initials="FJ">
    <w:p w14:paraId="5D1EE5D1" w14:textId="01384925" w:rsidR="003D62FA" w:rsidRDefault="003D62FA">
      <w:pPr>
        <w:pStyle w:val="CommentText"/>
      </w:pPr>
      <w:r>
        <w:rPr>
          <w:rStyle w:val="CommentReference"/>
        </w:rPr>
        <w:annotationRef/>
      </w:r>
      <w:r>
        <w:t xml:space="preserve">So it </w:t>
      </w:r>
      <w:proofErr w:type="spellStart"/>
      <w:r>
        <w:t>kinda</w:t>
      </w:r>
      <w:proofErr w:type="spellEnd"/>
      <w:r>
        <w:t xml:space="preserve"> jives with Short et al.</w:t>
      </w:r>
    </w:p>
  </w:comment>
  <w:comment w:id="353" w:author="Martin,Charles" w:date="2022-04-29T13:02:00Z" w:initials="M">
    <w:p w14:paraId="0D2979D7" w14:textId="6E71CB4A" w:rsidR="003D62FA" w:rsidRDefault="003D62FA">
      <w:pPr>
        <w:pStyle w:val="CommentText"/>
      </w:pPr>
      <w:r>
        <w:rPr>
          <w:rStyle w:val="CommentReference"/>
        </w:rPr>
        <w:annotationRef/>
      </w:r>
      <w:r>
        <w:t>Any GRIIDC data to acknowledge?</w:t>
      </w:r>
    </w:p>
  </w:comment>
  <w:comment w:id="351" w:author="Michael Polito" w:date="2022-05-03T16:32:00Z" w:initials="MJP">
    <w:p w14:paraId="7C74EDAB" w14:textId="11C72AD2" w:rsidR="003D62FA" w:rsidRDefault="003D62FA">
      <w:pPr>
        <w:pStyle w:val="CommentText"/>
      </w:pPr>
      <w:r>
        <w:rPr>
          <w:rStyle w:val="CommentReference"/>
        </w:rPr>
        <w:annotationRef/>
      </w:r>
      <w:r>
        <w:t>Was any NOAA Restore funding used to support people when working on this?  If so use the text below.</w:t>
      </w:r>
    </w:p>
  </w:comment>
  <w:comment w:id="352" w:author="Michael Polito" w:date="2022-05-03T16:32:00Z" w:initials="MJP">
    <w:p w14:paraId="20333B1F" w14:textId="52834C6A" w:rsidR="003D62FA" w:rsidRDefault="003D62FA" w:rsidP="00D87BB6">
      <w:r>
        <w:rPr>
          <w:rStyle w:val="CommentReference"/>
        </w:rPr>
        <w:annotationRef/>
      </w:r>
      <w:r>
        <w:rPr>
          <w:rFonts w:eastAsia="Times New Roman"/>
        </w:rPr>
        <w:t>“</w:t>
      </w:r>
      <w:r>
        <w:rPr>
          <w:i/>
          <w:iCs/>
        </w:rPr>
        <w:t>This paper is a result of research funded by the National Oceanic and Atmospheric Administration's RESTORE Science Program under award</w:t>
      </w:r>
      <w:r>
        <w:t xml:space="preserve"> </w:t>
      </w:r>
      <w:r w:rsidRPr="00D87BB6">
        <w:t>NA17NOS4510091</w:t>
      </w:r>
      <w:r>
        <w:t xml:space="preserve"> </w:t>
      </w:r>
      <w:r>
        <w:rPr>
          <w:i/>
          <w:iCs/>
        </w:rPr>
        <w:t>to</w:t>
      </w:r>
      <w:r>
        <w:t xml:space="preserve"> Louisiana State University, [add other institutions here]</w:t>
      </w:r>
    </w:p>
    <w:p w14:paraId="2063E202" w14:textId="686FD705" w:rsidR="003D62FA" w:rsidRDefault="003D62FA">
      <w:pPr>
        <w:pStyle w:val="CommentText"/>
      </w:pPr>
    </w:p>
  </w:comment>
  <w:comment w:id="357" w:author="Kim De Mutsert" w:date="2022-05-01T09:47:00Z" w:initials="KDM">
    <w:p w14:paraId="2463E836" w14:textId="7C93231B" w:rsidR="003D62FA" w:rsidRDefault="003D62FA">
      <w:pPr>
        <w:pStyle w:val="CommentText"/>
      </w:pPr>
      <w:r>
        <w:rPr>
          <w:rStyle w:val="CommentReference"/>
        </w:rPr>
        <w:annotationRef/>
      </w:r>
      <w:r>
        <w:t xml:space="preserve">While technically correct to file me under the M (but then the reference would be </w:t>
      </w:r>
      <w:proofErr w:type="spellStart"/>
      <w:r>
        <w:t>Mutsert</w:t>
      </w:r>
      <w:proofErr w:type="spellEnd"/>
      <w:r>
        <w:t xml:space="preserve">, de, K.), this doesn’t happen in the US, so it is better to list me under the D.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3D7F7" w15:done="0"/>
  <w15:commentEx w15:paraId="7D33DC24" w15:done="0"/>
  <w15:commentEx w15:paraId="2BA05602" w15:paraIdParent="7D33DC24" w15:done="0"/>
  <w15:commentEx w15:paraId="6CBEE803" w15:paraIdParent="7D33DC24" w15:done="0"/>
  <w15:commentEx w15:paraId="0422388A" w15:paraIdParent="7D33DC24" w15:done="0"/>
  <w15:commentEx w15:paraId="47F65A52" w15:paraIdParent="0422388A" w15:done="0"/>
  <w15:commentEx w15:paraId="3E641D8D" w15:paraIdParent="7D33DC24" w15:done="0"/>
  <w15:commentEx w15:paraId="5E752E13" w15:done="0"/>
  <w15:commentEx w15:paraId="41C17E69" w15:done="0"/>
  <w15:commentEx w15:paraId="160B86C2" w15:done="0"/>
  <w15:commentEx w15:paraId="6C1DD8C8" w15:done="0"/>
  <w15:commentEx w15:paraId="036F7AD7" w15:done="0"/>
  <w15:commentEx w15:paraId="32E6D629" w15:done="0"/>
  <w15:commentEx w15:paraId="5D792423" w15:done="0"/>
  <w15:commentEx w15:paraId="363286C2" w15:done="0"/>
  <w15:commentEx w15:paraId="35FFDA69" w15:done="0"/>
  <w15:commentEx w15:paraId="79466115" w15:done="0"/>
  <w15:commentEx w15:paraId="5DCDC48A" w15:done="0"/>
  <w15:commentEx w15:paraId="3B497946" w15:done="0"/>
  <w15:commentEx w15:paraId="41D5FD5D" w15:done="0"/>
  <w15:commentEx w15:paraId="6774D1B3" w15:done="0"/>
  <w15:commentEx w15:paraId="35C0D27A" w15:done="0"/>
  <w15:commentEx w15:paraId="043D0733" w15:done="0"/>
  <w15:commentEx w15:paraId="637526EA" w15:done="0"/>
  <w15:commentEx w15:paraId="1C256255" w15:paraIdParent="637526EA" w15:done="0"/>
  <w15:commentEx w15:paraId="2760F7CD" w15:paraIdParent="637526EA" w15:done="0"/>
  <w15:commentEx w15:paraId="20C8AC6B" w15:done="0"/>
  <w15:commentEx w15:paraId="067484C8" w15:paraIdParent="20C8AC6B" w15:done="0"/>
  <w15:commentEx w15:paraId="640049E9" w15:done="0"/>
  <w15:commentEx w15:paraId="01008C77" w15:paraIdParent="640049E9" w15:done="0"/>
  <w15:commentEx w15:paraId="7B22F6CF" w15:paraIdParent="01008C77" w15:done="0"/>
  <w15:commentEx w15:paraId="693C1671" w15:done="0"/>
  <w15:commentEx w15:paraId="590ACF31" w15:paraIdParent="693C1671" w15:done="0"/>
  <w15:commentEx w15:paraId="5C7398F3" w15:paraIdParent="693C1671" w15:done="0"/>
  <w15:commentEx w15:paraId="0E9C6938" w15:done="0"/>
  <w15:commentEx w15:paraId="326CD00D" w15:done="0"/>
  <w15:commentEx w15:paraId="5B718F9E" w15:done="0"/>
  <w15:commentEx w15:paraId="114D14B6" w15:paraIdParent="5B718F9E" w15:done="0"/>
  <w15:commentEx w15:paraId="2D1C7E03" w15:done="0"/>
  <w15:commentEx w15:paraId="3EF77C08" w15:done="0"/>
  <w15:commentEx w15:paraId="042A5AF8" w15:done="0"/>
  <w15:commentEx w15:paraId="03813F52" w15:paraIdParent="042A5AF8" w15:done="0"/>
  <w15:commentEx w15:paraId="25172910" w15:paraIdParent="042A5AF8" w15:done="0"/>
  <w15:commentEx w15:paraId="5069453F" w15:done="0"/>
  <w15:commentEx w15:paraId="5B7C9497" w15:done="0"/>
  <w15:commentEx w15:paraId="0C722BDF" w15:done="0"/>
  <w15:commentEx w15:paraId="43A4C307" w15:done="0"/>
  <w15:commentEx w15:paraId="01DD6FB0" w15:paraIdParent="43A4C307" w15:done="0"/>
  <w15:commentEx w15:paraId="5A3CFA9F" w15:done="0"/>
  <w15:commentEx w15:paraId="6CBAC54D" w15:done="0"/>
  <w15:commentEx w15:paraId="74323C04" w15:paraIdParent="6CBAC54D" w15:done="0"/>
  <w15:commentEx w15:paraId="37592641" w15:paraIdParent="6CBAC54D" w15:done="0"/>
  <w15:commentEx w15:paraId="3B85745A" w15:done="0"/>
  <w15:commentEx w15:paraId="2969063B" w15:done="0"/>
  <w15:commentEx w15:paraId="727200A1" w15:done="0"/>
  <w15:commentEx w15:paraId="336AD16D" w15:paraIdParent="727200A1" w15:done="0"/>
  <w15:commentEx w15:paraId="1C11452F" w15:paraIdParent="336AD16D" w15:done="0"/>
  <w15:commentEx w15:paraId="5496A566" w15:paraIdParent="727200A1" w15:done="0"/>
  <w15:commentEx w15:paraId="6EFE3315" w15:paraIdParent="727200A1" w15:done="0"/>
  <w15:commentEx w15:paraId="27A67E0E" w15:done="0"/>
  <w15:commentEx w15:paraId="0D195F77" w15:paraIdParent="27A67E0E" w15:done="0"/>
  <w15:commentEx w15:paraId="15BDFDDF" w15:paraIdParent="0D195F77" w15:done="0"/>
  <w15:commentEx w15:paraId="2917D053" w15:done="0"/>
  <w15:commentEx w15:paraId="158E7542" w15:done="0"/>
  <w15:commentEx w15:paraId="21700E7B" w15:paraIdParent="158E7542" w15:done="0"/>
  <w15:commentEx w15:paraId="24103E82" w15:paraIdParent="21700E7B" w15:done="0"/>
  <w15:commentEx w15:paraId="4B1992EB" w15:done="0"/>
  <w15:commentEx w15:paraId="4F03C61F" w15:done="0"/>
  <w15:commentEx w15:paraId="1130C2C6" w15:paraIdParent="4F03C61F" w15:done="0"/>
  <w15:commentEx w15:paraId="7C00977B" w15:paraIdParent="4F03C61F" w15:done="0"/>
  <w15:commentEx w15:paraId="45C72232" w15:done="0"/>
  <w15:commentEx w15:paraId="4D55557C" w15:paraIdParent="45C72232" w15:done="0"/>
  <w15:commentEx w15:paraId="6B8FA786" w15:done="0"/>
  <w15:commentEx w15:paraId="010BCD59" w15:paraIdParent="6B8FA786" w15:done="0"/>
  <w15:commentEx w15:paraId="19E78605" w15:done="0"/>
  <w15:commentEx w15:paraId="546371BF" w15:paraIdParent="19E78605" w15:done="0"/>
  <w15:commentEx w15:paraId="79EA62CB" w15:done="0"/>
  <w15:commentEx w15:paraId="708D29A4" w15:done="0"/>
  <w15:commentEx w15:paraId="6725E58A" w15:done="0"/>
  <w15:commentEx w15:paraId="5637B852" w15:done="0"/>
  <w15:commentEx w15:paraId="6E4C65BD" w15:paraIdParent="5637B852" w15:done="0"/>
  <w15:commentEx w15:paraId="7B1DAB0C" w15:paraIdParent="5637B852" w15:done="0"/>
  <w15:commentEx w15:paraId="0FB87523" w15:done="0"/>
  <w15:commentEx w15:paraId="3307CDBC" w15:paraIdParent="0FB87523" w15:done="0"/>
  <w15:commentEx w15:paraId="59363200" w15:done="0"/>
  <w15:commentEx w15:paraId="53D0E11F" w15:done="0"/>
  <w15:commentEx w15:paraId="080F6830" w15:done="0"/>
  <w15:commentEx w15:paraId="171D67A8" w15:done="0"/>
  <w15:commentEx w15:paraId="4662CBAB" w15:done="0"/>
  <w15:commentEx w15:paraId="55019732" w15:done="0"/>
  <w15:commentEx w15:paraId="59DD1198" w15:paraIdParent="55019732" w15:done="0"/>
  <w15:commentEx w15:paraId="29E31426" w15:done="0"/>
  <w15:commentEx w15:paraId="1484B626" w15:paraIdParent="29E31426" w15:done="0"/>
  <w15:commentEx w15:paraId="4F54C779" w15:paraIdParent="29E31426" w15:done="0"/>
  <w15:commentEx w15:paraId="04DD3834" w15:done="0"/>
  <w15:commentEx w15:paraId="331BBD37" w15:done="0"/>
  <w15:commentEx w15:paraId="0A825AD6" w15:done="0"/>
  <w15:commentEx w15:paraId="2031625B" w15:paraIdParent="0A825AD6" w15:done="0"/>
  <w15:commentEx w15:paraId="7749349A" w15:done="0"/>
  <w15:commentEx w15:paraId="1869E201" w15:done="0"/>
  <w15:commentEx w15:paraId="7C847D80" w15:paraIdParent="1869E201" w15:done="0"/>
  <w15:commentEx w15:paraId="6B67C9E3" w15:done="0"/>
  <w15:commentEx w15:paraId="4516BF14" w15:paraIdParent="6B67C9E3" w15:done="0"/>
  <w15:commentEx w15:paraId="687F5BC8" w15:done="0"/>
  <w15:commentEx w15:paraId="00A4D829" w15:done="0"/>
  <w15:commentEx w15:paraId="65298E95" w15:done="0"/>
  <w15:commentEx w15:paraId="25850400" w15:paraIdParent="65298E95" w15:done="0"/>
  <w15:commentEx w15:paraId="75A0814E" w15:done="0"/>
  <w15:commentEx w15:paraId="3982B756" w15:paraIdParent="75A0814E" w15:done="0"/>
  <w15:commentEx w15:paraId="50FB9E73" w15:done="0"/>
  <w15:commentEx w15:paraId="0A0BD8FF" w15:done="0"/>
  <w15:commentEx w15:paraId="61B6C42D" w15:done="0"/>
  <w15:commentEx w15:paraId="3BDBA445" w15:done="0"/>
  <w15:commentEx w15:paraId="1DFE00CD" w15:done="0"/>
  <w15:commentEx w15:paraId="36F9E694" w15:done="0"/>
  <w15:commentEx w15:paraId="62E85724" w15:paraIdParent="36F9E694" w15:done="0"/>
  <w15:commentEx w15:paraId="5F27F5E3" w15:paraIdParent="62E85724" w15:done="0"/>
  <w15:commentEx w15:paraId="343EB22F" w15:done="0"/>
  <w15:commentEx w15:paraId="64DD7600" w15:done="0"/>
  <w15:commentEx w15:paraId="23F10FED" w15:done="0"/>
  <w15:commentEx w15:paraId="5F21DFD3" w15:done="0"/>
  <w15:commentEx w15:paraId="7A704EBB" w15:paraIdParent="5F21DFD3" w15:done="0"/>
  <w15:commentEx w15:paraId="31AE7EB4" w15:done="0"/>
  <w15:commentEx w15:paraId="2C9C866E" w15:done="0"/>
  <w15:commentEx w15:paraId="3C5EBDEF" w15:done="0"/>
  <w15:commentEx w15:paraId="7618ECA0" w15:done="0"/>
  <w15:commentEx w15:paraId="7A23784E" w15:done="0"/>
  <w15:commentEx w15:paraId="387242A4" w15:paraIdParent="7A23784E" w15:done="0"/>
  <w15:commentEx w15:paraId="3DF5075D" w15:done="0"/>
  <w15:commentEx w15:paraId="5194EB8F" w15:paraIdParent="3DF5075D" w15:done="0"/>
  <w15:commentEx w15:paraId="2B3C7B89" w15:paraIdParent="3DF5075D" w15:done="0"/>
  <w15:commentEx w15:paraId="223FF47D" w15:done="0"/>
  <w15:commentEx w15:paraId="23A8A8E6" w15:done="0"/>
  <w15:commentEx w15:paraId="351F406B" w15:paraIdParent="23A8A8E6" w15:done="0"/>
  <w15:commentEx w15:paraId="3247389C" w15:done="0"/>
  <w15:commentEx w15:paraId="02A413BB" w15:done="0"/>
  <w15:commentEx w15:paraId="7ABF04BA" w15:done="0"/>
  <w15:commentEx w15:paraId="4A5C08D1" w15:paraIdParent="7ABF04BA" w15:done="0"/>
  <w15:commentEx w15:paraId="3C3E0DBA" w15:paraIdParent="4A5C08D1" w15:done="0"/>
  <w15:commentEx w15:paraId="551F65BE" w15:done="0"/>
  <w15:commentEx w15:paraId="2345751C" w15:paraIdParent="551F65BE" w15:done="0"/>
  <w15:commentEx w15:paraId="5D1EE5D1" w15:done="0"/>
  <w15:commentEx w15:paraId="0D2979D7" w15:done="0"/>
  <w15:commentEx w15:paraId="7C74EDAB" w15:done="0"/>
  <w15:commentEx w15:paraId="2063E202" w15:paraIdParent="7C74EDAB" w15:done="0"/>
  <w15:commentEx w15:paraId="2463E8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0E63" w16cex:dateUtc="2022-04-12T13:30:00Z"/>
  <w16cex:commentExtensible w16cex:durableId="26164C96" w16cex:dateUtc="2022-04-29T15:37:00Z"/>
  <w16cex:commentExtensible w16cex:durableId="261BC9FB" w16cex:dateUtc="2022-04-30T03:44:00Z"/>
  <w16cex:commentExtensible w16cex:durableId="26164CAB" w16cex:dateUtc="2022-04-29T15:38:00Z"/>
  <w16cex:commentExtensible w16cex:durableId="261BC9FD" w16cex:dateUtc="2022-04-30T03:44:00Z"/>
  <w16cex:commentExtensible w16cex:durableId="26197859" w16cex:dateUtc="2022-05-02T01:21:00Z"/>
  <w16cex:commentExtensible w16cex:durableId="26164E41" w16cex:dateUtc="2022-04-29T15:45:00Z"/>
  <w16cex:commentExtensible w16cex:durableId="26126BB9" w16cex:dateUtc="2022-04-26T17:01:00Z"/>
  <w16cex:commentExtensible w16cex:durableId="26010E64" w16cex:dateUtc="2022-04-12T19:30:00Z"/>
  <w16cex:commentExtensible w16cex:durableId="26126C0B" w16cex:dateUtc="2022-04-26T17:03:00Z"/>
  <w16cex:commentExtensible w16cex:durableId="26164D50" w16cex:dateUtc="2022-04-29T15:41:00Z"/>
  <w16cex:commentExtensible w16cex:durableId="261BCA04" w16cex:dateUtc="2022-05-01T15:18:00Z"/>
  <w16cex:commentExtensible w16cex:durableId="261BCA05" w16cex:dateUtc="2022-04-28T16:05:00Z"/>
  <w16cex:commentExtensible w16cex:durableId="261BCAB9" w16cex:dateUtc="2022-05-03T20:37:00Z"/>
  <w16cex:commentExtensible w16cex:durableId="2601128B" w16cex:dateUtc="2022-04-13T13:12:00Z"/>
  <w16cex:commentExtensible w16cex:durableId="26126CBF" w16cex:dateUtc="2022-04-26T17:06:00Z"/>
  <w16cex:commentExtensible w16cex:durableId="2618DC91" w16cex:dateUtc="2022-05-01T14:16:00Z"/>
  <w16cex:commentExtensible w16cex:durableId="261BCA09" w16cex:dateUtc="2022-05-02T02:27:00Z"/>
  <w16cex:commentExtensible w16cex:durableId="261BCA0A" w16cex:dateUtc="2022-05-01T13:59:00Z"/>
  <w16cex:commentExtensible w16cex:durableId="261BCB3C" w16cex:dateUtc="2022-05-03T20:39:00Z"/>
  <w16cex:commentExtensible w16cex:durableId="261BCB6A" w16cex:dateUtc="2022-05-03T20:40:00Z"/>
  <w16cex:commentExtensible w16cex:durableId="261BCA0B" w16cex:dateUtc="2022-05-01T14:00:00Z"/>
  <w16cex:commentExtensible w16cex:durableId="26126EDA" w16cex:dateUtc="2022-04-26T17:15:00Z"/>
  <w16cex:commentExtensible w16cex:durableId="261BCBA8" w16cex:dateUtc="2022-05-03T20:41:00Z"/>
  <w16cex:commentExtensible w16cex:durableId="261BCBEB" w16cex:dateUtc="2022-05-03T20:42:00Z"/>
  <w16cex:commentExtensible w16cex:durableId="261BCA0D" w16cex:dateUtc="2022-04-28T16:08:00Z"/>
  <w16cex:commentExtensible w16cex:durableId="261BCA0E" w16cex:dateUtc="2022-04-26T18:28:00Z"/>
  <w16cex:commentExtensible w16cex:durableId="26164E8B" w16cex:dateUtc="2022-04-29T15:46:00Z"/>
  <w16cex:commentExtensible w16cex:durableId="2618DB74" w16cex:dateUtc="2022-05-01T11:49:00Z"/>
  <w16cex:commentExtensible w16cex:durableId="261BCA11" w16cex:dateUtc="2022-05-01T14:03:00Z"/>
  <w16cex:commentExtensible w16cex:durableId="26165474" w16cex:dateUtc="2022-04-29T16:11:00Z"/>
  <w16cex:commentExtensible w16cex:durableId="2614EB77" w16cex:dateUtc="2022-04-28T14:31:00Z"/>
  <w16cex:commentExtensible w16cex:durableId="2616551D" w16cex:dateUtc="2022-04-29T16:14:00Z"/>
  <w16cex:commentExtensible w16cex:durableId="2618DB78" w16cex:dateUtc="2022-05-01T11:51:00Z"/>
  <w16cex:commentExtensible w16cex:durableId="261BCA16" w16cex:dateUtc="2022-05-02T02:33:00Z"/>
  <w16cex:commentExtensible w16cex:durableId="261BCC29" w16cex:dateUtc="2022-05-03T20:43:00Z"/>
  <w16cex:commentExtensible w16cex:durableId="261BCA17" w16cex:dateUtc="2022-05-01T15:03:00Z"/>
  <w16cex:commentExtensible w16cex:durableId="26010FAA" w16cex:dateUtc="2022-04-13T13:00:00Z"/>
  <w16cex:commentExtensible w16cex:durableId="261BCA19" w16cex:dateUtc="2022-04-28T16:10:00Z"/>
  <w16cex:commentExtensible w16cex:durableId="26127AFE" w16cex:dateUtc="2022-04-26T18:06:00Z"/>
  <w16cex:commentExtensible w16cex:durableId="261BCA1B" w16cex:dateUtc="2022-05-01T12:52:00Z"/>
  <w16cex:commentExtensible w16cex:durableId="261BCA1C" w16cex:dateUtc="2022-05-01T15:05:00Z"/>
  <w16cex:commentExtensible w16cex:durableId="261BCCB5" w16cex:dateUtc="2022-05-03T20:45:00Z"/>
  <w16cex:commentExtensible w16cex:durableId="261BCC5F" w16cex:dateUtc="2022-05-03T20:44:00Z"/>
  <w16cex:commentExtensible w16cex:durableId="261BCCEC" w16cex:dateUtc="2022-05-03T20:46:00Z"/>
  <w16cex:commentExtensible w16cex:durableId="261BCD0F" w16cex:dateUtc="2022-05-03T20:47:00Z"/>
  <w16cex:commentExtensible w16cex:durableId="260111C3" w16cex:dateUtc="2022-04-13T13:09:00Z"/>
  <w16cex:commentExtensible w16cex:durableId="2601120A" w16cex:dateUtc="2022-04-13T13:10:00Z"/>
  <w16cex:commentExtensible w16cex:durableId="261BCD22" w16cex:dateUtc="2022-05-03T20:47:00Z"/>
  <w16cex:commentExtensible w16cex:durableId="26011335" w16cex:dateUtc="2022-04-13T13:15:00Z"/>
  <w16cex:commentExtensible w16cex:durableId="2601135E" w16cex:dateUtc="2022-04-13T13:16:00Z"/>
  <w16cex:commentExtensible w16cex:durableId="261BCA21" w16cex:dateUtc="2022-04-28T16:18:00Z"/>
  <w16cex:commentExtensible w16cex:durableId="261BCA22" w16cex:dateUtc="2022-04-29T17:19:00Z"/>
  <w16cex:commentExtensible w16cex:durableId="2618DB81" w16cex:dateUtc="2022-05-01T11:58:00Z"/>
  <w16cex:commentExtensible w16cex:durableId="261BCA24" w16cex:dateUtc="2022-05-01T15:10:00Z"/>
  <w16cex:commentExtensible w16cex:durableId="261BCA25" w16cex:dateUtc="2022-04-28T16:28:00Z"/>
  <w16cex:commentExtensible w16cex:durableId="261BCD91" w16cex:dateUtc="2022-05-03T20:49:00Z"/>
  <w16cex:commentExtensible w16cex:durableId="26197CCC" w16cex:dateUtc="2022-05-02T01:40:00Z"/>
  <w16cex:commentExtensible w16cex:durableId="2618E049" w16cex:dateUtc="2022-05-01T14:32:00Z"/>
  <w16cex:commentExtensible w16cex:durableId="261BCA28" w16cex:dateUtc="2022-05-01T15:11:00Z"/>
  <w16cex:commentExtensible w16cex:durableId="2614ED01" w16cex:dateUtc="2022-04-28T14:37:00Z"/>
  <w16cex:commentExtensible w16cex:durableId="261BCA2A" w16cex:dateUtc="2022-04-30T13:33:00Z"/>
  <w16cex:commentExtensible w16cex:durableId="261BCDBA" w16cex:dateUtc="2022-05-03T20:50:00Z"/>
  <w16cex:commentExtensible w16cex:durableId="2618DB83" w16cex:dateUtc="2022-05-01T12:11:00Z"/>
  <w16cex:commentExtensible w16cex:durableId="261BCDD0" w16cex:dateUtc="2022-05-03T20:50:00Z"/>
  <w16cex:commentExtensible w16cex:durableId="26127DC5" w16cex:dateUtc="2022-04-26T18:18:00Z"/>
  <w16cex:commentExtensible w16cex:durableId="261BCA2D" w16cex:dateUtc="2022-05-01T13:10:00Z"/>
  <w16cex:commentExtensible w16cex:durableId="261BCA2E" w16cex:dateUtc="2022-04-30T13:34:00Z"/>
  <w16cex:commentExtensible w16cex:durableId="261BCE00" w16cex:dateUtc="2022-05-03T20:51:00Z"/>
  <w16cex:commentExtensible w16cex:durableId="261BCE35" w16cex:dateUtc="2022-05-03T20:52:00Z"/>
  <w16cex:commentExtensible w16cex:durableId="261BCE68" w16cex:dateUtc="2022-05-03T20:53:00Z"/>
  <w16cex:commentExtensible w16cex:durableId="261BCA2F" w16cex:dateUtc="2022-04-30T13:39:00Z"/>
  <w16cex:commentExtensible w16cex:durableId="260114FA" w16cex:dateUtc="2022-04-13T13:23:00Z"/>
  <w16cex:commentExtensible w16cex:durableId="260115C7" w16cex:dateUtc="2022-04-13T13:26:00Z"/>
  <w16cex:commentExtensible w16cex:durableId="261BCA32" w16cex:dateUtc="2022-04-30T13:41:00Z"/>
  <w16cex:commentExtensible w16cex:durableId="2618E1A7" w16cex:dateUtc="2022-05-01T14:38:00Z"/>
  <w16cex:commentExtensible w16cex:durableId="2618E341" w16cex:dateUtc="2022-05-01T14:45:00Z"/>
  <w16cex:commentExtensible w16cex:durableId="26010E65" w16cex:dateUtc="2022-03-28T21:19:00Z"/>
  <w16cex:commentExtensible w16cex:durableId="261657F3" w16cex:dateUtc="2022-04-29T16:26:00Z"/>
  <w16cex:commentExtensible w16cex:durableId="2618DB8A" w16cex:dateUtc="2022-05-01T12:16:00Z"/>
  <w16cex:commentExtensible w16cex:durableId="2618DB8B" w16cex:dateUtc="2022-05-01T12:17:00Z"/>
  <w16cex:commentExtensible w16cex:durableId="261BCF61" w16cex:dateUtc="2022-05-03T20:57:00Z"/>
  <w16cex:commentExtensible w16cex:durableId="2616587D" w16cex:dateUtc="2022-04-29T16:28:00Z"/>
  <w16cex:commentExtensible w16cex:durableId="261BCEE0" w16cex:dateUtc="2022-05-03T20:55:00Z"/>
  <w16cex:commentExtensible w16cex:durableId="261BCF18" w16cex:dateUtc="2022-05-03T20:56:00Z"/>
  <w16cex:commentExtensible w16cex:durableId="261BCA3A" w16cex:dateUtc="2022-04-30T13:46:00Z"/>
  <w16cex:commentExtensible w16cex:durableId="261BCF47" w16cex:dateUtc="2022-05-03T20:56:00Z"/>
  <w16cex:commentExtensible w16cex:durableId="261BD04D" w16cex:dateUtc="2022-05-03T21:01:00Z"/>
  <w16cex:commentExtensible w16cex:durableId="261BD05E" w16cex:dateUtc="2022-05-03T21:01:00Z"/>
  <w16cex:commentExtensible w16cex:durableId="2601168D" w16cex:dateUtc="2022-04-13T13:29:00Z"/>
  <w16cex:commentExtensible w16cex:durableId="261BCA3C" w16cex:dateUtc="2022-04-30T13:55:00Z"/>
  <w16cex:commentExtensible w16cex:durableId="26010E66" w16cex:dateUtc="2022-04-12T18:41:00Z"/>
  <w16cex:commentExtensible w16cex:durableId="261BCA3E" w16cex:dateUtc="2022-05-01T15:56:00Z"/>
  <w16cex:commentExtensible w16cex:durableId="261BCA3F" w16cex:dateUtc="2022-05-01T13:56:00Z"/>
  <w16cex:commentExtensible w16cex:durableId="261BD1A5" w16cex:dateUtc="2022-05-03T21:07:00Z"/>
  <w16cex:commentExtensible w16cex:durableId="261BD391" w16cex:dateUtc="2022-05-03T21:15:00Z"/>
  <w16cex:commentExtensible w16cex:durableId="26011759" w16cex:dateUtc="2022-04-13T13:33:00Z"/>
  <w16cex:commentExtensible w16cex:durableId="261BCA41" w16cex:dateUtc="2022-05-01T15:55:00Z"/>
  <w16cex:commentExtensible w16cex:durableId="261BCA42" w16cex:dateUtc="2022-04-30T15:14:00Z"/>
  <w16cex:commentExtensible w16cex:durableId="261BD1C0" w16cex:dateUtc="2022-05-03T21:07:00Z"/>
  <w16cex:commentExtensible w16cex:durableId="2601177B" w16cex:dateUtc="2022-04-13T13:33:00Z"/>
  <w16cex:commentExtensible w16cex:durableId="261BCA44" w16cex:dateUtc="2022-05-01T13:20:00Z"/>
  <w16cex:commentExtensible w16cex:durableId="261BCA45" w16cex:dateUtc="2022-04-30T15:16:00Z"/>
  <w16cex:commentExtensible w16cex:durableId="261BCA46" w16cex:dateUtc="2022-05-01T14:00:00Z"/>
  <w16cex:commentExtensible w16cex:durableId="260117CE" w16cex:dateUtc="2022-04-13T13:35:00Z"/>
  <w16cex:commentExtensible w16cex:durableId="261663C4" w16cex:dateUtc="2022-04-29T17:16:00Z"/>
  <w16cex:commentExtensible w16cex:durableId="261BCA49" w16cex:dateUtc="2022-04-30T15:17:00Z"/>
  <w16cex:commentExtensible w16cex:durableId="2618E668" w16cex:dateUtc="2022-05-01T14:58:00Z"/>
  <w16cex:commentExtensible w16cex:durableId="26197DC1" w16cex:dateUtc="2022-05-02T01:44:00Z"/>
  <w16cex:commentExtensible w16cex:durableId="261BD3CC" w16cex:dateUtc="2022-05-03T21:16:00Z"/>
  <w16cex:commentExtensible w16cex:durableId="261BD4F5" w16cex:dateUtc="2022-05-03T21:21:00Z"/>
  <w16cex:commentExtensible w16cex:durableId="261BD556" w16cex:dateUtc="2022-05-03T21:22:00Z"/>
  <w16cex:commentExtensible w16cex:durableId="261BD565" w16cex:dateUtc="2022-05-03T21:23:00Z"/>
  <w16cex:commentExtensible w16cex:durableId="261BD56A" w16cex:dateUtc="2022-05-03T21:23:00Z"/>
  <w16cex:commentExtensible w16cex:durableId="261BD594" w16cex:dateUtc="2022-05-03T21:23:00Z"/>
  <w16cex:commentExtensible w16cex:durableId="26166375" w16cex:dateUtc="2022-04-29T17:15:00Z"/>
  <w16cex:commentExtensible w16cex:durableId="260118BE" w16cex:dateUtc="2022-04-13T13:39:00Z"/>
  <w16cex:commentExtensible w16cex:durableId="261BCA4E" w16cex:dateUtc="2022-04-30T15:29:00Z"/>
  <w16cex:commentExtensible w16cex:durableId="261BD5E2" w16cex:dateUtc="2022-05-03T21:25:00Z"/>
  <w16cex:commentExtensible w16cex:durableId="260118FE" w16cex:dateUtc="2022-04-13T13:40:00Z"/>
  <w16cex:commentExtensible w16cex:durableId="261BCA50" w16cex:dateUtc="2022-04-30T15:29:00Z"/>
  <w16cex:commentExtensible w16cex:durableId="261BD622" w16cex:dateUtc="2022-05-03T21:26:00Z"/>
  <w16cex:commentExtensible w16cex:durableId="261BCA51" w16cex:dateUtc="2022-04-30T15:31:00Z"/>
  <w16cex:commentExtensible w16cex:durableId="2618E7FC" w16cex:dateUtc="2022-05-01T15:05:00Z"/>
  <w16cex:commentExtensible w16cex:durableId="261BD66B" w16cex:dateUtc="2022-05-03T21:27:00Z"/>
  <w16cex:commentExtensible w16cex:durableId="261BCA53" w16cex:dateUtc="2022-05-01T13:16:00Z"/>
  <w16cex:commentExtensible w16cex:durableId="2614F0E3" w16cex:dateUtc="2022-04-28T14:54:00Z"/>
  <w16cex:commentExtensible w16cex:durableId="261BCA55" w16cex:dateUtc="2022-05-01T13:17:00Z"/>
  <w16cex:commentExtensible w16cex:durableId="26010E67" w16cex:dateUtc="2022-03-28T13:13:00Z"/>
  <w16cex:commentExtensible w16cex:durableId="26011A87" w16cex:dateUtc="2022-04-13T13:46:00Z"/>
  <w16cex:commentExtensible w16cex:durableId="2616688D" w16cex:dateUtc="2022-04-29T17:37:00Z"/>
  <w16cex:commentExtensible w16cex:durableId="26011ABB" w16cex:dateUtc="2022-04-13T13:47:00Z"/>
  <w16cex:commentExtensible w16cex:durableId="26011B05" w16cex:dateUtc="2022-04-13T13:48:00Z"/>
  <w16cex:commentExtensible w16cex:durableId="2614F18F" w16cex:dateUtc="2022-04-28T14:57:00Z"/>
  <w16cex:commentExtensible w16cex:durableId="261BCA5C" w16cex:dateUtc="2022-05-01T13:21:00Z"/>
  <w16cex:commentExtensible w16cex:durableId="261BCA5D" w16cex:dateUtc="2022-05-01T13:24:00Z"/>
  <w16cex:commentExtensible w16cex:durableId="26010E68" w16cex:dateUtc="2022-03-22T15:23:00Z"/>
  <w16cex:commentExtensible w16cex:durableId="26166B8F" w16cex:dateUtc="2022-04-29T17:50:00Z"/>
  <w16cex:commentExtensible w16cex:durableId="26166B98" w16cex:dateUtc="2022-04-29T17:50:00Z"/>
  <w16cex:commentExtensible w16cex:durableId="261BCA61" w16cex:dateUtc="2022-05-01T13:27:00Z"/>
  <w16cex:commentExtensible w16cex:durableId="261BD6C7" w16cex:dateUtc="2022-05-03T21:28:00Z"/>
  <w16cex:commentExtensible w16cex:durableId="26010E69" w16cex:dateUtc="2022-03-21T21:45:00Z"/>
  <w16cex:commentExtensible w16cex:durableId="26011C59" w16cex:dateUtc="2022-04-13T13:54:00Z"/>
  <w16cex:commentExtensible w16cex:durableId="261BCA64" w16cex:dateUtc="2022-05-01T13:32:00Z"/>
  <w16cex:commentExtensible w16cex:durableId="26010E6A" w16cex:dateUtc="2022-03-28T02:03:00Z"/>
  <w16cex:commentExtensible w16cex:durableId="261BCA66" w16cex:dateUtc="2022-05-01T14:12:00Z"/>
  <w16cex:commentExtensible w16cex:durableId="26011D78" w16cex:dateUtc="2022-04-13T13:59:00Z"/>
  <w16cex:commentExtensible w16cex:durableId="26192D90" w16cex:dateUtc="2022-05-01T20:02:00Z"/>
  <w16cex:commentExtensible w16cex:durableId="261BCA69" w16cex:dateUtc="2022-05-01T13:41:00Z"/>
  <w16cex:commentExtensible w16cex:durableId="261BCA6A" w16cex:dateUtc="2022-05-01T13:42:00Z"/>
  <w16cex:commentExtensible w16cex:durableId="261BCA6B" w16cex:dateUtc="2022-05-01T13:43:00Z"/>
  <w16cex:commentExtensible w16cex:durableId="26011F20" w16cex:dateUtc="2022-04-13T14:06:00Z"/>
  <w16cex:commentExtensible w16cex:durableId="261BCA6D" w16cex:dateUtc="2022-05-01T21:03:00Z"/>
  <w16cex:commentExtensible w16cex:durableId="261BCA6E" w16cex:dateUtc="2022-05-01T13:44:00Z"/>
  <w16cex:commentExtensible w16cex:durableId="261BCA6F" w16cex:dateUtc="2022-05-01T14:16:00Z"/>
  <w16cex:commentExtensible w16cex:durableId="261BCA70" w16cex:dateUtc="2022-05-01T14:18:00Z"/>
  <w16cex:commentExtensible w16cex:durableId="261BCA71" w16cex:dateUtc="2022-04-13T15:07:00Z"/>
  <w16cex:commentExtensible w16cex:durableId="26011F64" w16cex:dateUtc="2022-04-13T14:07:00Z"/>
  <w16cex:commentExtensible w16cex:durableId="261BCA73" w16cex:dateUtc="2022-05-01T13:45:00Z"/>
  <w16cex:commentExtensible w16cex:durableId="26010E6B" w16cex:dateUtc="2022-03-28T19:41:00Z"/>
  <w16cex:commentExtensible w16cex:durableId="26010E6C" w16cex:dateUtc="2022-03-28T19:59:00Z"/>
  <w16cex:commentExtensible w16cex:durableId="26166DDC" w16cex:dateUtc="2022-04-29T17:59:00Z"/>
  <w16cex:commentExtensible w16cex:durableId="261BCA77" w16cex:dateUtc="2022-03-28T02:33:00Z"/>
  <w16cex:commentExtensible w16cex:durableId="261BCA78" w16cex:dateUtc="2022-03-28T02:33:00Z"/>
  <w16cex:commentExtensible w16cex:durableId="2618DBAC" w16cex:dateUtc="2022-05-01T12:39:00Z"/>
  <w16cex:commentExtensible w16cex:durableId="26010E6E" w16cex:dateUtc="2022-03-28T13:19:00Z"/>
  <w16cex:commentExtensible w16cex:durableId="26011FD2" w16cex:dateUtc="2022-04-13T14:09:00Z"/>
  <w16cex:commentExtensible w16cex:durableId="261BCA7C" w16cex:dateUtc="2022-05-01T13:41:00Z"/>
  <w16cex:commentExtensible w16cex:durableId="261BCA7D" w16cex:dateUtc="2022-05-01T13:47:00Z"/>
  <w16cex:commentExtensible w16cex:durableId="26010E6F" w16cex:dateUtc="2022-03-28T13:19:00Z"/>
  <w16cex:commentExtensible w16cex:durableId="261BCA7F" w16cex:dateUtc="2022-05-01T14:22:00Z"/>
  <w16cex:commentExtensible w16cex:durableId="261BCA80" w16cex:dateUtc="2022-05-01T13:52:00Z"/>
  <w16cex:commentExtensible w16cex:durableId="261BCA81" w16cex:dateUtc="2022-05-01T14:42:00Z"/>
  <w16cex:commentExtensible w16cex:durableId="26010E70" w16cex:dateUtc="2022-03-28T01:36:00Z"/>
  <w16cex:commentExtensible w16cex:durableId="261BCA83" w16cex:dateUtc="2022-05-01T21:07:00Z"/>
  <w16cex:commentExtensible w16cex:durableId="261BCA84" w16cex:dateUtc="2022-05-01T13:54:00Z"/>
  <w16cex:commentExtensible w16cex:durableId="261BCA85" w16cex:dateUtc="2022-05-01T14:43:00Z"/>
  <w16cex:commentExtensible w16cex:durableId="261BD71E" w16cex:dateUtc="2022-05-03T21:30:00Z"/>
  <w16cex:commentExtensible w16cex:durableId="260120E8" w16cex:dateUtc="2022-04-13T14:14:00Z"/>
  <w16cex:commentExtensible w16cex:durableId="26166E81" w16cex:dateUtc="2022-04-29T18:02:00Z"/>
  <w16cex:commentExtensible w16cex:durableId="261BD790" w16cex:dateUtc="2022-05-03T21:32:00Z"/>
  <w16cex:commentExtensible w16cex:durableId="261BD7A5" w16cex:dateUtc="2022-05-03T21:32:00Z"/>
  <w16cex:commentExtensible w16cex:durableId="261BCA88" w16cex:dateUtc="2022-05-0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41FEA" w16cid:durableId="26010E63"/>
  <w16cid:commentId w16cid:paraId="648F3E27" w16cid:durableId="26164C96"/>
  <w16cid:commentId w16cid:paraId="62FB7A98" w16cid:durableId="261BC9FB"/>
  <w16cid:commentId w16cid:paraId="59E79AE7" w16cid:durableId="26164CAB"/>
  <w16cid:commentId w16cid:paraId="17EBACCC" w16cid:durableId="261BC9FD"/>
  <w16cid:commentId w16cid:paraId="0E4104A9" w16cid:durableId="26197859"/>
  <w16cid:commentId w16cid:paraId="3BE3D7F7" w16cid:durableId="26164E41"/>
  <w16cid:commentId w16cid:paraId="243EA55C" w16cid:durableId="26126BB9"/>
  <w16cid:commentId w16cid:paraId="7D33DC24" w16cid:durableId="26010E64"/>
  <w16cid:commentId w16cid:paraId="2BA05602" w16cid:durableId="26126C0B"/>
  <w16cid:commentId w16cid:paraId="6CBEE803" w16cid:durableId="26164D50"/>
  <w16cid:commentId w16cid:paraId="0422388A" w16cid:durableId="261BCA04"/>
  <w16cid:commentId w16cid:paraId="47F65A52" w16cid:durableId="261BCA05"/>
  <w16cid:commentId w16cid:paraId="3E641D8D" w16cid:durableId="261BCAB9"/>
  <w16cid:commentId w16cid:paraId="08A3CEE0" w16cid:durableId="2601128B"/>
  <w16cid:commentId w16cid:paraId="65D2F433" w16cid:durableId="26126CBF"/>
  <w16cid:commentId w16cid:paraId="5D5D8566" w16cid:durableId="2618DC91"/>
  <w16cid:commentId w16cid:paraId="726B76A8" w16cid:durableId="261BCA09"/>
  <w16cid:commentId w16cid:paraId="487F85E4" w16cid:durableId="261BCA0A"/>
  <w16cid:commentId w16cid:paraId="45D7C598" w16cid:durableId="261BCB3C"/>
  <w16cid:commentId w16cid:paraId="50EDA189" w16cid:durableId="261BCB6A"/>
  <w16cid:commentId w16cid:paraId="582574F1" w16cid:durableId="261BCA0B"/>
  <w16cid:commentId w16cid:paraId="40AA91E9" w16cid:durableId="26126EDA"/>
  <w16cid:commentId w16cid:paraId="2060F21E" w16cid:durableId="261BCBA8"/>
  <w16cid:commentId w16cid:paraId="39FE3397" w16cid:durableId="261BCBEB"/>
  <w16cid:commentId w16cid:paraId="6767A796" w16cid:durableId="261BCA0D"/>
  <w16cid:commentId w16cid:paraId="2FDFC11A" w16cid:durableId="261BCA0E"/>
  <w16cid:commentId w16cid:paraId="39602930" w16cid:durableId="26164E8B"/>
  <w16cid:commentId w16cid:paraId="7010FB22" w16cid:durableId="2618DB74"/>
  <w16cid:commentId w16cid:paraId="5E752E13" w16cid:durableId="261BCA11"/>
  <w16cid:commentId w16cid:paraId="45A0348E" w16cid:durableId="26165474"/>
  <w16cid:commentId w16cid:paraId="59D5A47B" w16cid:durableId="2614EB77"/>
  <w16cid:commentId w16cid:paraId="22F0F8DF" w16cid:durableId="2616551D"/>
  <w16cid:commentId w16cid:paraId="7FE5C757" w16cid:durableId="2618DB78"/>
  <w16cid:commentId w16cid:paraId="1FB40E28" w16cid:durableId="261BCA16"/>
  <w16cid:commentId w16cid:paraId="62C27822" w16cid:durableId="261BCC29"/>
  <w16cid:commentId w16cid:paraId="056A6194" w16cid:durableId="261BCA17"/>
  <w16cid:commentId w16cid:paraId="7C516FD8" w16cid:durableId="26010FAA"/>
  <w16cid:commentId w16cid:paraId="160B86C2" w16cid:durableId="261BCA19"/>
  <w16cid:commentId w16cid:paraId="78D5B52D" w16cid:durableId="26127AFE"/>
  <w16cid:commentId w16cid:paraId="598FE993" w16cid:durableId="261BCA1B"/>
  <w16cid:commentId w16cid:paraId="28F3850A" w16cid:durableId="261BCA1C"/>
  <w16cid:commentId w16cid:paraId="1B14B025" w16cid:durableId="261BCCB5"/>
  <w16cid:commentId w16cid:paraId="26303C3F" w16cid:durableId="261BCC5F"/>
  <w16cid:commentId w16cid:paraId="0939CDC9" w16cid:durableId="261BCCEC"/>
  <w16cid:commentId w16cid:paraId="25910386" w16cid:durableId="261BCD0F"/>
  <w16cid:commentId w16cid:paraId="6C1DD8C8" w16cid:durableId="260111C3"/>
  <w16cid:commentId w16cid:paraId="036F7AD7" w16cid:durableId="2601120A"/>
  <w16cid:commentId w16cid:paraId="7D1D604C" w16cid:durableId="261BCD22"/>
  <w16cid:commentId w16cid:paraId="32E6D629" w16cid:durableId="26011335"/>
  <w16cid:commentId w16cid:paraId="5D792423" w16cid:durableId="2601135E"/>
  <w16cid:commentId w16cid:paraId="363286C2" w16cid:durableId="261BCA21"/>
  <w16cid:commentId w16cid:paraId="35FFDA69" w16cid:durableId="261BCA22"/>
  <w16cid:commentId w16cid:paraId="79466115" w16cid:durableId="2618DB81"/>
  <w16cid:commentId w16cid:paraId="5DCDC48A" w16cid:durableId="261BCA24"/>
  <w16cid:commentId w16cid:paraId="3B497946" w16cid:durableId="261BCA25"/>
  <w16cid:commentId w16cid:paraId="41D5FD5D" w16cid:durableId="261BCD91"/>
  <w16cid:commentId w16cid:paraId="6774D1B3" w16cid:durableId="26197CCC"/>
  <w16cid:commentId w16cid:paraId="35C0D27A" w16cid:durableId="2618E049"/>
  <w16cid:commentId w16cid:paraId="043D0733" w16cid:durableId="261BCA28"/>
  <w16cid:commentId w16cid:paraId="637526EA" w16cid:durableId="2614ED01"/>
  <w16cid:commentId w16cid:paraId="1C256255" w16cid:durableId="261BCA2A"/>
  <w16cid:commentId w16cid:paraId="2760F7CD" w16cid:durableId="261BCDBA"/>
  <w16cid:commentId w16cid:paraId="20C8AC6B" w16cid:durableId="2618DB83"/>
  <w16cid:commentId w16cid:paraId="067484C8" w16cid:durableId="261BCDD0"/>
  <w16cid:commentId w16cid:paraId="640049E9" w16cid:durableId="26127DC5"/>
  <w16cid:commentId w16cid:paraId="01008C77" w16cid:durableId="261BCA2D"/>
  <w16cid:commentId w16cid:paraId="7B22F6CF" w16cid:durableId="261BCA2E"/>
  <w16cid:commentId w16cid:paraId="693C1671" w16cid:durableId="261BCE00"/>
  <w16cid:commentId w16cid:paraId="590ACF31" w16cid:durableId="261BCE35"/>
  <w16cid:commentId w16cid:paraId="5C7398F3" w16cid:durableId="261BCE68"/>
  <w16cid:commentId w16cid:paraId="0E9C6938" w16cid:durableId="261BCA2F"/>
  <w16cid:commentId w16cid:paraId="326CD00D" w16cid:durableId="260114FA"/>
  <w16cid:commentId w16cid:paraId="5B718F9E" w16cid:durableId="260115C7"/>
  <w16cid:commentId w16cid:paraId="114D14B6" w16cid:durableId="261BCA32"/>
  <w16cid:commentId w16cid:paraId="2D1C7E03" w16cid:durableId="2618E1A7"/>
  <w16cid:commentId w16cid:paraId="3EF77C08" w16cid:durableId="2618E341"/>
  <w16cid:commentId w16cid:paraId="042A5AF8" w16cid:durableId="26010E65"/>
  <w16cid:commentId w16cid:paraId="03813F52" w16cid:durableId="261657F3"/>
  <w16cid:commentId w16cid:paraId="25172910" w16cid:durableId="2618DB8A"/>
  <w16cid:commentId w16cid:paraId="5069453F" w16cid:durableId="2618DB8B"/>
  <w16cid:commentId w16cid:paraId="5B7C9497" w16cid:durableId="261BCF61"/>
  <w16cid:commentId w16cid:paraId="0C722BDF" w16cid:durableId="2616587D"/>
  <w16cid:commentId w16cid:paraId="43A4C307" w16cid:durableId="261BCEE0"/>
  <w16cid:commentId w16cid:paraId="01DD6FB0" w16cid:durableId="261BCF18"/>
  <w16cid:commentId w16cid:paraId="5A3CFA9F" w16cid:durableId="261BCA3A"/>
  <w16cid:commentId w16cid:paraId="6CBAC54D" w16cid:durableId="261BCF47"/>
  <w16cid:commentId w16cid:paraId="74323C04" w16cid:durableId="261BD04D"/>
  <w16cid:commentId w16cid:paraId="37592641" w16cid:durableId="261BD05E"/>
  <w16cid:commentId w16cid:paraId="3B85745A" w16cid:durableId="2601168D"/>
  <w16cid:commentId w16cid:paraId="2969063B" w16cid:durableId="261BCA3C"/>
  <w16cid:commentId w16cid:paraId="727200A1" w16cid:durableId="26010E66"/>
  <w16cid:commentId w16cid:paraId="336AD16D" w16cid:durableId="261BCA3E"/>
  <w16cid:commentId w16cid:paraId="1C11452F" w16cid:durableId="261BCA3F"/>
  <w16cid:commentId w16cid:paraId="5496A566" w16cid:durableId="261BD1A5"/>
  <w16cid:commentId w16cid:paraId="6EFE3315" w16cid:durableId="261BD391"/>
  <w16cid:commentId w16cid:paraId="27A67E0E" w16cid:durableId="26011759"/>
  <w16cid:commentId w16cid:paraId="0D195F77" w16cid:durableId="261BCA41"/>
  <w16cid:commentId w16cid:paraId="15BDFDDF" w16cid:durableId="261BCA42"/>
  <w16cid:commentId w16cid:paraId="2917D053" w16cid:durableId="261BD1C0"/>
  <w16cid:commentId w16cid:paraId="158E7542" w16cid:durableId="2601177B"/>
  <w16cid:commentId w16cid:paraId="21700E7B" w16cid:durableId="261BCA44"/>
  <w16cid:commentId w16cid:paraId="24103E82" w16cid:durableId="261BCA45"/>
  <w16cid:commentId w16cid:paraId="4B1992EB" w16cid:durableId="261BCA46"/>
  <w16cid:commentId w16cid:paraId="4F03C61F" w16cid:durableId="260117CE"/>
  <w16cid:commentId w16cid:paraId="1130C2C6" w16cid:durableId="261663C4"/>
  <w16cid:commentId w16cid:paraId="7C00977B" w16cid:durableId="261BCA49"/>
  <w16cid:commentId w16cid:paraId="45C72232" w16cid:durableId="2618E668"/>
  <w16cid:commentId w16cid:paraId="4D55557C" w16cid:durableId="26197DC1"/>
  <w16cid:commentId w16cid:paraId="6B8FA786" w16cid:durableId="261BD3CC"/>
  <w16cid:commentId w16cid:paraId="010BCD59" w16cid:durableId="261BD4F5"/>
  <w16cid:commentId w16cid:paraId="19E78605" w16cid:durableId="261BD556"/>
  <w16cid:commentId w16cid:paraId="546371BF" w16cid:durableId="261BD565"/>
  <w16cid:commentId w16cid:paraId="79EA62CB" w16cid:durableId="261BD56A"/>
  <w16cid:commentId w16cid:paraId="708D29A4" w16cid:durableId="261BD594"/>
  <w16cid:commentId w16cid:paraId="6725E58A" w16cid:durableId="26166375"/>
  <w16cid:commentId w16cid:paraId="5637B852" w16cid:durableId="260118BE"/>
  <w16cid:commentId w16cid:paraId="6E4C65BD" w16cid:durableId="261BCA4E"/>
  <w16cid:commentId w16cid:paraId="7B1DAB0C" w16cid:durableId="261BD5E2"/>
  <w16cid:commentId w16cid:paraId="0FB87523" w16cid:durableId="260118FE"/>
  <w16cid:commentId w16cid:paraId="3307CDBC" w16cid:durableId="261BCA50"/>
  <w16cid:commentId w16cid:paraId="59363200" w16cid:durableId="261BD622"/>
  <w16cid:commentId w16cid:paraId="53D0E11F" w16cid:durableId="261BCA51"/>
  <w16cid:commentId w16cid:paraId="080F6830" w16cid:durableId="2618E7FC"/>
  <w16cid:commentId w16cid:paraId="171D67A8" w16cid:durableId="261BD66B"/>
  <w16cid:commentId w16cid:paraId="4662CBAB" w16cid:durableId="261BCA53"/>
  <w16cid:commentId w16cid:paraId="55019732" w16cid:durableId="2614F0E3"/>
  <w16cid:commentId w16cid:paraId="59DD1198" w16cid:durableId="261BCA55"/>
  <w16cid:commentId w16cid:paraId="29E31426" w16cid:durableId="26010E67"/>
  <w16cid:commentId w16cid:paraId="1484B626" w16cid:durableId="26011A87"/>
  <w16cid:commentId w16cid:paraId="4F54C779" w16cid:durableId="2616688D"/>
  <w16cid:commentId w16cid:paraId="04DD3834" w16cid:durableId="26011ABB"/>
  <w16cid:commentId w16cid:paraId="331BBD37" w16cid:durableId="26011B05"/>
  <w16cid:commentId w16cid:paraId="0A825AD6" w16cid:durableId="2614F18F"/>
  <w16cid:commentId w16cid:paraId="2031625B" w16cid:durableId="261BCA5C"/>
  <w16cid:commentId w16cid:paraId="7749349A" w16cid:durableId="261BCA5D"/>
  <w16cid:commentId w16cid:paraId="1869E201" w16cid:durableId="26010E68"/>
  <w16cid:commentId w16cid:paraId="7C847D80" w16cid:durableId="26166B8F"/>
  <w16cid:commentId w16cid:paraId="6B67C9E3" w16cid:durableId="26166B98"/>
  <w16cid:commentId w16cid:paraId="4516BF14" w16cid:durableId="261BCA61"/>
  <w16cid:commentId w16cid:paraId="687F5BC8" w16cid:durableId="261BD6C7"/>
  <w16cid:commentId w16cid:paraId="00A4D829" w16cid:durableId="26010E69"/>
  <w16cid:commentId w16cid:paraId="65298E95" w16cid:durableId="26011C59"/>
  <w16cid:commentId w16cid:paraId="25850400" w16cid:durableId="261BCA64"/>
  <w16cid:commentId w16cid:paraId="75A0814E" w16cid:durableId="26010E6A"/>
  <w16cid:commentId w16cid:paraId="3982B756" w16cid:durableId="261BCA66"/>
  <w16cid:commentId w16cid:paraId="50FB9E73" w16cid:durableId="26011D78"/>
  <w16cid:commentId w16cid:paraId="0A0BD8FF" w16cid:durableId="26192D90"/>
  <w16cid:commentId w16cid:paraId="61B6C42D" w16cid:durableId="261BCA69"/>
  <w16cid:commentId w16cid:paraId="3BDBA445" w16cid:durableId="261BCA6A"/>
  <w16cid:commentId w16cid:paraId="1DFE00CD" w16cid:durableId="261BCA6B"/>
  <w16cid:commentId w16cid:paraId="36F9E694" w16cid:durableId="26011F20"/>
  <w16cid:commentId w16cid:paraId="62E85724" w16cid:durableId="261BCA6D"/>
  <w16cid:commentId w16cid:paraId="5F27F5E3" w16cid:durableId="261BCA6E"/>
  <w16cid:commentId w16cid:paraId="343EB22F" w16cid:durableId="261BCA6F"/>
  <w16cid:commentId w16cid:paraId="64DD7600" w16cid:durableId="261BCA70"/>
  <w16cid:commentId w16cid:paraId="23F10FED" w16cid:durableId="261BCA71"/>
  <w16cid:commentId w16cid:paraId="5F21DFD3" w16cid:durableId="26011F64"/>
  <w16cid:commentId w16cid:paraId="7A704EBB" w16cid:durableId="261BCA73"/>
  <w16cid:commentId w16cid:paraId="31AE7EB4" w16cid:durableId="26010E6B"/>
  <w16cid:commentId w16cid:paraId="2C9C866E" w16cid:durableId="26010E6C"/>
  <w16cid:commentId w16cid:paraId="3C5EBDEF" w16cid:durableId="26166DDC"/>
  <w16cid:commentId w16cid:paraId="7618ECA0" w16cid:durableId="261BCA77"/>
  <w16cid:commentId w16cid:paraId="7A23784E" w16cid:durableId="261BCA78"/>
  <w16cid:commentId w16cid:paraId="387242A4" w16cid:durableId="2618DBAC"/>
  <w16cid:commentId w16cid:paraId="3DF5075D" w16cid:durableId="26010E6E"/>
  <w16cid:commentId w16cid:paraId="5194EB8F" w16cid:durableId="26011FD2"/>
  <w16cid:commentId w16cid:paraId="2B3C7B89" w16cid:durableId="261BCA7C"/>
  <w16cid:commentId w16cid:paraId="223FF47D" w16cid:durableId="261BCA7D"/>
  <w16cid:commentId w16cid:paraId="23A8A8E6" w16cid:durableId="26010E6F"/>
  <w16cid:commentId w16cid:paraId="351F406B" w16cid:durableId="261BCA7F"/>
  <w16cid:commentId w16cid:paraId="3247389C" w16cid:durableId="261BCA80"/>
  <w16cid:commentId w16cid:paraId="02A413BB" w16cid:durableId="261BCA81"/>
  <w16cid:commentId w16cid:paraId="7ABF04BA" w16cid:durableId="26010E70"/>
  <w16cid:commentId w16cid:paraId="4A5C08D1" w16cid:durableId="261BCA83"/>
  <w16cid:commentId w16cid:paraId="3C3E0DBA" w16cid:durableId="261BCA84"/>
  <w16cid:commentId w16cid:paraId="551F65BE" w16cid:durableId="261BCA85"/>
  <w16cid:commentId w16cid:paraId="2345751C" w16cid:durableId="261BD71E"/>
  <w16cid:commentId w16cid:paraId="5D1EE5D1" w16cid:durableId="260120E8"/>
  <w16cid:commentId w16cid:paraId="0D2979D7" w16cid:durableId="26166E81"/>
  <w16cid:commentId w16cid:paraId="7C74EDAB" w16cid:durableId="261BD790"/>
  <w16cid:commentId w16cid:paraId="2063E202" w16cid:durableId="261BD7A5"/>
  <w16cid:commentId w16cid:paraId="2463E836" w16cid:durableId="261BCA8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0D993" w14:textId="77777777" w:rsidR="00DC6E6A" w:rsidRDefault="00DC6E6A" w:rsidP="006F5492">
      <w:pPr>
        <w:spacing w:after="0" w:line="240" w:lineRule="auto"/>
      </w:pPr>
      <w:r>
        <w:separator/>
      </w:r>
    </w:p>
  </w:endnote>
  <w:endnote w:type="continuationSeparator" w:id="0">
    <w:p w14:paraId="584F0C8F" w14:textId="77777777" w:rsidR="00DC6E6A" w:rsidRDefault="00DC6E6A" w:rsidP="006F5492">
      <w:pPr>
        <w:spacing w:after="0" w:line="240" w:lineRule="auto"/>
      </w:pPr>
      <w:r>
        <w:continuationSeparator/>
      </w:r>
    </w:p>
  </w:endnote>
  <w:endnote w:type="continuationNotice" w:id="1">
    <w:p w14:paraId="3479D506" w14:textId="77777777" w:rsidR="00DC6E6A" w:rsidRDefault="00DC6E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770755"/>
      <w:docPartObj>
        <w:docPartGallery w:val="Page Numbers (Bottom of Page)"/>
        <w:docPartUnique/>
      </w:docPartObj>
    </w:sdtPr>
    <w:sdtEndPr>
      <w:rPr>
        <w:noProof/>
      </w:rPr>
    </w:sdtEndPr>
    <w:sdtContent>
      <w:p w14:paraId="6A6136B8" w14:textId="30DFE9CF" w:rsidR="003D62FA" w:rsidRDefault="003D62FA">
        <w:pPr>
          <w:pStyle w:val="Footer"/>
          <w:jc w:val="right"/>
        </w:pPr>
        <w:r>
          <w:fldChar w:fldCharType="begin"/>
        </w:r>
        <w:r>
          <w:instrText xml:space="preserve"> PAGE   \* MERGEFORMAT </w:instrText>
        </w:r>
        <w:r>
          <w:fldChar w:fldCharType="separate"/>
        </w:r>
        <w:r w:rsidR="005C0147">
          <w:rPr>
            <w:noProof/>
          </w:rPr>
          <w:t>4</w:t>
        </w:r>
        <w:r>
          <w:rPr>
            <w:noProof/>
          </w:rPr>
          <w:fldChar w:fldCharType="end"/>
        </w:r>
      </w:p>
    </w:sdtContent>
  </w:sdt>
  <w:p w14:paraId="373A2048" w14:textId="585FB2F5" w:rsidR="003D62FA" w:rsidRDefault="003D62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501B3" w14:textId="77777777" w:rsidR="00DC6E6A" w:rsidRDefault="00DC6E6A" w:rsidP="006F5492">
      <w:pPr>
        <w:spacing w:after="0" w:line="240" w:lineRule="auto"/>
      </w:pPr>
      <w:r>
        <w:separator/>
      </w:r>
    </w:p>
  </w:footnote>
  <w:footnote w:type="continuationSeparator" w:id="0">
    <w:p w14:paraId="4A462145" w14:textId="77777777" w:rsidR="00DC6E6A" w:rsidRDefault="00DC6E6A" w:rsidP="006F5492">
      <w:pPr>
        <w:spacing w:after="0" w:line="240" w:lineRule="auto"/>
      </w:pPr>
      <w:r>
        <w:continuationSeparator/>
      </w:r>
    </w:p>
  </w:footnote>
  <w:footnote w:type="continuationNotice" w:id="1">
    <w:p w14:paraId="19C1739D" w14:textId="77777777" w:rsidR="00DC6E6A" w:rsidRDefault="00DC6E6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3C82" w14:textId="77777777" w:rsidR="003D62FA" w:rsidRDefault="003D62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Charles">
    <w15:presenceInfo w15:providerId="None" w15:userId="Martin,Charles"/>
  </w15:person>
  <w15:person w15:author="kiva.oken kiva.oken">
    <w15:presenceInfo w15:providerId="Windows Live" w15:userId="238a381983761eb5"/>
  </w15:person>
  <w15:person w15:author="Jill Olin">
    <w15:presenceInfo w15:providerId="None" w15:userId="Jill Olin"/>
  </w15:person>
  <w15:person w15:author="Michael McCann">
    <w15:presenceInfo w15:providerId="AD" w15:userId="S::michael.mccann@TNC.ORG::44f20a26-d5d9-496c-8d4d-1b4c363c9221"/>
  </w15:person>
  <w15:person w15:author="Kim De Mutsert">
    <w15:presenceInfo w15:providerId="AD" w15:userId="S::w10120051@usm.edu::22f41547-fe32-4944-9250-8e4e1e189407"/>
  </w15:person>
  <w15:person w15:author="Michael Polito">
    <w15:presenceInfo w15:providerId="AD" w15:userId="S::mpolito@lsu.edu::3c70ad88-c22d-45d4-a5be-ae5b82fbe1ff"/>
  </w15:person>
  <w15:person w15:author="Brian J. Roberts">
    <w15:presenceInfo w15:providerId="None" w15:userId="Brian J. Roberts"/>
  </w15:person>
  <w15:person w15:author="Fodrie, Joel">
    <w15:presenceInfo w15:providerId="AD" w15:userId="S::jfodrie@ad.unc.edu::c1705197-0504-47ce-9717-d6c2a1d29e98"/>
  </w15:person>
  <w15:person w15:author="Paola López-Duarte">
    <w15:presenceInfo w15:providerId="Windows Live" w15:userId="2cf114a0701784a5"/>
  </w15:person>
  <w15:person w15:author="Kenneth Able">
    <w15:presenceInfo w15:providerId="None" w15:userId="Kenneth Able"/>
  </w15:person>
  <w15:person w15:author="Olaf Jensen">
    <w15:presenceInfo w15:providerId="None" w15:userId="Olaf J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86"/>
    <w:rsid w:val="00000340"/>
    <w:rsid w:val="000016D4"/>
    <w:rsid w:val="00007D97"/>
    <w:rsid w:val="000337C8"/>
    <w:rsid w:val="00041A2F"/>
    <w:rsid w:val="0004270C"/>
    <w:rsid w:val="00043676"/>
    <w:rsid w:val="000437F5"/>
    <w:rsid w:val="00047859"/>
    <w:rsid w:val="0005309A"/>
    <w:rsid w:val="0006069A"/>
    <w:rsid w:val="000614AA"/>
    <w:rsid w:val="00071469"/>
    <w:rsid w:val="000769AA"/>
    <w:rsid w:val="00083D48"/>
    <w:rsid w:val="00087729"/>
    <w:rsid w:val="00090C32"/>
    <w:rsid w:val="0009609C"/>
    <w:rsid w:val="000A2A54"/>
    <w:rsid w:val="000A4E86"/>
    <w:rsid w:val="000A503C"/>
    <w:rsid w:val="000A7A74"/>
    <w:rsid w:val="000B5C20"/>
    <w:rsid w:val="000B79A4"/>
    <w:rsid w:val="000C697E"/>
    <w:rsid w:val="000C6C6A"/>
    <w:rsid w:val="000D0003"/>
    <w:rsid w:val="000D0B93"/>
    <w:rsid w:val="000E7DB3"/>
    <w:rsid w:val="000F100A"/>
    <w:rsid w:val="000F1A1C"/>
    <w:rsid w:val="000F30AA"/>
    <w:rsid w:val="000F7D42"/>
    <w:rsid w:val="00106ACC"/>
    <w:rsid w:val="0011357D"/>
    <w:rsid w:val="001163ED"/>
    <w:rsid w:val="00122A7B"/>
    <w:rsid w:val="00126D0E"/>
    <w:rsid w:val="00126E8B"/>
    <w:rsid w:val="001310BD"/>
    <w:rsid w:val="001311AC"/>
    <w:rsid w:val="001410B4"/>
    <w:rsid w:val="001468D9"/>
    <w:rsid w:val="001541E7"/>
    <w:rsid w:val="00164606"/>
    <w:rsid w:val="00182160"/>
    <w:rsid w:val="00192711"/>
    <w:rsid w:val="001A34B6"/>
    <w:rsid w:val="001B7315"/>
    <w:rsid w:val="001C16B2"/>
    <w:rsid w:val="001C499C"/>
    <w:rsid w:val="001D0259"/>
    <w:rsid w:val="001D4D1F"/>
    <w:rsid w:val="001E17C5"/>
    <w:rsid w:val="001E30E6"/>
    <w:rsid w:val="001E6927"/>
    <w:rsid w:val="001F0926"/>
    <w:rsid w:val="001F68AB"/>
    <w:rsid w:val="00200548"/>
    <w:rsid w:val="00201EAB"/>
    <w:rsid w:val="0020536B"/>
    <w:rsid w:val="002070D6"/>
    <w:rsid w:val="00217CF7"/>
    <w:rsid w:val="00220D04"/>
    <w:rsid w:val="0022159B"/>
    <w:rsid w:val="002227AD"/>
    <w:rsid w:val="00223945"/>
    <w:rsid w:val="00227571"/>
    <w:rsid w:val="00227D86"/>
    <w:rsid w:val="00236284"/>
    <w:rsid w:val="002370C4"/>
    <w:rsid w:val="002400C6"/>
    <w:rsid w:val="0024026B"/>
    <w:rsid w:val="00246181"/>
    <w:rsid w:val="0025304D"/>
    <w:rsid w:val="0025321F"/>
    <w:rsid w:val="00253FBA"/>
    <w:rsid w:val="00255397"/>
    <w:rsid w:val="00261061"/>
    <w:rsid w:val="002615E3"/>
    <w:rsid w:val="002669F5"/>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C3359"/>
    <w:rsid w:val="002C6333"/>
    <w:rsid w:val="002C6699"/>
    <w:rsid w:val="002E288E"/>
    <w:rsid w:val="002E5694"/>
    <w:rsid w:val="002F06C1"/>
    <w:rsid w:val="002F4BB1"/>
    <w:rsid w:val="002F6003"/>
    <w:rsid w:val="002F6EEF"/>
    <w:rsid w:val="00311EFF"/>
    <w:rsid w:val="00312B86"/>
    <w:rsid w:val="003165E9"/>
    <w:rsid w:val="0032006F"/>
    <w:rsid w:val="00326E96"/>
    <w:rsid w:val="003332D3"/>
    <w:rsid w:val="00335647"/>
    <w:rsid w:val="00343ABB"/>
    <w:rsid w:val="00347600"/>
    <w:rsid w:val="00354953"/>
    <w:rsid w:val="003550F2"/>
    <w:rsid w:val="0036584F"/>
    <w:rsid w:val="0037569E"/>
    <w:rsid w:val="00387908"/>
    <w:rsid w:val="00390B0A"/>
    <w:rsid w:val="00392FC7"/>
    <w:rsid w:val="0039606F"/>
    <w:rsid w:val="00397736"/>
    <w:rsid w:val="003A46A8"/>
    <w:rsid w:val="003A6BD5"/>
    <w:rsid w:val="003C0317"/>
    <w:rsid w:val="003C30E2"/>
    <w:rsid w:val="003C4BB4"/>
    <w:rsid w:val="003C5388"/>
    <w:rsid w:val="003C72FA"/>
    <w:rsid w:val="003D0CB7"/>
    <w:rsid w:val="003D359E"/>
    <w:rsid w:val="003D58F7"/>
    <w:rsid w:val="003D62FA"/>
    <w:rsid w:val="003D6E3B"/>
    <w:rsid w:val="003E578A"/>
    <w:rsid w:val="003E6DF9"/>
    <w:rsid w:val="003E76FF"/>
    <w:rsid w:val="00400F53"/>
    <w:rsid w:val="004025D3"/>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190F"/>
    <w:rsid w:val="00452A5D"/>
    <w:rsid w:val="004614E2"/>
    <w:rsid w:val="00463142"/>
    <w:rsid w:val="00465423"/>
    <w:rsid w:val="00466A5E"/>
    <w:rsid w:val="0047767F"/>
    <w:rsid w:val="00492E53"/>
    <w:rsid w:val="0049714D"/>
    <w:rsid w:val="004A025F"/>
    <w:rsid w:val="004A1C9A"/>
    <w:rsid w:val="004B0FDA"/>
    <w:rsid w:val="004C57E6"/>
    <w:rsid w:val="004C6877"/>
    <w:rsid w:val="004D0F8C"/>
    <w:rsid w:val="004D2D76"/>
    <w:rsid w:val="004D7325"/>
    <w:rsid w:val="004E3D97"/>
    <w:rsid w:val="004E4C1D"/>
    <w:rsid w:val="004E53B9"/>
    <w:rsid w:val="004E6FB6"/>
    <w:rsid w:val="004F0F02"/>
    <w:rsid w:val="00501103"/>
    <w:rsid w:val="00502227"/>
    <w:rsid w:val="0051094E"/>
    <w:rsid w:val="00515491"/>
    <w:rsid w:val="00533AC9"/>
    <w:rsid w:val="00534FBC"/>
    <w:rsid w:val="00536F11"/>
    <w:rsid w:val="00537ED8"/>
    <w:rsid w:val="00545665"/>
    <w:rsid w:val="005467F6"/>
    <w:rsid w:val="005501DE"/>
    <w:rsid w:val="00566189"/>
    <w:rsid w:val="00566699"/>
    <w:rsid w:val="00567255"/>
    <w:rsid w:val="005815DE"/>
    <w:rsid w:val="00585A18"/>
    <w:rsid w:val="0059122D"/>
    <w:rsid w:val="00591CF6"/>
    <w:rsid w:val="00592DE6"/>
    <w:rsid w:val="00594E4D"/>
    <w:rsid w:val="00597830"/>
    <w:rsid w:val="005A28B5"/>
    <w:rsid w:val="005A2A97"/>
    <w:rsid w:val="005A2E9E"/>
    <w:rsid w:val="005B038C"/>
    <w:rsid w:val="005B1AEE"/>
    <w:rsid w:val="005B42A6"/>
    <w:rsid w:val="005B484D"/>
    <w:rsid w:val="005C0147"/>
    <w:rsid w:val="005C2F6C"/>
    <w:rsid w:val="005C4F03"/>
    <w:rsid w:val="005C53F6"/>
    <w:rsid w:val="005D0C70"/>
    <w:rsid w:val="005D5BDF"/>
    <w:rsid w:val="005D623D"/>
    <w:rsid w:val="005D657D"/>
    <w:rsid w:val="005D6783"/>
    <w:rsid w:val="005D6BD6"/>
    <w:rsid w:val="005D7645"/>
    <w:rsid w:val="005E2179"/>
    <w:rsid w:val="005E3AC9"/>
    <w:rsid w:val="005F1477"/>
    <w:rsid w:val="006007C7"/>
    <w:rsid w:val="00600A6E"/>
    <w:rsid w:val="00600CC1"/>
    <w:rsid w:val="00602C66"/>
    <w:rsid w:val="006126B4"/>
    <w:rsid w:val="00613706"/>
    <w:rsid w:val="0061731D"/>
    <w:rsid w:val="0062122F"/>
    <w:rsid w:val="006226EB"/>
    <w:rsid w:val="006264A1"/>
    <w:rsid w:val="006329FD"/>
    <w:rsid w:val="00634362"/>
    <w:rsid w:val="00642405"/>
    <w:rsid w:val="006444C6"/>
    <w:rsid w:val="0064494D"/>
    <w:rsid w:val="00646732"/>
    <w:rsid w:val="006507B2"/>
    <w:rsid w:val="006514FB"/>
    <w:rsid w:val="00653948"/>
    <w:rsid w:val="00655971"/>
    <w:rsid w:val="0065629A"/>
    <w:rsid w:val="00663DE7"/>
    <w:rsid w:val="00665684"/>
    <w:rsid w:val="006667D6"/>
    <w:rsid w:val="006732C7"/>
    <w:rsid w:val="0068029B"/>
    <w:rsid w:val="00681AAB"/>
    <w:rsid w:val="00681F52"/>
    <w:rsid w:val="00682826"/>
    <w:rsid w:val="0068351D"/>
    <w:rsid w:val="00684019"/>
    <w:rsid w:val="006A0E5A"/>
    <w:rsid w:val="006A14FF"/>
    <w:rsid w:val="006A334E"/>
    <w:rsid w:val="006B6036"/>
    <w:rsid w:val="006B792B"/>
    <w:rsid w:val="006C5939"/>
    <w:rsid w:val="006C74E9"/>
    <w:rsid w:val="006C7D05"/>
    <w:rsid w:val="006D313D"/>
    <w:rsid w:val="006D3EB3"/>
    <w:rsid w:val="006D50CD"/>
    <w:rsid w:val="006D7B25"/>
    <w:rsid w:val="006E1FA2"/>
    <w:rsid w:val="006F17AF"/>
    <w:rsid w:val="006F1CA0"/>
    <w:rsid w:val="006F4594"/>
    <w:rsid w:val="006F4A42"/>
    <w:rsid w:val="006F5492"/>
    <w:rsid w:val="006F75F7"/>
    <w:rsid w:val="007130FF"/>
    <w:rsid w:val="0071357D"/>
    <w:rsid w:val="00722BF3"/>
    <w:rsid w:val="00726D7D"/>
    <w:rsid w:val="0073133A"/>
    <w:rsid w:val="0073464D"/>
    <w:rsid w:val="00741BE3"/>
    <w:rsid w:val="007457FD"/>
    <w:rsid w:val="00746B0E"/>
    <w:rsid w:val="00747DB1"/>
    <w:rsid w:val="007557EC"/>
    <w:rsid w:val="00766280"/>
    <w:rsid w:val="0077652B"/>
    <w:rsid w:val="00783AD0"/>
    <w:rsid w:val="007871E5"/>
    <w:rsid w:val="00790923"/>
    <w:rsid w:val="0079549B"/>
    <w:rsid w:val="007A0676"/>
    <w:rsid w:val="007A5FDB"/>
    <w:rsid w:val="007B015E"/>
    <w:rsid w:val="007B4430"/>
    <w:rsid w:val="007B6864"/>
    <w:rsid w:val="007C66E4"/>
    <w:rsid w:val="007D4EBF"/>
    <w:rsid w:val="007D707F"/>
    <w:rsid w:val="007E59D8"/>
    <w:rsid w:val="007F12C1"/>
    <w:rsid w:val="007F17DF"/>
    <w:rsid w:val="007F1FBA"/>
    <w:rsid w:val="007F218C"/>
    <w:rsid w:val="007F3D0E"/>
    <w:rsid w:val="008045FA"/>
    <w:rsid w:val="0081066B"/>
    <w:rsid w:val="00811953"/>
    <w:rsid w:val="0082642E"/>
    <w:rsid w:val="008269AC"/>
    <w:rsid w:val="008320FF"/>
    <w:rsid w:val="008340D0"/>
    <w:rsid w:val="008356A7"/>
    <w:rsid w:val="00835915"/>
    <w:rsid w:val="00835AE7"/>
    <w:rsid w:val="00842681"/>
    <w:rsid w:val="00843E99"/>
    <w:rsid w:val="00846684"/>
    <w:rsid w:val="00846EC7"/>
    <w:rsid w:val="00852D86"/>
    <w:rsid w:val="00853EBA"/>
    <w:rsid w:val="0085482F"/>
    <w:rsid w:val="00860DBF"/>
    <w:rsid w:val="008679DB"/>
    <w:rsid w:val="008744D7"/>
    <w:rsid w:val="00876CE5"/>
    <w:rsid w:val="008774FC"/>
    <w:rsid w:val="00883887"/>
    <w:rsid w:val="00884477"/>
    <w:rsid w:val="008913A5"/>
    <w:rsid w:val="00891BE6"/>
    <w:rsid w:val="00891FE4"/>
    <w:rsid w:val="0089293C"/>
    <w:rsid w:val="00892EF5"/>
    <w:rsid w:val="00897457"/>
    <w:rsid w:val="00897870"/>
    <w:rsid w:val="00897F1A"/>
    <w:rsid w:val="008A1DFC"/>
    <w:rsid w:val="008B06DF"/>
    <w:rsid w:val="008B5E2F"/>
    <w:rsid w:val="008B6D00"/>
    <w:rsid w:val="008C12A7"/>
    <w:rsid w:val="008C630D"/>
    <w:rsid w:val="008C750A"/>
    <w:rsid w:val="008D3849"/>
    <w:rsid w:val="008D7EC4"/>
    <w:rsid w:val="008E1DFB"/>
    <w:rsid w:val="008E57D3"/>
    <w:rsid w:val="008E5817"/>
    <w:rsid w:val="008F0408"/>
    <w:rsid w:val="0090232C"/>
    <w:rsid w:val="00902471"/>
    <w:rsid w:val="00902482"/>
    <w:rsid w:val="00911094"/>
    <w:rsid w:val="009116B3"/>
    <w:rsid w:val="009128F5"/>
    <w:rsid w:val="00915958"/>
    <w:rsid w:val="00920192"/>
    <w:rsid w:val="009247BC"/>
    <w:rsid w:val="00925154"/>
    <w:rsid w:val="00925552"/>
    <w:rsid w:val="00926922"/>
    <w:rsid w:val="009401AA"/>
    <w:rsid w:val="009468A9"/>
    <w:rsid w:val="00953D57"/>
    <w:rsid w:val="00954D60"/>
    <w:rsid w:val="009617AB"/>
    <w:rsid w:val="00961FF6"/>
    <w:rsid w:val="009650F4"/>
    <w:rsid w:val="00975FCD"/>
    <w:rsid w:val="00976FFB"/>
    <w:rsid w:val="0098109B"/>
    <w:rsid w:val="0098225E"/>
    <w:rsid w:val="00985FF5"/>
    <w:rsid w:val="0099016B"/>
    <w:rsid w:val="00991303"/>
    <w:rsid w:val="0099131B"/>
    <w:rsid w:val="0099281D"/>
    <w:rsid w:val="00994EF2"/>
    <w:rsid w:val="00995C92"/>
    <w:rsid w:val="0099633C"/>
    <w:rsid w:val="009A1B95"/>
    <w:rsid w:val="009A4E7A"/>
    <w:rsid w:val="009B4C42"/>
    <w:rsid w:val="009B5C21"/>
    <w:rsid w:val="009B69C2"/>
    <w:rsid w:val="009B6AA4"/>
    <w:rsid w:val="009D08B6"/>
    <w:rsid w:val="009D0A07"/>
    <w:rsid w:val="009E1A98"/>
    <w:rsid w:val="009E4F7A"/>
    <w:rsid w:val="009F4E44"/>
    <w:rsid w:val="00A028D5"/>
    <w:rsid w:val="00A07ED7"/>
    <w:rsid w:val="00A14F7E"/>
    <w:rsid w:val="00A24A51"/>
    <w:rsid w:val="00A251EB"/>
    <w:rsid w:val="00A25B5D"/>
    <w:rsid w:val="00A26DEA"/>
    <w:rsid w:val="00A27213"/>
    <w:rsid w:val="00A31EA3"/>
    <w:rsid w:val="00A451AD"/>
    <w:rsid w:val="00A461F6"/>
    <w:rsid w:val="00A5065A"/>
    <w:rsid w:val="00A509E4"/>
    <w:rsid w:val="00A50BE2"/>
    <w:rsid w:val="00A54901"/>
    <w:rsid w:val="00A55059"/>
    <w:rsid w:val="00A56691"/>
    <w:rsid w:val="00A57AA9"/>
    <w:rsid w:val="00A60F9A"/>
    <w:rsid w:val="00A65929"/>
    <w:rsid w:val="00A660E2"/>
    <w:rsid w:val="00A70490"/>
    <w:rsid w:val="00A742FC"/>
    <w:rsid w:val="00A83A67"/>
    <w:rsid w:val="00A879DD"/>
    <w:rsid w:val="00A90166"/>
    <w:rsid w:val="00A91EE5"/>
    <w:rsid w:val="00A952E8"/>
    <w:rsid w:val="00AB030F"/>
    <w:rsid w:val="00AB0A64"/>
    <w:rsid w:val="00AC071B"/>
    <w:rsid w:val="00AC09A8"/>
    <w:rsid w:val="00AE3B0D"/>
    <w:rsid w:val="00AE79BD"/>
    <w:rsid w:val="00AF2862"/>
    <w:rsid w:val="00AF3963"/>
    <w:rsid w:val="00B10079"/>
    <w:rsid w:val="00B161B2"/>
    <w:rsid w:val="00B26EC7"/>
    <w:rsid w:val="00B27D2C"/>
    <w:rsid w:val="00B40D43"/>
    <w:rsid w:val="00B509E6"/>
    <w:rsid w:val="00B51D6F"/>
    <w:rsid w:val="00B529FC"/>
    <w:rsid w:val="00B53091"/>
    <w:rsid w:val="00B60FEA"/>
    <w:rsid w:val="00B63B3B"/>
    <w:rsid w:val="00B6405D"/>
    <w:rsid w:val="00B72BEA"/>
    <w:rsid w:val="00B73DDE"/>
    <w:rsid w:val="00B7572F"/>
    <w:rsid w:val="00B76CE6"/>
    <w:rsid w:val="00B80145"/>
    <w:rsid w:val="00B83D35"/>
    <w:rsid w:val="00B872DC"/>
    <w:rsid w:val="00B91FCB"/>
    <w:rsid w:val="00B95617"/>
    <w:rsid w:val="00B95D5A"/>
    <w:rsid w:val="00BA5D2B"/>
    <w:rsid w:val="00BA75EE"/>
    <w:rsid w:val="00BA7B10"/>
    <w:rsid w:val="00BB6200"/>
    <w:rsid w:val="00BC558A"/>
    <w:rsid w:val="00BD062C"/>
    <w:rsid w:val="00BD0702"/>
    <w:rsid w:val="00BD2B7C"/>
    <w:rsid w:val="00BD40E4"/>
    <w:rsid w:val="00BD735A"/>
    <w:rsid w:val="00BD7C19"/>
    <w:rsid w:val="00BF5AA7"/>
    <w:rsid w:val="00C04DF1"/>
    <w:rsid w:val="00C10FC4"/>
    <w:rsid w:val="00C158AF"/>
    <w:rsid w:val="00C1597C"/>
    <w:rsid w:val="00C22D88"/>
    <w:rsid w:val="00C24D45"/>
    <w:rsid w:val="00C255F4"/>
    <w:rsid w:val="00C26CD9"/>
    <w:rsid w:val="00C40CE5"/>
    <w:rsid w:val="00C441FE"/>
    <w:rsid w:val="00C625C8"/>
    <w:rsid w:val="00C66AC5"/>
    <w:rsid w:val="00C746CE"/>
    <w:rsid w:val="00C749C1"/>
    <w:rsid w:val="00C77F90"/>
    <w:rsid w:val="00C8346E"/>
    <w:rsid w:val="00C877E3"/>
    <w:rsid w:val="00C91676"/>
    <w:rsid w:val="00C9183C"/>
    <w:rsid w:val="00CA5BAD"/>
    <w:rsid w:val="00CB1DC0"/>
    <w:rsid w:val="00CB2185"/>
    <w:rsid w:val="00CB3377"/>
    <w:rsid w:val="00CB3DB4"/>
    <w:rsid w:val="00CC01F4"/>
    <w:rsid w:val="00CC4C8F"/>
    <w:rsid w:val="00CC75F8"/>
    <w:rsid w:val="00CD4692"/>
    <w:rsid w:val="00CD53D7"/>
    <w:rsid w:val="00CD5BB3"/>
    <w:rsid w:val="00CE04B2"/>
    <w:rsid w:val="00CE3949"/>
    <w:rsid w:val="00CE3F91"/>
    <w:rsid w:val="00CE6318"/>
    <w:rsid w:val="00CE7AFE"/>
    <w:rsid w:val="00CF20EB"/>
    <w:rsid w:val="00CF7A8A"/>
    <w:rsid w:val="00D012B0"/>
    <w:rsid w:val="00D01396"/>
    <w:rsid w:val="00D05ECC"/>
    <w:rsid w:val="00D1648D"/>
    <w:rsid w:val="00D169B7"/>
    <w:rsid w:val="00D169BB"/>
    <w:rsid w:val="00D23021"/>
    <w:rsid w:val="00D26790"/>
    <w:rsid w:val="00D26AB3"/>
    <w:rsid w:val="00D26D62"/>
    <w:rsid w:val="00D30116"/>
    <w:rsid w:val="00D3270C"/>
    <w:rsid w:val="00D32C90"/>
    <w:rsid w:val="00D34640"/>
    <w:rsid w:val="00D45A80"/>
    <w:rsid w:val="00D474A0"/>
    <w:rsid w:val="00D6026C"/>
    <w:rsid w:val="00D67805"/>
    <w:rsid w:val="00D71139"/>
    <w:rsid w:val="00D71CE0"/>
    <w:rsid w:val="00D720A0"/>
    <w:rsid w:val="00D8222B"/>
    <w:rsid w:val="00D8465A"/>
    <w:rsid w:val="00D86793"/>
    <w:rsid w:val="00D87BB6"/>
    <w:rsid w:val="00D920DF"/>
    <w:rsid w:val="00D93A5A"/>
    <w:rsid w:val="00DA00EC"/>
    <w:rsid w:val="00DA219B"/>
    <w:rsid w:val="00DA63E6"/>
    <w:rsid w:val="00DA6FF4"/>
    <w:rsid w:val="00DB3B62"/>
    <w:rsid w:val="00DB4198"/>
    <w:rsid w:val="00DC152A"/>
    <w:rsid w:val="00DC1848"/>
    <w:rsid w:val="00DC2409"/>
    <w:rsid w:val="00DC6E6A"/>
    <w:rsid w:val="00DD2E23"/>
    <w:rsid w:val="00DD3921"/>
    <w:rsid w:val="00DD4CC6"/>
    <w:rsid w:val="00DD51C8"/>
    <w:rsid w:val="00DE2AB3"/>
    <w:rsid w:val="00DE34DC"/>
    <w:rsid w:val="00DE5FC1"/>
    <w:rsid w:val="00DE70A3"/>
    <w:rsid w:val="00DF0AAA"/>
    <w:rsid w:val="00DF1551"/>
    <w:rsid w:val="00DF2F83"/>
    <w:rsid w:val="00DF5981"/>
    <w:rsid w:val="00DF63DC"/>
    <w:rsid w:val="00DF64D0"/>
    <w:rsid w:val="00DF7726"/>
    <w:rsid w:val="00E015A3"/>
    <w:rsid w:val="00E0268D"/>
    <w:rsid w:val="00E03521"/>
    <w:rsid w:val="00E0387D"/>
    <w:rsid w:val="00E04099"/>
    <w:rsid w:val="00E0517A"/>
    <w:rsid w:val="00E11E9B"/>
    <w:rsid w:val="00E15C6D"/>
    <w:rsid w:val="00E15DB2"/>
    <w:rsid w:val="00E16E9C"/>
    <w:rsid w:val="00E23B23"/>
    <w:rsid w:val="00E26BCA"/>
    <w:rsid w:val="00E33FD5"/>
    <w:rsid w:val="00E379FB"/>
    <w:rsid w:val="00E42D58"/>
    <w:rsid w:val="00E439A9"/>
    <w:rsid w:val="00E4535A"/>
    <w:rsid w:val="00E51E5A"/>
    <w:rsid w:val="00E543CD"/>
    <w:rsid w:val="00E5495E"/>
    <w:rsid w:val="00E66345"/>
    <w:rsid w:val="00E66FA7"/>
    <w:rsid w:val="00E678D6"/>
    <w:rsid w:val="00E71697"/>
    <w:rsid w:val="00E729C8"/>
    <w:rsid w:val="00E747D0"/>
    <w:rsid w:val="00E75AC1"/>
    <w:rsid w:val="00E773C3"/>
    <w:rsid w:val="00E851D9"/>
    <w:rsid w:val="00E908E5"/>
    <w:rsid w:val="00E9108C"/>
    <w:rsid w:val="00E956A8"/>
    <w:rsid w:val="00E96D16"/>
    <w:rsid w:val="00E97739"/>
    <w:rsid w:val="00EB1FE9"/>
    <w:rsid w:val="00EB3A11"/>
    <w:rsid w:val="00EB6362"/>
    <w:rsid w:val="00EC2728"/>
    <w:rsid w:val="00ED6EE9"/>
    <w:rsid w:val="00EE2AE1"/>
    <w:rsid w:val="00EE3118"/>
    <w:rsid w:val="00EF0162"/>
    <w:rsid w:val="00EF4381"/>
    <w:rsid w:val="00EF70E6"/>
    <w:rsid w:val="00F0041D"/>
    <w:rsid w:val="00F02739"/>
    <w:rsid w:val="00F03A93"/>
    <w:rsid w:val="00F04EB7"/>
    <w:rsid w:val="00F05F7B"/>
    <w:rsid w:val="00F0709E"/>
    <w:rsid w:val="00F16B03"/>
    <w:rsid w:val="00F236CE"/>
    <w:rsid w:val="00F24AC9"/>
    <w:rsid w:val="00F347AD"/>
    <w:rsid w:val="00F355A1"/>
    <w:rsid w:val="00F40A2D"/>
    <w:rsid w:val="00F425A2"/>
    <w:rsid w:val="00F43634"/>
    <w:rsid w:val="00F43DB1"/>
    <w:rsid w:val="00F45DAF"/>
    <w:rsid w:val="00F4760F"/>
    <w:rsid w:val="00F47900"/>
    <w:rsid w:val="00F505E9"/>
    <w:rsid w:val="00F50F8C"/>
    <w:rsid w:val="00F52E53"/>
    <w:rsid w:val="00F63187"/>
    <w:rsid w:val="00F666D3"/>
    <w:rsid w:val="00F70F97"/>
    <w:rsid w:val="00F7619F"/>
    <w:rsid w:val="00F7762D"/>
    <w:rsid w:val="00F80441"/>
    <w:rsid w:val="00F847ED"/>
    <w:rsid w:val="00F92FFC"/>
    <w:rsid w:val="00F95A85"/>
    <w:rsid w:val="00FA22FC"/>
    <w:rsid w:val="00FB3DCB"/>
    <w:rsid w:val="00FB6DC7"/>
    <w:rsid w:val="00FC013A"/>
    <w:rsid w:val="00FC23F4"/>
    <w:rsid w:val="00FC2AD9"/>
    <w:rsid w:val="00FC662D"/>
    <w:rsid w:val="00FD22D6"/>
    <w:rsid w:val="00FD2787"/>
    <w:rsid w:val="00FE55DF"/>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x.doi.org/10.1016/j.ecolmodel.2015.10.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1FB7-E181-429E-A24E-06AA665B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24366</Words>
  <Characters>138892</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 kiva.oken</cp:lastModifiedBy>
  <cp:revision>10</cp:revision>
  <dcterms:created xsi:type="dcterms:W3CDTF">2022-05-03T20:35:00Z</dcterms:created>
  <dcterms:modified xsi:type="dcterms:W3CDTF">2022-05-06T18:50:00Z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id="9fWrapgm"/&gt;&lt;style id="http://www.zotero.org/styles/estuaries-and-coasts" hasBibliography="1" bibliographyStyleHasBeenSet="1"/&gt;&lt;prefs&gt;&lt;pref name="fieldType" value="Field"/&gt;&lt;pref name="dontAskDelayC</vt:lpwstr>
  </property>
  <property fmtid="{D5CDD505-2E9C-101B-9397-08002B2CF9AE}" pid="3" name="ZOTERO_PREF_2">
    <vt:lpwstr>itationUpdates" value="true"/&gt;&lt;/prefs&gt;&lt;/data&gt;</vt:lpwstr>
  </property>
</Properties>
</file>