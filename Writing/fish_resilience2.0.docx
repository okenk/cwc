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DA67B" w14:textId="4D4FD886" w:rsidR="00A952E8" w:rsidRPr="003E76FF" w:rsidRDefault="001D0259" w:rsidP="00312B86">
      <w:pPr>
        <w:spacing w:after="0" w:line="480" w:lineRule="auto"/>
        <w:rPr>
          <w:rFonts w:ascii="Times New Roman" w:hAnsi="Times New Roman" w:cs="Times New Roman"/>
          <w:b/>
          <w:sz w:val="24"/>
          <w:szCs w:val="24"/>
        </w:rPr>
      </w:pPr>
      <w:r w:rsidRPr="003E76FF">
        <w:rPr>
          <w:rFonts w:ascii="Times New Roman" w:hAnsi="Times New Roman" w:cs="Times New Roman"/>
          <w:b/>
          <w:sz w:val="24"/>
          <w:szCs w:val="24"/>
        </w:rPr>
        <w:t>Fishery closures</w:t>
      </w:r>
      <w:r w:rsidR="0071357D" w:rsidRPr="003E76FF">
        <w:rPr>
          <w:rFonts w:ascii="Times New Roman" w:hAnsi="Times New Roman" w:cs="Times New Roman"/>
          <w:b/>
          <w:sz w:val="24"/>
          <w:szCs w:val="24"/>
        </w:rPr>
        <w:t xml:space="preserve">, </w:t>
      </w:r>
      <w:r w:rsidR="00B26EC7" w:rsidRPr="003E76FF">
        <w:rPr>
          <w:rFonts w:ascii="Times New Roman" w:hAnsi="Times New Roman" w:cs="Times New Roman"/>
          <w:b/>
          <w:sz w:val="24"/>
          <w:szCs w:val="24"/>
        </w:rPr>
        <w:t>more than</w:t>
      </w:r>
      <w:r w:rsidR="0071357D" w:rsidRPr="003E76FF">
        <w:rPr>
          <w:rFonts w:ascii="Times New Roman" w:hAnsi="Times New Roman" w:cs="Times New Roman"/>
          <w:b/>
          <w:sz w:val="24"/>
          <w:szCs w:val="24"/>
        </w:rPr>
        <w:t xml:space="preserve"> predator release,</w:t>
      </w:r>
      <w:r w:rsidRPr="003E76FF">
        <w:rPr>
          <w:rFonts w:ascii="Times New Roman" w:hAnsi="Times New Roman" w:cs="Times New Roman"/>
          <w:b/>
          <w:sz w:val="24"/>
          <w:szCs w:val="24"/>
        </w:rPr>
        <w:t xml:space="preserve"> increased resilience of</w:t>
      </w:r>
      <w:r w:rsidR="00312B86" w:rsidRPr="003E76FF">
        <w:rPr>
          <w:rFonts w:ascii="Times New Roman" w:hAnsi="Times New Roman" w:cs="Times New Roman"/>
          <w:b/>
          <w:sz w:val="24"/>
          <w:szCs w:val="24"/>
        </w:rPr>
        <w:t xml:space="preserve"> nearshore fish and invertebrates to </w:t>
      </w:r>
      <w:r w:rsidRPr="003E76FF">
        <w:rPr>
          <w:rFonts w:ascii="Times New Roman" w:hAnsi="Times New Roman" w:cs="Times New Roman"/>
          <w:b/>
          <w:sz w:val="24"/>
          <w:szCs w:val="24"/>
        </w:rPr>
        <w:t>the Deepwater Horizon oil spill</w:t>
      </w:r>
    </w:p>
    <w:p w14:paraId="285B006A" w14:textId="3B17150D" w:rsidR="00501103" w:rsidRDefault="00B60FEA" w:rsidP="00B60FEA">
      <w:pPr>
        <w:tabs>
          <w:tab w:val="left" w:pos="274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19FB3278" w14:textId="441B39EC" w:rsidR="00312B86" w:rsidRPr="00312B86" w:rsidRDefault="00312B86"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rPr>
        <w:t>Kiva L. Oken</w:t>
      </w:r>
      <w:r>
        <w:rPr>
          <w:rFonts w:ascii="Times New Roman" w:hAnsi="Times New Roman" w:cs="Times New Roman"/>
          <w:sz w:val="24"/>
          <w:szCs w:val="24"/>
          <w:vertAlign w:val="superscript"/>
        </w:rPr>
        <w:t>1</w:t>
      </w:r>
      <w:r w:rsidR="000D0B93">
        <w:rPr>
          <w:rFonts w:ascii="Times New Roman" w:hAnsi="Times New Roman" w:cs="Times New Roman"/>
          <w:sz w:val="24"/>
          <w:szCs w:val="24"/>
          <w:vertAlign w:val="superscript"/>
        </w:rPr>
        <w:t>*</w:t>
      </w:r>
      <w:r>
        <w:rPr>
          <w:rFonts w:ascii="Times New Roman" w:hAnsi="Times New Roman" w:cs="Times New Roman"/>
          <w:sz w:val="24"/>
          <w:szCs w:val="24"/>
        </w:rPr>
        <w:t>,</w:t>
      </w:r>
      <w:commentRangeStart w:id="0"/>
      <w:r>
        <w:rPr>
          <w:rFonts w:ascii="Times New Roman" w:hAnsi="Times New Roman" w:cs="Times New Roman"/>
          <w:sz w:val="24"/>
          <w:szCs w:val="24"/>
        </w:rPr>
        <w:t xml:space="preserve"> Kenneth W. Able</w:t>
      </w:r>
      <w:r>
        <w:rPr>
          <w:rFonts w:ascii="Times New Roman" w:hAnsi="Times New Roman" w:cs="Times New Roman"/>
          <w:sz w:val="24"/>
          <w:szCs w:val="24"/>
          <w:vertAlign w:val="superscript"/>
        </w:rPr>
        <w:t>2</w:t>
      </w:r>
      <w:r w:rsidR="007871E5">
        <w:rPr>
          <w:rFonts w:ascii="Times New Roman" w:hAnsi="Times New Roman" w:cs="Times New Roman"/>
          <w:sz w:val="24"/>
          <w:szCs w:val="24"/>
        </w:rPr>
        <w:t>, Kim d</w:t>
      </w:r>
      <w:r>
        <w:rPr>
          <w:rFonts w:ascii="Times New Roman" w:hAnsi="Times New Roman" w:cs="Times New Roman"/>
          <w:sz w:val="24"/>
          <w:szCs w:val="24"/>
        </w:rPr>
        <w:t>e Mutsert</w:t>
      </w:r>
      <w:r>
        <w:rPr>
          <w:rFonts w:ascii="Times New Roman" w:hAnsi="Times New Roman" w:cs="Times New Roman"/>
          <w:sz w:val="24"/>
          <w:szCs w:val="24"/>
          <w:vertAlign w:val="superscript"/>
        </w:rPr>
        <w:t>3</w:t>
      </w:r>
      <w:r>
        <w:rPr>
          <w:rFonts w:ascii="Times New Roman" w:hAnsi="Times New Roman" w:cs="Times New Roman"/>
          <w:sz w:val="24"/>
          <w:szCs w:val="24"/>
        </w:rPr>
        <w:t>, F. Joel Fodrie</w:t>
      </w:r>
      <w:r>
        <w:rPr>
          <w:rFonts w:ascii="Times New Roman" w:hAnsi="Times New Roman" w:cs="Times New Roman"/>
          <w:sz w:val="24"/>
          <w:szCs w:val="24"/>
          <w:vertAlign w:val="superscript"/>
        </w:rPr>
        <w:t>4</w:t>
      </w:r>
      <w:r>
        <w:rPr>
          <w:rFonts w:ascii="Times New Roman" w:hAnsi="Times New Roman" w:cs="Times New Roman"/>
          <w:sz w:val="24"/>
          <w:szCs w:val="24"/>
        </w:rPr>
        <w:t>, Paola C. López-Duarte</w:t>
      </w:r>
      <w:r>
        <w:rPr>
          <w:rFonts w:ascii="Times New Roman" w:hAnsi="Times New Roman" w:cs="Times New Roman"/>
          <w:sz w:val="24"/>
          <w:szCs w:val="24"/>
          <w:vertAlign w:val="superscript"/>
        </w:rPr>
        <w:t>5</w:t>
      </w:r>
      <w:r>
        <w:rPr>
          <w:rFonts w:ascii="Times New Roman" w:hAnsi="Times New Roman" w:cs="Times New Roman"/>
          <w:sz w:val="24"/>
          <w:szCs w:val="24"/>
        </w:rPr>
        <w:t>, Charles W. Martin</w:t>
      </w:r>
      <w:r>
        <w:rPr>
          <w:rFonts w:ascii="Times New Roman" w:hAnsi="Times New Roman" w:cs="Times New Roman"/>
          <w:sz w:val="24"/>
          <w:szCs w:val="24"/>
          <w:vertAlign w:val="superscript"/>
        </w:rPr>
        <w:t>6</w:t>
      </w:r>
      <w:r>
        <w:rPr>
          <w:rFonts w:ascii="Times New Roman" w:hAnsi="Times New Roman" w:cs="Times New Roman"/>
          <w:sz w:val="24"/>
          <w:szCs w:val="24"/>
        </w:rPr>
        <w:t>, Michael J. McCann</w:t>
      </w:r>
      <w:r w:rsidR="002669F5">
        <w:rPr>
          <w:rFonts w:ascii="Times New Roman" w:hAnsi="Times New Roman" w:cs="Times New Roman"/>
          <w:sz w:val="24"/>
          <w:szCs w:val="24"/>
          <w:vertAlign w:val="superscript"/>
        </w:rPr>
        <w:t>7</w:t>
      </w:r>
      <w:r>
        <w:rPr>
          <w:rFonts w:ascii="Times New Roman" w:hAnsi="Times New Roman" w:cs="Times New Roman"/>
          <w:sz w:val="24"/>
          <w:szCs w:val="24"/>
        </w:rPr>
        <w:t>, Philipp Neubauer</w:t>
      </w:r>
      <w:r w:rsidR="002669F5">
        <w:rPr>
          <w:rFonts w:ascii="Times New Roman" w:hAnsi="Times New Roman" w:cs="Times New Roman"/>
          <w:sz w:val="24"/>
          <w:szCs w:val="24"/>
          <w:vertAlign w:val="superscript"/>
        </w:rPr>
        <w:t>8</w:t>
      </w:r>
      <w:r>
        <w:rPr>
          <w:rFonts w:ascii="Times New Roman" w:hAnsi="Times New Roman" w:cs="Times New Roman"/>
          <w:sz w:val="24"/>
          <w:szCs w:val="24"/>
        </w:rPr>
        <w:t>, Jill A. Olin</w:t>
      </w:r>
      <w:r w:rsidR="002669F5">
        <w:rPr>
          <w:rFonts w:ascii="Times New Roman" w:hAnsi="Times New Roman" w:cs="Times New Roman"/>
          <w:sz w:val="24"/>
          <w:szCs w:val="24"/>
          <w:vertAlign w:val="superscript"/>
        </w:rPr>
        <w:t>9</w:t>
      </w:r>
      <w:r>
        <w:rPr>
          <w:rFonts w:ascii="Times New Roman" w:hAnsi="Times New Roman" w:cs="Times New Roman"/>
          <w:sz w:val="24"/>
          <w:szCs w:val="24"/>
        </w:rPr>
        <w:t>, Michael J. Polito</w:t>
      </w:r>
      <w:r w:rsidR="002669F5">
        <w:rPr>
          <w:rFonts w:ascii="Times New Roman" w:hAnsi="Times New Roman" w:cs="Times New Roman"/>
          <w:sz w:val="24"/>
          <w:szCs w:val="24"/>
          <w:vertAlign w:val="superscript"/>
        </w:rPr>
        <w:t>10</w:t>
      </w:r>
      <w:r>
        <w:rPr>
          <w:rFonts w:ascii="Times New Roman" w:hAnsi="Times New Roman" w:cs="Times New Roman"/>
          <w:sz w:val="24"/>
          <w:szCs w:val="24"/>
        </w:rPr>
        <w:t>, Brian J. Roberts</w:t>
      </w:r>
      <w:r w:rsidR="002669F5">
        <w:rPr>
          <w:rFonts w:ascii="Times New Roman" w:hAnsi="Times New Roman" w:cs="Times New Roman"/>
          <w:sz w:val="24"/>
          <w:szCs w:val="24"/>
          <w:vertAlign w:val="superscript"/>
        </w:rPr>
        <w:t>11</w:t>
      </w:r>
      <w:r>
        <w:rPr>
          <w:rFonts w:ascii="Times New Roman" w:hAnsi="Times New Roman" w:cs="Times New Roman"/>
          <w:sz w:val="24"/>
          <w:szCs w:val="24"/>
        </w:rPr>
        <w:t>, Olaf P. Jensen</w:t>
      </w:r>
      <w:r>
        <w:rPr>
          <w:rFonts w:ascii="Times New Roman" w:hAnsi="Times New Roman" w:cs="Times New Roman"/>
          <w:sz w:val="24"/>
          <w:szCs w:val="24"/>
          <w:vertAlign w:val="superscript"/>
        </w:rPr>
        <w:t>1</w:t>
      </w:r>
      <w:r w:rsidR="002669F5">
        <w:rPr>
          <w:rFonts w:ascii="Times New Roman" w:hAnsi="Times New Roman" w:cs="Times New Roman"/>
          <w:sz w:val="24"/>
          <w:szCs w:val="24"/>
          <w:vertAlign w:val="superscript"/>
        </w:rPr>
        <w:t>2</w:t>
      </w:r>
      <w:commentRangeEnd w:id="0"/>
      <w:r w:rsidR="00790923">
        <w:rPr>
          <w:rStyle w:val="CommentReference"/>
        </w:rPr>
        <w:commentReference w:id="0"/>
      </w:r>
    </w:p>
    <w:p w14:paraId="54CBD420" w14:textId="77777777" w:rsidR="00312B86" w:rsidRDefault="00312B86" w:rsidP="00312B86">
      <w:pPr>
        <w:spacing w:after="0" w:line="480" w:lineRule="auto"/>
        <w:rPr>
          <w:rFonts w:ascii="Times New Roman" w:hAnsi="Times New Roman" w:cs="Times New Roman"/>
          <w:sz w:val="24"/>
          <w:szCs w:val="24"/>
        </w:rPr>
      </w:pPr>
    </w:p>
    <w:p w14:paraId="2A95A1BF" w14:textId="59A317DA" w:rsidR="00312B86" w:rsidRDefault="00312B86"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2669F5">
        <w:rPr>
          <w:rFonts w:ascii="Times New Roman" w:hAnsi="Times New Roman" w:cs="Times New Roman"/>
          <w:sz w:val="24"/>
          <w:szCs w:val="24"/>
        </w:rPr>
        <w:t>Fisheries Resource Analysis and Monitoring Division, Northwest Fisheries Science Center, Seattle, WA 98112, USA</w:t>
      </w:r>
    </w:p>
    <w:p w14:paraId="60D6E9D9" w14:textId="01325935" w:rsidR="000D0B93" w:rsidRDefault="000D0B93"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2</w:t>
      </w:r>
    </w:p>
    <w:p w14:paraId="03950905" w14:textId="614F0F67" w:rsidR="000D0B93" w:rsidRDefault="000D0B93"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3</w:t>
      </w:r>
    </w:p>
    <w:p w14:paraId="310EBD4F" w14:textId="317A3071" w:rsidR="000D0B93" w:rsidRDefault="000D0B93"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4</w:t>
      </w:r>
    </w:p>
    <w:p w14:paraId="58ABD1C4" w14:textId="0EF81269" w:rsidR="000D0B93" w:rsidRDefault="000D0B93"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5</w:t>
      </w:r>
    </w:p>
    <w:p w14:paraId="5DE70E00" w14:textId="544EB50A" w:rsidR="000D0B93" w:rsidRDefault="000D0B93"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6</w:t>
      </w:r>
    </w:p>
    <w:p w14:paraId="6A841A3F" w14:textId="2004CA20" w:rsidR="000D0B93" w:rsidRDefault="000D0B93"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7</w:t>
      </w:r>
    </w:p>
    <w:p w14:paraId="72CAF87A" w14:textId="3CA538F1" w:rsidR="000D0B93" w:rsidRDefault="000D0B93"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8</w:t>
      </w:r>
    </w:p>
    <w:p w14:paraId="298645E0" w14:textId="270FE6C7" w:rsidR="000D0B93" w:rsidRDefault="000D0B93"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9</w:t>
      </w:r>
    </w:p>
    <w:p w14:paraId="281538EF" w14:textId="0956568C" w:rsidR="000D0B93" w:rsidRDefault="000D0B93"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10</w:t>
      </w:r>
    </w:p>
    <w:p w14:paraId="5042EF42" w14:textId="68F07F51" w:rsidR="000D0B93" w:rsidRDefault="000D0B93"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11</w:t>
      </w:r>
    </w:p>
    <w:p w14:paraId="6D513850" w14:textId="2BEDF922" w:rsidR="000D0B93" w:rsidRDefault="000D0B93"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12</w:t>
      </w:r>
    </w:p>
    <w:p w14:paraId="637B5C79" w14:textId="2513412E" w:rsidR="000D0B93" w:rsidRPr="000D0B93" w:rsidRDefault="000D0B93" w:rsidP="000D0B93">
      <w:pPr>
        <w:spacing w:after="0" w:line="480" w:lineRule="auto"/>
        <w:ind w:left="1440" w:hanging="1440"/>
        <w:rPr>
          <w:rFonts w:ascii="Times New Roman" w:hAnsi="Times New Roman" w:cs="Times New Roman"/>
          <w:sz w:val="24"/>
          <w:szCs w:val="24"/>
        </w:rPr>
      </w:pPr>
      <w:r w:rsidRPr="000D0B9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0D0B93">
        <w:rPr>
          <w:rFonts w:ascii="Times New Roman" w:hAnsi="Times New Roman" w:cs="Times New Roman"/>
          <w:sz w:val="24"/>
          <w:szCs w:val="24"/>
        </w:rPr>
        <w:t>kiva.oken@</w:t>
      </w:r>
      <w:r>
        <w:rPr>
          <w:rFonts w:ascii="Times New Roman" w:hAnsi="Times New Roman" w:cs="Times New Roman"/>
          <w:sz w:val="24"/>
          <w:szCs w:val="24"/>
        </w:rPr>
        <w:t xml:space="preserve">noaa.gov, T: </w:t>
      </w:r>
      <w:r w:rsidRPr="000D0B93">
        <w:rPr>
          <w:rFonts w:ascii="Times New Roman" w:hAnsi="Times New Roman" w:cs="Times New Roman"/>
          <w:sz w:val="24"/>
          <w:szCs w:val="24"/>
        </w:rPr>
        <w:t>(564) 225-2297</w:t>
      </w:r>
      <w:r>
        <w:rPr>
          <w:rFonts w:ascii="Times New Roman" w:hAnsi="Times New Roman" w:cs="Times New Roman"/>
          <w:sz w:val="24"/>
          <w:szCs w:val="24"/>
        </w:rPr>
        <w:t>, F: not available</w:t>
      </w:r>
    </w:p>
    <w:p w14:paraId="496AF939" w14:textId="77777777" w:rsidR="00312B86" w:rsidRDefault="00312B86" w:rsidP="00312B86">
      <w:pPr>
        <w:spacing w:after="0" w:line="480" w:lineRule="auto"/>
        <w:rPr>
          <w:rFonts w:ascii="Times New Roman" w:hAnsi="Times New Roman" w:cs="Times New Roman"/>
          <w:sz w:val="24"/>
          <w:szCs w:val="24"/>
        </w:rPr>
      </w:pPr>
    </w:p>
    <w:p w14:paraId="15895C0B" w14:textId="77777777" w:rsidR="000D0B93" w:rsidRDefault="000D0B93">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4DF3E0B" w14:textId="2CAEF519" w:rsidR="00312B86" w:rsidRDefault="00312B86" w:rsidP="00EB1FE9">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lastRenderedPageBreak/>
        <w:t>Abstract</w:t>
      </w:r>
      <w:r w:rsidR="00534FBC">
        <w:rPr>
          <w:rFonts w:ascii="Times New Roman" w:hAnsi="Times New Roman" w:cs="Times New Roman"/>
          <w:sz w:val="24"/>
          <w:szCs w:val="24"/>
          <w:u w:val="single"/>
        </w:rPr>
        <w:t xml:space="preserve"> (</w:t>
      </w:r>
      <w:r w:rsidR="00AB030F">
        <w:rPr>
          <w:rFonts w:ascii="Times New Roman" w:hAnsi="Times New Roman" w:cs="Times New Roman"/>
          <w:sz w:val="24"/>
          <w:szCs w:val="24"/>
          <w:u w:val="single"/>
        </w:rPr>
        <w:t>219/250 words</w:t>
      </w:r>
      <w:r w:rsidR="00534FBC">
        <w:rPr>
          <w:rFonts w:ascii="Times New Roman" w:hAnsi="Times New Roman" w:cs="Times New Roman"/>
          <w:sz w:val="24"/>
          <w:szCs w:val="24"/>
          <w:u w:val="single"/>
        </w:rPr>
        <w:t>)</w:t>
      </w:r>
    </w:p>
    <w:p w14:paraId="39EC6B41" w14:textId="04D2C35A" w:rsidR="00EB1FE9" w:rsidRPr="00EB1FE9" w:rsidRDefault="00EB1FE9" w:rsidP="00EB1FE9">
      <w:pPr>
        <w:spacing w:after="0" w:line="480" w:lineRule="auto"/>
        <w:rPr>
          <w:rFonts w:ascii="Times New Roman" w:hAnsi="Times New Roman" w:cs="Times New Roman"/>
          <w:sz w:val="24"/>
          <w:szCs w:val="24"/>
        </w:rPr>
      </w:pPr>
      <w:r w:rsidRPr="00EB1FE9">
        <w:rPr>
          <w:rFonts w:ascii="Times New Roman" w:hAnsi="Times New Roman" w:cs="Times New Roman"/>
          <w:sz w:val="24"/>
          <w:szCs w:val="24"/>
        </w:rPr>
        <w:t xml:space="preserve">The Deepwater Horizon oil spill released approximately 210 million gallons of oil into the Gulf of Mexico. </w:t>
      </w:r>
      <w:r>
        <w:rPr>
          <w:rFonts w:ascii="Times New Roman" w:hAnsi="Times New Roman" w:cs="Times New Roman"/>
          <w:sz w:val="24"/>
          <w:szCs w:val="24"/>
        </w:rPr>
        <w:t>Despite clear evidence of exposure and toxicity, there was little evidence of population-level declines of most nearshore fish and invertebrate populations</w:t>
      </w:r>
      <w:r w:rsidRPr="00EB1FE9">
        <w:rPr>
          <w:rFonts w:ascii="Times New Roman" w:hAnsi="Times New Roman" w:cs="Times New Roman"/>
          <w:sz w:val="24"/>
          <w:szCs w:val="24"/>
        </w:rPr>
        <w:t xml:space="preserve">, and in some cases, brief increases were observed. Several hypotheses have been proposed to explain this apparent paradox. Two possibilities include a fishing moratorium following the spill and changes in </w:t>
      </w:r>
      <w:r>
        <w:rPr>
          <w:rFonts w:ascii="Times New Roman" w:hAnsi="Times New Roman" w:cs="Times New Roman"/>
          <w:sz w:val="24"/>
          <w:szCs w:val="24"/>
        </w:rPr>
        <w:t>predation</w:t>
      </w:r>
      <w:r w:rsidRPr="00EB1FE9">
        <w:rPr>
          <w:rFonts w:ascii="Times New Roman" w:hAnsi="Times New Roman" w:cs="Times New Roman"/>
          <w:sz w:val="24"/>
          <w:szCs w:val="24"/>
        </w:rPr>
        <w:t xml:space="preserve"> pressure following predator die offs. Using food web models, we quantified </w:t>
      </w:r>
      <w:r>
        <w:rPr>
          <w:rFonts w:ascii="Times New Roman" w:hAnsi="Times New Roman" w:cs="Times New Roman"/>
          <w:sz w:val="24"/>
          <w:szCs w:val="24"/>
        </w:rPr>
        <w:t xml:space="preserve">population sensitivity to changes in fishing pressure </w:t>
      </w:r>
      <w:r w:rsidR="00AB030F">
        <w:rPr>
          <w:rFonts w:ascii="Times New Roman" w:hAnsi="Times New Roman" w:cs="Times New Roman"/>
          <w:sz w:val="24"/>
          <w:szCs w:val="24"/>
        </w:rPr>
        <w:t>and</w:t>
      </w:r>
      <w:r>
        <w:rPr>
          <w:rFonts w:ascii="Times New Roman" w:hAnsi="Times New Roman" w:cs="Times New Roman"/>
          <w:sz w:val="24"/>
          <w:szCs w:val="24"/>
        </w:rPr>
        <w:t xml:space="preserve"> predator mortality</w:t>
      </w:r>
      <w:r w:rsidRPr="00EB1FE9">
        <w:rPr>
          <w:rFonts w:ascii="Times New Roman" w:hAnsi="Times New Roman" w:cs="Times New Roman"/>
          <w:sz w:val="24"/>
          <w:szCs w:val="24"/>
        </w:rPr>
        <w:t xml:space="preserve">. </w:t>
      </w:r>
      <w:commentRangeStart w:id="1"/>
      <w:r w:rsidRPr="00EB1FE9">
        <w:rPr>
          <w:rFonts w:ascii="Times New Roman" w:hAnsi="Times New Roman" w:cs="Times New Roman"/>
          <w:sz w:val="24"/>
          <w:szCs w:val="24"/>
        </w:rPr>
        <w:t xml:space="preserve">Predicted </w:t>
      </w:r>
      <w:r w:rsidR="00AB030F">
        <w:rPr>
          <w:rFonts w:ascii="Times New Roman" w:hAnsi="Times New Roman" w:cs="Times New Roman"/>
          <w:sz w:val="24"/>
          <w:szCs w:val="24"/>
        </w:rPr>
        <w:t xml:space="preserve">population </w:t>
      </w:r>
      <w:r w:rsidRPr="00EB1FE9">
        <w:rPr>
          <w:rFonts w:ascii="Times New Roman" w:hAnsi="Times New Roman" w:cs="Times New Roman"/>
          <w:sz w:val="24"/>
          <w:szCs w:val="24"/>
        </w:rPr>
        <w:t xml:space="preserve">increases of a magnitude much greater than </w:t>
      </w:r>
      <w:r w:rsidR="00AB030F">
        <w:rPr>
          <w:rFonts w:ascii="Times New Roman" w:hAnsi="Times New Roman" w:cs="Times New Roman"/>
          <w:sz w:val="24"/>
          <w:szCs w:val="24"/>
        </w:rPr>
        <w:t>that observed</w:t>
      </w:r>
      <w:r w:rsidRPr="00EB1FE9">
        <w:rPr>
          <w:rFonts w:ascii="Times New Roman" w:hAnsi="Times New Roman" w:cs="Times New Roman"/>
          <w:sz w:val="24"/>
          <w:szCs w:val="24"/>
        </w:rPr>
        <w:t xml:space="preserve"> indicate evidence for</w:t>
      </w:r>
      <w:r>
        <w:rPr>
          <w:rFonts w:ascii="Times New Roman" w:hAnsi="Times New Roman" w:cs="Times New Roman"/>
          <w:sz w:val="24"/>
          <w:szCs w:val="24"/>
        </w:rPr>
        <w:t xml:space="preserve"> that specific compensatory mechanism</w:t>
      </w:r>
      <w:r w:rsidRPr="00EB1FE9">
        <w:rPr>
          <w:rFonts w:ascii="Times New Roman" w:hAnsi="Times New Roman" w:cs="Times New Roman"/>
          <w:sz w:val="24"/>
          <w:szCs w:val="24"/>
        </w:rPr>
        <w:t xml:space="preserve">. </w:t>
      </w:r>
      <w:commentRangeEnd w:id="1"/>
      <w:r w:rsidR="00AB030F">
        <w:rPr>
          <w:rStyle w:val="CommentReference"/>
        </w:rPr>
        <w:commentReference w:id="1"/>
      </w:r>
      <w:r>
        <w:rPr>
          <w:rFonts w:ascii="Times New Roman" w:hAnsi="Times New Roman" w:cs="Times New Roman"/>
          <w:sz w:val="24"/>
          <w:szCs w:val="24"/>
        </w:rPr>
        <w:t xml:space="preserve">We found the fishing moratorium to be a potential mechanism for resilience of </w:t>
      </w:r>
      <w:proofErr w:type="spellStart"/>
      <w:r>
        <w:rPr>
          <w:rFonts w:ascii="Times New Roman" w:hAnsi="Times New Roman" w:cs="Times New Roman"/>
          <w:sz w:val="24"/>
          <w:szCs w:val="24"/>
        </w:rPr>
        <w:t>panaeid</w:t>
      </w:r>
      <w:proofErr w:type="spellEnd"/>
      <w:r>
        <w:rPr>
          <w:rFonts w:ascii="Times New Roman" w:hAnsi="Times New Roman" w:cs="Times New Roman"/>
          <w:sz w:val="24"/>
          <w:szCs w:val="24"/>
        </w:rPr>
        <w:t xml:space="preserve"> shrimp, menhaden, and blue crabs while dolphin mortality may explain the resilience of small </w:t>
      </w:r>
      <w:proofErr w:type="spellStart"/>
      <w:r>
        <w:rPr>
          <w:rFonts w:ascii="Times New Roman" w:hAnsi="Times New Roman" w:cs="Times New Roman"/>
          <w:sz w:val="24"/>
          <w:szCs w:val="24"/>
        </w:rPr>
        <w:t>scianids</w:t>
      </w:r>
      <w:proofErr w:type="spellEnd"/>
      <w:r>
        <w:rPr>
          <w:rFonts w:ascii="Times New Roman" w:hAnsi="Times New Roman" w:cs="Times New Roman"/>
          <w:sz w:val="24"/>
          <w:szCs w:val="24"/>
        </w:rPr>
        <w:t>. Increased seabird mortality did</w:t>
      </w:r>
      <w:bookmarkStart w:id="2" w:name="_GoBack"/>
      <w:bookmarkEnd w:id="2"/>
      <w:r>
        <w:rPr>
          <w:rFonts w:ascii="Times New Roman" w:hAnsi="Times New Roman" w:cs="Times New Roman"/>
          <w:sz w:val="24"/>
          <w:szCs w:val="24"/>
        </w:rPr>
        <w:t xml:space="preserve"> not lead to major changes in any functional group we examined. </w:t>
      </w:r>
      <w:r w:rsidR="008E1DFB">
        <w:rPr>
          <w:rFonts w:ascii="Times New Roman" w:hAnsi="Times New Roman" w:cs="Times New Roman"/>
          <w:sz w:val="24"/>
          <w:szCs w:val="24"/>
        </w:rPr>
        <w:t xml:space="preserve">Considering indirect trophic pathways supported </w:t>
      </w:r>
      <w:r w:rsidR="00AB030F">
        <w:rPr>
          <w:rFonts w:ascii="Times New Roman" w:hAnsi="Times New Roman" w:cs="Times New Roman"/>
          <w:sz w:val="24"/>
          <w:szCs w:val="24"/>
        </w:rPr>
        <w:t xml:space="preserve">wide </w:t>
      </w:r>
      <w:r w:rsidR="008E1DFB">
        <w:rPr>
          <w:rFonts w:ascii="Times New Roman" w:hAnsi="Times New Roman" w:cs="Times New Roman"/>
          <w:sz w:val="24"/>
          <w:szCs w:val="24"/>
        </w:rPr>
        <w:t xml:space="preserve">range of possible population responses, especially responses to increases in predator mortality. </w:t>
      </w:r>
      <w:r w:rsidRPr="00EB1FE9">
        <w:rPr>
          <w:rFonts w:ascii="Times New Roman" w:hAnsi="Times New Roman" w:cs="Times New Roman"/>
          <w:sz w:val="24"/>
          <w:szCs w:val="24"/>
        </w:rPr>
        <w:t xml:space="preserve">Food web resilience to oil spills is not unique to Deepwater Horizon, and this work tests </w:t>
      </w:r>
      <w:r w:rsidR="008E1DFB">
        <w:rPr>
          <w:rFonts w:ascii="Times New Roman" w:hAnsi="Times New Roman" w:cs="Times New Roman"/>
          <w:sz w:val="24"/>
          <w:szCs w:val="24"/>
        </w:rPr>
        <w:t xml:space="preserve">two </w:t>
      </w:r>
      <w:r w:rsidRPr="00EB1FE9">
        <w:rPr>
          <w:rFonts w:ascii="Times New Roman" w:hAnsi="Times New Roman" w:cs="Times New Roman"/>
          <w:sz w:val="24"/>
          <w:szCs w:val="24"/>
        </w:rPr>
        <w:t>possible mechanisms.</w:t>
      </w:r>
      <w:r w:rsidR="008E1DFB">
        <w:rPr>
          <w:rFonts w:ascii="Times New Roman" w:hAnsi="Times New Roman" w:cs="Times New Roman"/>
          <w:sz w:val="24"/>
          <w:szCs w:val="24"/>
        </w:rPr>
        <w:t xml:space="preserve"> Broadly, this work shows that</w:t>
      </w:r>
      <w:r>
        <w:rPr>
          <w:rFonts w:ascii="Times New Roman" w:hAnsi="Times New Roman" w:cs="Times New Roman"/>
          <w:sz w:val="24"/>
          <w:szCs w:val="24"/>
        </w:rPr>
        <w:t xml:space="preserve"> </w:t>
      </w:r>
      <w:r w:rsidRPr="00EB1FE9">
        <w:rPr>
          <w:rFonts w:ascii="Times New Roman" w:hAnsi="Times New Roman" w:cs="Times New Roman"/>
          <w:sz w:val="24"/>
          <w:szCs w:val="24"/>
        </w:rPr>
        <w:t>oil spills are one</w:t>
      </w:r>
      <w:r w:rsidR="008E1DFB">
        <w:rPr>
          <w:rFonts w:ascii="Times New Roman" w:hAnsi="Times New Roman" w:cs="Times New Roman"/>
          <w:sz w:val="24"/>
          <w:szCs w:val="24"/>
        </w:rPr>
        <w:t xml:space="preserve"> driver of population dynamics</w:t>
      </w:r>
      <w:r w:rsidRPr="00EB1FE9">
        <w:rPr>
          <w:rFonts w:ascii="Times New Roman" w:hAnsi="Times New Roman" w:cs="Times New Roman"/>
          <w:sz w:val="24"/>
          <w:szCs w:val="24"/>
        </w:rPr>
        <w:t xml:space="preserve"> within a </w:t>
      </w:r>
      <w:r>
        <w:rPr>
          <w:rFonts w:ascii="Times New Roman" w:hAnsi="Times New Roman" w:cs="Times New Roman"/>
          <w:sz w:val="24"/>
          <w:szCs w:val="24"/>
        </w:rPr>
        <w:t>broader</w:t>
      </w:r>
      <w:r w:rsidR="00AB030F">
        <w:rPr>
          <w:rFonts w:ascii="Times New Roman" w:hAnsi="Times New Roman" w:cs="Times New Roman"/>
          <w:sz w:val="24"/>
          <w:szCs w:val="24"/>
        </w:rPr>
        <w:t xml:space="preserve"> socio</w:t>
      </w:r>
      <w:r w:rsidRPr="00EB1FE9">
        <w:rPr>
          <w:rFonts w:ascii="Times New Roman" w:hAnsi="Times New Roman" w:cs="Times New Roman"/>
          <w:sz w:val="24"/>
          <w:szCs w:val="24"/>
        </w:rPr>
        <w:t xml:space="preserve">ecological system, and understanding oil spill impacts </w:t>
      </w:r>
      <w:r w:rsidR="00AB030F">
        <w:rPr>
          <w:rFonts w:ascii="Times New Roman" w:hAnsi="Times New Roman" w:cs="Times New Roman"/>
          <w:sz w:val="24"/>
          <w:szCs w:val="24"/>
        </w:rPr>
        <w:t xml:space="preserve">on populations </w:t>
      </w:r>
      <w:r w:rsidRPr="00EB1FE9">
        <w:rPr>
          <w:rFonts w:ascii="Times New Roman" w:hAnsi="Times New Roman" w:cs="Times New Roman"/>
          <w:sz w:val="24"/>
          <w:szCs w:val="24"/>
        </w:rPr>
        <w:t>requires consideration of this complexity.</w:t>
      </w:r>
    </w:p>
    <w:p w14:paraId="51D5492C" w14:textId="77777777" w:rsidR="00891FE4" w:rsidRPr="00891FE4" w:rsidRDefault="00891FE4" w:rsidP="00EB1FE9">
      <w:pPr>
        <w:spacing w:after="0" w:line="480" w:lineRule="auto"/>
        <w:rPr>
          <w:rFonts w:ascii="Times New Roman" w:hAnsi="Times New Roman" w:cs="Times New Roman"/>
          <w:sz w:val="24"/>
          <w:szCs w:val="24"/>
        </w:rPr>
      </w:pPr>
    </w:p>
    <w:p w14:paraId="65C0DFED" w14:textId="00596522" w:rsidR="00534FBC" w:rsidRDefault="00534FBC" w:rsidP="00EB1FE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 (4-6)</w:t>
      </w:r>
    </w:p>
    <w:p w14:paraId="008971BE" w14:textId="0F3F2A7F" w:rsidR="00534FBC" w:rsidRPr="00534FBC" w:rsidRDefault="00534FBC"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Food web model, oil spill, saltmarsh, Gulf of Mexico, resilience</w:t>
      </w:r>
    </w:p>
    <w:p w14:paraId="035BE2D9" w14:textId="77777777" w:rsidR="00312B86" w:rsidRDefault="00312B86" w:rsidP="00312B86">
      <w:pPr>
        <w:spacing w:after="0" w:line="480" w:lineRule="auto"/>
        <w:rPr>
          <w:rFonts w:ascii="Times New Roman" w:hAnsi="Times New Roman" w:cs="Times New Roman"/>
          <w:sz w:val="24"/>
          <w:szCs w:val="24"/>
        </w:rPr>
      </w:pPr>
    </w:p>
    <w:p w14:paraId="771A50CE" w14:textId="77777777" w:rsidR="00312B86" w:rsidRDefault="00312B86" w:rsidP="00312B86">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t>Introduction</w:t>
      </w:r>
    </w:p>
    <w:p w14:paraId="479AF4F5" w14:textId="78C45B20" w:rsidR="001163ED" w:rsidRPr="00E33FD5" w:rsidRDefault="00E15DB2" w:rsidP="0006069A">
      <w:pPr>
        <w:spacing w:after="0" w:line="480" w:lineRule="auto"/>
        <w:ind w:firstLine="720"/>
        <w:rPr>
          <w:rFonts w:ascii="Times New Roman" w:hAnsi="Times New Roman" w:cs="Times New Roman"/>
          <w:sz w:val="24"/>
          <w:szCs w:val="24"/>
          <w:u w:val="single"/>
        </w:rPr>
      </w:pPr>
      <w:r>
        <w:rPr>
          <w:rFonts w:ascii="Times New Roman" w:hAnsi="Times New Roman" w:cs="Times New Roman"/>
          <w:sz w:val="24"/>
          <w:szCs w:val="24"/>
        </w:rPr>
        <w:lastRenderedPageBreak/>
        <w:t>Unexpected responses after a high-intensity low-duration stressor can arise because focal populations are embedded in a larger ecosystem of human and ecological interactions.</w:t>
      </w:r>
      <w:r w:rsidR="00E33FD5">
        <w:rPr>
          <w:rFonts w:ascii="Times New Roman" w:hAnsi="Times New Roman" w:cs="Times New Roman"/>
          <w:sz w:val="24"/>
          <w:szCs w:val="24"/>
        </w:rPr>
        <w:t xml:space="preserve"> </w:t>
      </w:r>
      <w:r>
        <w:rPr>
          <w:rFonts w:ascii="Times New Roman" w:hAnsi="Times New Roman" w:cs="Times New Roman"/>
          <w:sz w:val="24"/>
          <w:szCs w:val="24"/>
        </w:rPr>
        <w:t>T</w:t>
      </w:r>
      <w:r w:rsidR="00E33FD5">
        <w:rPr>
          <w:rFonts w:ascii="Times New Roman" w:hAnsi="Times New Roman" w:cs="Times New Roman"/>
          <w:sz w:val="24"/>
          <w:szCs w:val="24"/>
        </w:rPr>
        <w:t xml:space="preserve">oxicological studies alone </w:t>
      </w:r>
      <w:r>
        <w:rPr>
          <w:rFonts w:ascii="Times New Roman" w:hAnsi="Times New Roman" w:cs="Times New Roman"/>
          <w:sz w:val="24"/>
          <w:szCs w:val="24"/>
        </w:rPr>
        <w:t xml:space="preserve">that focus on single species </w:t>
      </w:r>
      <w:r w:rsidR="00E33FD5" w:rsidRPr="001163ED">
        <w:rPr>
          <w:rFonts w:ascii="Times New Roman" w:hAnsi="Times New Roman" w:cs="Times New Roman"/>
          <w:sz w:val="24"/>
          <w:szCs w:val="24"/>
        </w:rPr>
        <w:t xml:space="preserve">are </w:t>
      </w:r>
      <w:r w:rsidR="00E33FD5">
        <w:rPr>
          <w:rFonts w:ascii="Times New Roman" w:hAnsi="Times New Roman" w:cs="Times New Roman"/>
          <w:sz w:val="24"/>
          <w:szCs w:val="24"/>
        </w:rPr>
        <w:t xml:space="preserve">often </w:t>
      </w:r>
      <w:r w:rsidR="00E33FD5" w:rsidRPr="001163ED">
        <w:rPr>
          <w:rFonts w:ascii="Times New Roman" w:hAnsi="Times New Roman" w:cs="Times New Roman"/>
          <w:sz w:val="24"/>
          <w:szCs w:val="24"/>
        </w:rPr>
        <w:t>insufficient to predict population or community level impacts.</w:t>
      </w:r>
      <w:r w:rsidR="00E33FD5">
        <w:rPr>
          <w:rFonts w:ascii="Times New Roman" w:hAnsi="Times New Roman" w:cs="Times New Roman"/>
          <w:sz w:val="24"/>
          <w:szCs w:val="24"/>
        </w:rPr>
        <w:t xml:space="preserve"> </w:t>
      </w:r>
      <w:r w:rsidR="001163ED" w:rsidRPr="001163ED">
        <w:rPr>
          <w:rFonts w:ascii="Times New Roman" w:hAnsi="Times New Roman" w:cs="Times New Roman"/>
          <w:sz w:val="24"/>
          <w:szCs w:val="24"/>
        </w:rPr>
        <w:t xml:space="preserve">More than </w:t>
      </w:r>
      <w:r w:rsidR="00CB1DC0">
        <w:rPr>
          <w:rFonts w:ascii="Times New Roman" w:hAnsi="Times New Roman" w:cs="Times New Roman"/>
          <w:sz w:val="24"/>
          <w:szCs w:val="24"/>
        </w:rPr>
        <w:t xml:space="preserve">a decade </w:t>
      </w:r>
      <w:r w:rsidR="001163ED" w:rsidRPr="001163ED">
        <w:rPr>
          <w:rFonts w:ascii="Times New Roman" w:hAnsi="Times New Roman" w:cs="Times New Roman"/>
          <w:sz w:val="24"/>
          <w:szCs w:val="24"/>
        </w:rPr>
        <w:t xml:space="preserve">after the 2010 Deepwater Horizon </w:t>
      </w:r>
      <w:proofErr w:type="spellStart"/>
      <w:r w:rsidR="001163ED" w:rsidRPr="001163ED">
        <w:rPr>
          <w:rFonts w:ascii="Times New Roman" w:hAnsi="Times New Roman" w:cs="Times New Roman"/>
          <w:sz w:val="24"/>
          <w:szCs w:val="24"/>
        </w:rPr>
        <w:t>Macondo</w:t>
      </w:r>
      <w:proofErr w:type="spellEnd"/>
      <w:r w:rsidR="001163ED" w:rsidRPr="001163ED">
        <w:rPr>
          <w:rFonts w:ascii="Times New Roman" w:hAnsi="Times New Roman" w:cs="Times New Roman"/>
          <w:sz w:val="24"/>
          <w:szCs w:val="24"/>
        </w:rPr>
        <w:t xml:space="preserve"> we</w:t>
      </w:r>
      <w:r w:rsidR="001163ED">
        <w:rPr>
          <w:rFonts w:ascii="Times New Roman" w:hAnsi="Times New Roman" w:cs="Times New Roman"/>
          <w:sz w:val="24"/>
          <w:szCs w:val="24"/>
        </w:rPr>
        <w:t xml:space="preserve">ll blowout, we are developing a </w:t>
      </w:r>
      <w:r w:rsidR="001163ED" w:rsidRPr="001163ED">
        <w:rPr>
          <w:rFonts w:ascii="Times New Roman" w:hAnsi="Times New Roman" w:cs="Times New Roman"/>
          <w:sz w:val="24"/>
          <w:szCs w:val="24"/>
        </w:rPr>
        <w:t xml:space="preserve">clearer picture of the impact of </w:t>
      </w:r>
      <w:r w:rsidR="00C9183C">
        <w:rPr>
          <w:rFonts w:ascii="Times New Roman" w:hAnsi="Times New Roman" w:cs="Times New Roman"/>
          <w:sz w:val="24"/>
          <w:szCs w:val="24"/>
        </w:rPr>
        <w:t>the</w:t>
      </w:r>
      <w:r w:rsidR="00E96D16">
        <w:rPr>
          <w:rFonts w:ascii="Times New Roman" w:hAnsi="Times New Roman" w:cs="Times New Roman"/>
          <w:sz w:val="24"/>
          <w:szCs w:val="24"/>
        </w:rPr>
        <w:t xml:space="preserve"> oil spill on salt</w:t>
      </w:r>
      <w:r w:rsidR="001163ED" w:rsidRPr="001163ED">
        <w:rPr>
          <w:rFonts w:ascii="Times New Roman" w:hAnsi="Times New Roman" w:cs="Times New Roman"/>
          <w:sz w:val="24"/>
          <w:szCs w:val="24"/>
        </w:rPr>
        <w:t>marsh ecosystems. F</w:t>
      </w:r>
      <w:r w:rsidR="001163ED">
        <w:rPr>
          <w:rFonts w:ascii="Times New Roman" w:hAnsi="Times New Roman" w:cs="Times New Roman"/>
          <w:sz w:val="24"/>
          <w:szCs w:val="24"/>
        </w:rPr>
        <w:t>or marsh fishes</w:t>
      </w:r>
      <w:r w:rsidR="00B95D5A">
        <w:rPr>
          <w:rFonts w:ascii="Times New Roman" w:hAnsi="Times New Roman" w:cs="Times New Roman"/>
          <w:sz w:val="24"/>
          <w:szCs w:val="24"/>
        </w:rPr>
        <w:t xml:space="preserve"> and large-bodied invertebrates (</w:t>
      </w:r>
      <w:r w:rsidR="00D45A80">
        <w:rPr>
          <w:rFonts w:ascii="Times New Roman" w:hAnsi="Times New Roman" w:cs="Times New Roman"/>
          <w:sz w:val="24"/>
          <w:szCs w:val="24"/>
        </w:rPr>
        <w:t xml:space="preserve">i.e., </w:t>
      </w:r>
      <w:r w:rsidR="00B95D5A">
        <w:rPr>
          <w:rFonts w:ascii="Times New Roman" w:hAnsi="Times New Roman" w:cs="Times New Roman"/>
          <w:sz w:val="24"/>
          <w:szCs w:val="24"/>
        </w:rPr>
        <w:t>crabs and shrimp)</w:t>
      </w:r>
      <w:r w:rsidR="001163ED">
        <w:rPr>
          <w:rFonts w:ascii="Times New Roman" w:hAnsi="Times New Roman" w:cs="Times New Roman"/>
          <w:sz w:val="24"/>
          <w:szCs w:val="24"/>
        </w:rPr>
        <w:t xml:space="preserve">, there has been </w:t>
      </w:r>
      <w:r w:rsidR="001163ED" w:rsidRPr="001163ED">
        <w:rPr>
          <w:rFonts w:ascii="Times New Roman" w:hAnsi="Times New Roman" w:cs="Times New Roman"/>
          <w:sz w:val="24"/>
          <w:szCs w:val="24"/>
        </w:rPr>
        <w:t xml:space="preserve">a </w:t>
      </w:r>
      <w:r>
        <w:rPr>
          <w:rFonts w:ascii="Times New Roman" w:hAnsi="Times New Roman" w:cs="Times New Roman"/>
          <w:sz w:val="24"/>
          <w:szCs w:val="24"/>
        </w:rPr>
        <w:t xml:space="preserve">largely </w:t>
      </w:r>
      <w:r w:rsidR="001163ED" w:rsidRPr="001163ED">
        <w:rPr>
          <w:rFonts w:ascii="Times New Roman" w:hAnsi="Times New Roman" w:cs="Times New Roman"/>
          <w:sz w:val="24"/>
          <w:szCs w:val="24"/>
        </w:rPr>
        <w:t>consistent finding of significant impacts at the individual</w:t>
      </w:r>
      <w:r w:rsidR="00D45A80">
        <w:rPr>
          <w:rFonts w:ascii="Times New Roman" w:hAnsi="Times New Roman" w:cs="Times New Roman"/>
          <w:sz w:val="24"/>
          <w:szCs w:val="24"/>
        </w:rPr>
        <w:t>-</w:t>
      </w:r>
      <w:r w:rsidR="001163ED" w:rsidRPr="001163ED">
        <w:rPr>
          <w:rFonts w:ascii="Times New Roman" w:hAnsi="Times New Roman" w:cs="Times New Roman"/>
          <w:sz w:val="24"/>
          <w:szCs w:val="24"/>
        </w:rPr>
        <w:t xml:space="preserve"> or or</w:t>
      </w:r>
      <w:r w:rsidR="00D45A80">
        <w:rPr>
          <w:rFonts w:ascii="Times New Roman" w:hAnsi="Times New Roman" w:cs="Times New Roman"/>
          <w:sz w:val="24"/>
          <w:szCs w:val="24"/>
        </w:rPr>
        <w:t>ganismal-</w:t>
      </w:r>
      <w:r w:rsidR="001163ED">
        <w:rPr>
          <w:rFonts w:ascii="Times New Roman" w:hAnsi="Times New Roman" w:cs="Times New Roman"/>
          <w:sz w:val="24"/>
          <w:szCs w:val="24"/>
        </w:rPr>
        <w:t>level but</w:t>
      </w:r>
      <w:r>
        <w:rPr>
          <w:rFonts w:ascii="Times New Roman" w:hAnsi="Times New Roman" w:cs="Times New Roman"/>
          <w:sz w:val="24"/>
          <w:szCs w:val="24"/>
        </w:rPr>
        <w:t>, unexpectedly,</w:t>
      </w:r>
      <w:r w:rsidR="001163ED">
        <w:rPr>
          <w:rFonts w:ascii="Times New Roman" w:hAnsi="Times New Roman" w:cs="Times New Roman"/>
          <w:sz w:val="24"/>
          <w:szCs w:val="24"/>
        </w:rPr>
        <w:t xml:space="preserve"> no impact at </w:t>
      </w:r>
      <w:r w:rsidR="00D45A80">
        <w:rPr>
          <w:rFonts w:ascii="Times New Roman" w:hAnsi="Times New Roman" w:cs="Times New Roman"/>
          <w:sz w:val="24"/>
          <w:szCs w:val="24"/>
        </w:rPr>
        <w:t>the population-</w:t>
      </w:r>
      <w:r w:rsidR="001163ED" w:rsidRPr="001163ED">
        <w:rPr>
          <w:rFonts w:ascii="Times New Roman" w:hAnsi="Times New Roman" w:cs="Times New Roman"/>
          <w:sz w:val="24"/>
          <w:szCs w:val="24"/>
        </w:rPr>
        <w:t>level</w:t>
      </w:r>
      <w:r w:rsidR="00B95D5A">
        <w:rPr>
          <w:rFonts w:ascii="Times New Roman" w:hAnsi="Times New Roman" w:cs="Times New Roman"/>
          <w:sz w:val="24"/>
          <w:szCs w:val="24"/>
        </w:rPr>
        <w:t xml:space="preserve"> </w:t>
      </w:r>
      <w:r w:rsidR="00B95D5A">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{"citationID":"f7bGlbqq","properties":{"formattedCitation":"(Fodrie et al. 2014)","plainCitation":"(Fodrie et al. 2014)","noteIndex":0},"citationItems":[{"id":1484,"uris":["http://zotero.org/users/783258/items/IANH8UUZ"],"itemData":{"id":1484,"type":"article-journal","abstract":"Syntheses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B95D5A">
        <w:rPr>
          <w:rFonts w:ascii="Times New Roman" w:hAnsi="Times New Roman" w:cs="Times New Roman"/>
          <w:sz w:val="24"/>
          <w:szCs w:val="24"/>
        </w:rPr>
        <w:fldChar w:fldCharType="separate"/>
      </w:r>
      <w:r w:rsidR="002F4BB1" w:rsidRPr="002F4BB1">
        <w:rPr>
          <w:rFonts w:ascii="Times New Roman" w:hAnsi="Times New Roman" w:cs="Times New Roman"/>
          <w:sz w:val="24"/>
        </w:rPr>
        <w:t>(Fodrie et al. 2014)</w:t>
      </w:r>
      <w:r w:rsidR="00B95D5A">
        <w:rPr>
          <w:rFonts w:ascii="Times New Roman" w:hAnsi="Times New Roman" w:cs="Times New Roman"/>
          <w:sz w:val="24"/>
          <w:szCs w:val="24"/>
        </w:rPr>
        <w:fldChar w:fldCharType="end"/>
      </w:r>
      <w:r w:rsidR="001163ED" w:rsidRPr="001163ED">
        <w:rPr>
          <w:rFonts w:ascii="Times New Roman" w:hAnsi="Times New Roman" w:cs="Times New Roman"/>
          <w:sz w:val="24"/>
          <w:szCs w:val="24"/>
        </w:rPr>
        <w:t xml:space="preserve">. </w:t>
      </w:r>
      <w:r w:rsidR="00F52E53">
        <w:rPr>
          <w:rFonts w:ascii="Times New Roman" w:hAnsi="Times New Roman" w:cs="Times New Roman"/>
          <w:sz w:val="24"/>
          <w:szCs w:val="24"/>
        </w:rPr>
        <w:t xml:space="preserve">Several hypotheses have been proposed to explain this apparent paradox. </w:t>
      </w:r>
      <w:r w:rsidR="001163ED" w:rsidRPr="001163ED">
        <w:rPr>
          <w:rFonts w:ascii="Times New Roman" w:hAnsi="Times New Roman" w:cs="Times New Roman"/>
          <w:sz w:val="24"/>
          <w:szCs w:val="24"/>
        </w:rPr>
        <w:t xml:space="preserve">First, even small-bodied marsh fishes are capable of </w:t>
      </w:r>
      <w:r w:rsidR="006D50CD">
        <w:rPr>
          <w:rFonts w:ascii="Times New Roman" w:hAnsi="Times New Roman" w:cs="Times New Roman"/>
          <w:sz w:val="24"/>
          <w:szCs w:val="24"/>
        </w:rPr>
        <w:t xml:space="preserve">detecting and dispersing away from patches of crude oil </w:t>
      </w:r>
      <w:r w:rsidR="006D50CD">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{"citationID":"vT2EIuIM","properties":{"formattedCitation":"(Martin 2017)","plainCitation":"(Martin 2017)","noteIndex":0},"citationItems":[{"id":1624,"uris":["http://zotero.org/users/783258/items/QIA5H79V"],"itemData":{"id":1624,"type":"article-journal","abstract":"The explosion of the Deepwater Horizon drilling platform and subsequent discharge of hydrocarbons into the Gulf of Mexico is the largest oil spill that has affected US waters. To date, studies of ecological effects on coastal fishes have produced complex results. While laboratory studies indicate that oil has widespread, pervasive impacts on fish physiology, field assessments often document few impacts to fish abundance and biomass following a spill. The dichotomy of such results suggests that negative individual-level effects do not translate to population/community-level consequences. One explanation for this discrepancy is that mobile organisms may avoid oil, which was very patchily distributed. Here, I present the results of experiments using 3 estuarine fishes (gulf killifish Fundulus grandis, sailfin molly Poecilia latipinna, and sheepshead minnow Cyprinodon variegatus) to determine whether behavioral avoidance occurs at a range of concentrations (0, 10, 20, and 40 ml oil l-1 of sediment) and weathering (fresh or weathered oil) scenarios. All 3 species avoided medium (35, 18, 10% of trial time, respectively) and high concentrations of fresh oil (30, 20, and 15%, respectively), while time spent over contaminated sediments at low concentrations of fresh oil was higher (30, 40, and 40%, respectively). Weathered crude elicited no significant avoidance behavior, with fish occupying between 40 and 60% of the trial period over these sediments, regardless of concentration. This research highlights the heretofore unrecognized role of behavior in fish resilience, as well as the need for future studies to incorporate ecologically relevant weathering rates. Such results are critical to the successful management of motile resources, such as estuarine fishes, in response to anthropogenic disasters such as oil spills.","container-title":"Marine Ecology Progress Series","DOI":"10.3354/meps12084","ISSN":"0171-8630, 1616-1599","language":"en","page":"125-134","source":"www.int-res.com","title":"Avoidance of oil contaminated sediments by estuarine fishes","volume":"576","author":[{"family":"Martin","given":"Charles W."}],"issued":{"date-parts":[["2017",8,3]]}}}],"schema":"https://github.com/citation-style-language/schema/raw/master/csl-citation.json"}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(Martin 2017)</w:t>
      </w:r>
      <w:r w:rsidR="006D50CD">
        <w:rPr>
          <w:rFonts w:ascii="Times New Roman" w:hAnsi="Times New Roman" w:cs="Times New Roman"/>
          <w:sz w:val="24"/>
          <w:szCs w:val="24"/>
        </w:rPr>
        <w:fldChar w:fldCharType="end"/>
      </w:r>
      <w:r w:rsidR="001163ED" w:rsidRPr="001163ED">
        <w:rPr>
          <w:rFonts w:ascii="Times New Roman" w:hAnsi="Times New Roman" w:cs="Times New Roman"/>
          <w:sz w:val="24"/>
          <w:szCs w:val="24"/>
        </w:rPr>
        <w:t>. Second, short generation times of small-bodied marsh fishes and high intrinsic rates of</w:t>
      </w:r>
      <w:r w:rsidR="001163ED">
        <w:rPr>
          <w:rFonts w:ascii="Times New Roman" w:hAnsi="Times New Roman" w:cs="Times New Roman"/>
          <w:sz w:val="24"/>
          <w:szCs w:val="24"/>
        </w:rPr>
        <w:t xml:space="preserve"> </w:t>
      </w:r>
      <w:r w:rsidR="001163ED" w:rsidRPr="001163ED">
        <w:rPr>
          <w:rFonts w:ascii="Times New Roman" w:hAnsi="Times New Roman" w:cs="Times New Roman"/>
          <w:sz w:val="24"/>
          <w:szCs w:val="24"/>
        </w:rPr>
        <w:t>population</w:t>
      </w:r>
      <w:r w:rsidR="007E59D8">
        <w:rPr>
          <w:rFonts w:ascii="Times New Roman" w:hAnsi="Times New Roman" w:cs="Times New Roman"/>
          <w:sz w:val="24"/>
          <w:szCs w:val="24"/>
        </w:rPr>
        <w:t xml:space="preserve"> increase</w:t>
      </w:r>
      <w:r w:rsidR="001163ED" w:rsidRPr="001163ED">
        <w:rPr>
          <w:rFonts w:ascii="Times New Roman" w:hAnsi="Times New Roman" w:cs="Times New Roman"/>
          <w:sz w:val="24"/>
          <w:szCs w:val="24"/>
        </w:rPr>
        <w:t xml:space="preserve"> translate to a potential for rapid recover</w:t>
      </w:r>
      <w:r w:rsidR="001163ED">
        <w:rPr>
          <w:rFonts w:ascii="Times New Roman" w:hAnsi="Times New Roman" w:cs="Times New Roman"/>
          <w:sz w:val="24"/>
          <w:szCs w:val="24"/>
        </w:rPr>
        <w:t>y</w:t>
      </w:r>
      <w:r w:rsidR="006D50CD">
        <w:rPr>
          <w:rFonts w:ascii="Times New Roman" w:hAnsi="Times New Roman" w:cs="Times New Roman"/>
          <w:sz w:val="24"/>
          <w:szCs w:val="24"/>
        </w:rPr>
        <w:t xml:space="preserve"> </w:t>
      </w:r>
      <w:r w:rsidR="006D50CD">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{"citationID":"6qsvqfxp","properties":{"formattedCitation":"(Vastano et al. 2017; Jensen et al. 2019)","plainCitation":"(Vastano et al. 2017; Jensen et al. 2019)","noteIndex":0},"citationItems":[{"id":1627,"uris":["http://zotero.org/users/783258/items/XUDBAZV6"],"itemData":{"id":1627,"type":"article-journal","abstract":"Fundulus grandis (Baird and Girard), the Gulf Killifish, is an abundant species throughout the marshes of the northern Gulf of Mexico. Its wide distribution and high site fidelity makes it an ideal indicator species for brackish and salt marshes, which experience a variety of anthropogenic disturbances. Despite the ecological, commercial, and scientific importance of F. grandis, age determination methods have not been validated and little is known of its growth pattern. By combining a tag-recapture study with a chemical marker to stain otoliths, we validated an ageing method for F. grandis adults (49–128 mm TL) using whole sagittal otoliths and determined growth rates of recaptured individuals in winter (n = 58) and summer (n = 36) in Louisiana. Mean somatic growth in length was significantly greater during the winter (0.085 mm d−1) than summer (0.054 mm d−1). In contrast, mean otolith growth was significantly greater in summer (1.37 μm d−1) than winter (0.826 μm d−1). The uncoupling of somatic and otolith growth may be primarily attributed to warm summer temperatures, which led to enhanced otolith growth while simultaneously reducing somatic growth. Fundulus grandis was aged to a maximum of 2.25 years. The parameters of the von Bertalanffy growth model were estimated as: L ∞ = 87.27 mm, k = 2.43 year−1, and t 0 = −0.022. These findings reveal essential age and growth information for F. grandis and provide a benchmark to evaluate responses to environmental disturbances.","container-title":"Environmental Biology of Fishes","DOI":"10.1007/s10641-017-0645-7","ISSN":"1573-5133","issue":"10","journalAbbreviation":"Environ Biol Fish","language":"en","page":"1315-1327","source":"Springer Link","title":"Age validation and seasonal growth patterns of a subtropical marsh fish: The Gulf Killifish, Fundulus grandis","title-short":"Age validation and seasonal growth patterns of a subtropical marsh fish","volume":"100","author":[{"family":"Vastano","given":"Anthony R."},{"family":"Able","given":"Kenneth W."},{"family":"Jensen","given":"Olaf P."},{"family":"López-Duarte","given":"Paola C."},{"family":"Martin","given":"Charles W."},{"family":"Roberts","given":"Brian J."}],"issued":{"date-parts":[["2017",10,1]]}}},{"id":1910,"uris":["http://zotero.org/users/783258/items/7Z2JK3PC"],"itemData":{"id":1910,"type":"article-journal","abstract":"The gulf killifish Fundulus grandis has been widely used as an indicator species for studying impacts of disturbance. However, such use requires an understanding of the spatial and temporal scales over which an individual may have been exposed to a disturbance, i.e. its dispersal range and survival. Here, we present a novel spatial capture-recapture (SCR) model for simultaneous estimation of dispersal and survival from batch-tagging data. The model is applied to simulated data and data from a mark-recapture experiment on gulf killifish in 4 saltmarsh creeks near Cocodrie, Louisiana, USA. The model is relatively robust to misspecification of the functional form of dispersal and outperforms a non-spatial model when dispersal beyond the study area occurs. However, in 2 of the study creeks, the expected decline in recaptures with distance and time from release was not observed. In the other 2 study creeks, model predictions generally matched observations, and the average estimated mortality rate was 3.44 yr-1, equivalent to a maximum age of 1.3 yr. The long-term cumulative 50% dispersal distance averaged 29 m. These results suggest that observed responses of gulf killifish to disturbance generally reflect extremely local conditions (&lt;100 m). Thus, this species can serve as a site-specific indicator of disturbance, though only individuals collected within the same year as the disturbance event are likely to have been directly exposed. Our SCR model is widely applicable to batch-tagging experiments where release and recapture locations are recorded.","container-title":"Marine Ecology Progress Series","DOI":"10.3354/meps13040","ISSN":"0171-8630, 1616-1599","language":"en","page":"183-194","source":"www.int-res.com","title":"Simultaneous estimation of dispersal and survival of the gulf killifish Fundulus grandis from a batch-tagging experiment","volume":"624","author":[{"family":"Jensen","given":"Olaf P."},{"family":"Martin","given":"Charles W."},{"family":"Oken","given":"Kiva L."},{"family":"Fodrie","given":"F. Joel"},{"family":"López-Duarte","given":"Paola C."},{"family":"Able","given":"Kenneth W."},{"family":"Roberts","given":"Brian J."}],"issued":{"date-parts":[["2019",8,15]]}}}],"schema":"https://github.com/citation-style-language/schema/raw/master/csl-citation.json"}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(Vastano et al. 2017; Jensen et al. 2019)</w:t>
      </w:r>
      <w:r w:rsidR="006D50CD">
        <w:rPr>
          <w:rFonts w:ascii="Times New Roman" w:hAnsi="Times New Roman" w:cs="Times New Roman"/>
          <w:sz w:val="24"/>
          <w:szCs w:val="24"/>
        </w:rPr>
        <w:fldChar w:fldCharType="end"/>
      </w:r>
      <w:r w:rsidR="006D50CD">
        <w:rPr>
          <w:rFonts w:ascii="Times New Roman" w:hAnsi="Times New Roman" w:cs="Times New Roman"/>
          <w:sz w:val="24"/>
          <w:szCs w:val="24"/>
        </w:rPr>
        <w:t xml:space="preserve">. </w:t>
      </w:r>
      <w:r w:rsidR="0022159B">
        <w:rPr>
          <w:rFonts w:ascii="Times New Roman" w:hAnsi="Times New Roman" w:cs="Times New Roman"/>
          <w:sz w:val="24"/>
          <w:szCs w:val="24"/>
        </w:rPr>
        <w:t>Third</w:t>
      </w:r>
      <w:r w:rsidR="001163ED" w:rsidRPr="001163ED">
        <w:rPr>
          <w:rFonts w:ascii="Times New Roman" w:hAnsi="Times New Roman" w:cs="Times New Roman"/>
          <w:sz w:val="24"/>
          <w:szCs w:val="24"/>
        </w:rPr>
        <w:t xml:space="preserve">, many </w:t>
      </w:r>
      <w:r w:rsidR="00CC01F4">
        <w:rPr>
          <w:rFonts w:ascii="Times New Roman" w:hAnsi="Times New Roman" w:cs="Times New Roman"/>
          <w:sz w:val="24"/>
          <w:szCs w:val="24"/>
        </w:rPr>
        <w:t>fish and invertebrates are caught as target species or bycatch in commercial and recreational fisheries</w:t>
      </w:r>
      <w:r w:rsidR="00D45A80">
        <w:rPr>
          <w:rFonts w:ascii="Times New Roman" w:hAnsi="Times New Roman" w:cs="Times New Roman"/>
          <w:sz w:val="24"/>
          <w:szCs w:val="24"/>
        </w:rPr>
        <w:t>, and t</w:t>
      </w:r>
      <w:r w:rsidR="001163ED" w:rsidRPr="001163ED">
        <w:rPr>
          <w:rFonts w:ascii="Times New Roman" w:hAnsi="Times New Roman" w:cs="Times New Roman"/>
          <w:sz w:val="24"/>
          <w:szCs w:val="24"/>
        </w:rPr>
        <w:t>emporary closure of these fisheries may have offset mortality fr</w:t>
      </w:r>
      <w:r w:rsidR="00CC01F4">
        <w:rPr>
          <w:rFonts w:ascii="Times New Roman" w:hAnsi="Times New Roman" w:cs="Times New Roman"/>
          <w:sz w:val="24"/>
          <w:szCs w:val="24"/>
        </w:rPr>
        <w:t xml:space="preserve">om the oil spill </w:t>
      </w:r>
      <w:r w:rsidR="00CC01F4">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{"citationID":"1tMNAaGT","properties":{"formattedCitation":"(van der Ham and de Mutsert 2014)","plainCitation":"(van der Ham and de Mutsert 2014)","noteIndex":0},"citationItems":[{"id":1631,"uris":["http://zotero.org/users/783258/items/4JH3Y6C7"],"itemData":{"id":1631,"type":"article-journal","abstract":"The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Spill","volume":"9","author":[{"family":"Ham","given":"Joris L.","non-dropping-particle":"van der"},{"family":"Mutsert","given":"Kim","non-dropping-particle":"de"}],"issued":{"date-parts":[["2014",10,1]]}}}],"schema":"https://github.com/citation-style-language/schema/raw/master/csl-citation.json"} </w:instrText>
      </w:r>
      <w:r w:rsidR="00CC01F4">
        <w:rPr>
          <w:rFonts w:ascii="Times New Roman" w:hAnsi="Times New Roman" w:cs="Times New Roman"/>
          <w:sz w:val="24"/>
          <w:szCs w:val="24"/>
        </w:rPr>
        <w:fldChar w:fldCharType="separate"/>
      </w:r>
      <w:r w:rsidR="002F4BB1" w:rsidRPr="002F4BB1">
        <w:rPr>
          <w:rFonts w:ascii="Times New Roman" w:hAnsi="Times New Roman" w:cs="Times New Roman"/>
          <w:sz w:val="24"/>
        </w:rPr>
        <w:t>(van der Ham and de Mutsert 2014)</w:t>
      </w:r>
      <w:r w:rsidR="00CC01F4">
        <w:rPr>
          <w:rFonts w:ascii="Times New Roman" w:hAnsi="Times New Roman" w:cs="Times New Roman"/>
          <w:sz w:val="24"/>
          <w:szCs w:val="24"/>
        </w:rPr>
        <w:fldChar w:fldCharType="end"/>
      </w:r>
      <w:r w:rsidR="007E59D8">
        <w:rPr>
          <w:rFonts w:ascii="Times New Roman" w:hAnsi="Times New Roman" w:cs="Times New Roman"/>
          <w:sz w:val="24"/>
          <w:szCs w:val="24"/>
        </w:rPr>
        <w:t xml:space="preserve">. </w:t>
      </w:r>
      <w:r w:rsidR="0022159B">
        <w:rPr>
          <w:rFonts w:ascii="Times New Roman" w:hAnsi="Times New Roman" w:cs="Times New Roman"/>
          <w:sz w:val="24"/>
          <w:szCs w:val="24"/>
        </w:rPr>
        <w:t xml:space="preserve">Finally, fishes and invertebrates may have </w:t>
      </w:r>
      <w:r w:rsidR="0022159B" w:rsidRPr="001163ED">
        <w:rPr>
          <w:rFonts w:ascii="Times New Roman" w:hAnsi="Times New Roman" w:cs="Times New Roman"/>
          <w:sz w:val="24"/>
          <w:szCs w:val="24"/>
        </w:rPr>
        <w:t>experienced predatory release as some of their important predat</w:t>
      </w:r>
      <w:r w:rsidR="0022159B">
        <w:rPr>
          <w:rFonts w:ascii="Times New Roman" w:hAnsi="Times New Roman" w:cs="Times New Roman"/>
          <w:sz w:val="24"/>
          <w:szCs w:val="24"/>
        </w:rPr>
        <w:t xml:space="preserve">ors, such as </w:t>
      </w:r>
      <w:proofErr w:type="spellStart"/>
      <w:r w:rsidR="0022159B">
        <w:rPr>
          <w:rFonts w:ascii="Times New Roman" w:hAnsi="Times New Roman" w:cs="Times New Roman"/>
          <w:sz w:val="24"/>
          <w:szCs w:val="24"/>
        </w:rPr>
        <w:t>picivorous</w:t>
      </w:r>
      <w:proofErr w:type="spellEnd"/>
      <w:r w:rsidR="0022159B">
        <w:rPr>
          <w:rFonts w:ascii="Times New Roman" w:hAnsi="Times New Roman" w:cs="Times New Roman"/>
          <w:sz w:val="24"/>
          <w:szCs w:val="24"/>
        </w:rPr>
        <w:t xml:space="preserve"> birds and dolphins, were </w:t>
      </w:r>
      <w:r w:rsidR="0022159B" w:rsidRPr="001163ED">
        <w:rPr>
          <w:rFonts w:ascii="Times New Roman" w:hAnsi="Times New Roman" w:cs="Times New Roman"/>
          <w:sz w:val="24"/>
          <w:szCs w:val="24"/>
        </w:rPr>
        <w:t>impacted by the spill</w:t>
      </w:r>
      <w:r w:rsidR="0022159B">
        <w:rPr>
          <w:rFonts w:ascii="Times New Roman" w:hAnsi="Times New Roman" w:cs="Times New Roman"/>
          <w:sz w:val="24"/>
          <w:szCs w:val="24"/>
        </w:rPr>
        <w:t xml:space="preserve"> </w:t>
      </w:r>
      <w:r w:rsidR="0022159B">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{"citationID":"rzJ7t7om","properties":{"formattedCitation":"(Short et al. 2017)","plainCitation":"(Short et al. 2017)","noteIndex":0},"citationItems":[{"id":1493,"uris":["http://zotero.org/users/783258/items/UTGR4JTS"],"itemData":{"id":1493,"type":"article-journal","abstract":"Gulf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22159B">
        <w:rPr>
          <w:rFonts w:ascii="Times New Roman" w:hAnsi="Times New Roman" w:cs="Times New Roman"/>
          <w:sz w:val="24"/>
          <w:szCs w:val="24"/>
        </w:rPr>
        <w:fldChar w:fldCharType="separate"/>
      </w:r>
      <w:r w:rsidR="002F4BB1" w:rsidRPr="002F4BB1">
        <w:rPr>
          <w:rFonts w:ascii="Times New Roman" w:hAnsi="Times New Roman" w:cs="Times New Roman"/>
          <w:sz w:val="24"/>
        </w:rPr>
        <w:t>(Short et al. 2017)</w:t>
      </w:r>
      <w:r w:rsidR="0022159B">
        <w:rPr>
          <w:rFonts w:ascii="Times New Roman" w:hAnsi="Times New Roman" w:cs="Times New Roman"/>
          <w:sz w:val="24"/>
          <w:szCs w:val="24"/>
        </w:rPr>
        <w:fldChar w:fldCharType="end"/>
      </w:r>
      <w:r w:rsidR="0022159B" w:rsidRPr="001163ED">
        <w:rPr>
          <w:rFonts w:ascii="Times New Roman" w:hAnsi="Times New Roman" w:cs="Times New Roman"/>
          <w:sz w:val="24"/>
          <w:szCs w:val="24"/>
        </w:rPr>
        <w:t xml:space="preserve">. </w:t>
      </w:r>
      <w:r w:rsidR="007E59D8">
        <w:rPr>
          <w:rFonts w:ascii="Times New Roman" w:hAnsi="Times New Roman" w:cs="Times New Roman"/>
          <w:sz w:val="24"/>
          <w:szCs w:val="24"/>
        </w:rPr>
        <w:t>While the first two hypotheses have received</w:t>
      </w:r>
      <w:r w:rsidR="00681AAB">
        <w:rPr>
          <w:rFonts w:ascii="Times New Roman" w:hAnsi="Times New Roman" w:cs="Times New Roman"/>
          <w:sz w:val="24"/>
          <w:szCs w:val="24"/>
        </w:rPr>
        <w:t xml:space="preserve"> much</w:t>
      </w:r>
      <w:r w:rsidR="007E59D8">
        <w:rPr>
          <w:rFonts w:ascii="Times New Roman" w:hAnsi="Times New Roman" w:cs="Times New Roman"/>
          <w:sz w:val="24"/>
          <w:szCs w:val="24"/>
        </w:rPr>
        <w:t xml:space="preserve"> devoted research, the final two remain largely un</w:t>
      </w:r>
      <w:r>
        <w:rPr>
          <w:rFonts w:ascii="Times New Roman" w:hAnsi="Times New Roman" w:cs="Times New Roman"/>
          <w:sz w:val="24"/>
          <w:szCs w:val="24"/>
        </w:rPr>
        <w:t>tested</w:t>
      </w:r>
      <w:r w:rsidR="007E59D8">
        <w:rPr>
          <w:rFonts w:ascii="Times New Roman" w:hAnsi="Times New Roman" w:cs="Times New Roman"/>
          <w:sz w:val="24"/>
          <w:szCs w:val="24"/>
        </w:rPr>
        <w:t xml:space="preserve"> across a diversity of saltmarsh </w:t>
      </w:r>
      <w:r w:rsidR="00311EFF">
        <w:rPr>
          <w:rFonts w:ascii="Times New Roman" w:hAnsi="Times New Roman" w:cs="Times New Roman"/>
          <w:sz w:val="24"/>
          <w:szCs w:val="24"/>
        </w:rPr>
        <w:t>taxa</w:t>
      </w:r>
      <w:r w:rsidR="007E59D8">
        <w:rPr>
          <w:rFonts w:ascii="Times New Roman" w:hAnsi="Times New Roman" w:cs="Times New Roman"/>
          <w:sz w:val="24"/>
          <w:szCs w:val="24"/>
        </w:rPr>
        <w:t xml:space="preserve">. </w:t>
      </w:r>
    </w:p>
    <w:p w14:paraId="30169C6E" w14:textId="7FC467EF"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nearshore waters of the northern Gulf of Mexico contain extremely productive fisheries, with commercial and recreational catches exceeding all other areas in the United States </w:t>
      </w:r>
      <w:r>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{"citationID":"eCWsUUAd","properties":{"formattedCitation":"(Chesney et al. 2000; Adams et al. 2004; Lellis-Dibble et al. 2008)","plainCitation":"(Chesney et al. 2000; Adams et al. 2004; Lellis-Dibble et al. 2008)","noteIndex":0},"citationItems":[{"id":1658,"uris":["http://zotero.org/users/783258/items/78SGRBKV"],"itemData":{"id":1658,"type":"article-journal","abstract":"Stimulated by nutrients from the Mississippi River, the vast coastal wetlands of the river's past and present deltas interface with the Gulf of Mexico to form a complex and prolific marine ecosystem. This highly productive system has yielded annual fishery landings of &gt;453.6 × 106 kg (1 billion pounds) since 1969. The Louisiana ecosystem has been heavily exploited and significantly altered over the years to meet the demands for coastal development, seafood production, navigation, oil exploration, flood control, and other social, economic, and industrial activities. While not all impacts can be viewed as detrimental to fisheries or their habitat, some of these habitat impacts have contributed to significant ecological problems such as saltwater intrusion, loss of coastal wetlands, and development of vast areas of hypoxia along the coast. Management strategies to deal with some of these problems propose directed manipulations of the coastal environments to stop or reduce rates of degradation. Over the past 46 years, fisheries yields from Louisiana waters have remained strong. Although quantitative data are lacking to examine more than a few decades of environmental changes, an analysis of fishery-independent trends for selected inshore species of nekton over a recent 21-yr period suggests that many species have been remarkably resilient to significant changes in their habitats and pressures from exploitation. Over a longer period (60 yr), more significant changes to inshore demersal trawl assemblages are apparent, but data are lacking to conclusively identify their causes or quantitatively document the magnitude of change. We review some of the major changes that have occurred in habitat believed to be essential to fishes and review other factors likely to be significant in structuring fish populations. Given the significant number of environmental impacts affecting the system, we also discuss potential reasons why more dramatic changes in nearshore and estuarine fish populations of coastal Louisiana are not apparent.","container-title":"Ecological Applications","DOI":"10.1890/1051-0761(2000)010[0350:LEACFA]2.0.CO;2","ISSN":"1939-5582","issue":"2","language":"en","page":"350-366","source":"Wiley Online Library","title":"Louisiana Estuarine and Coastal Fisheries and Habitats: Perspectives from a Fish's Eye View","title-short":"Louisiana Estuarine and Coastal Fisheries and Habitats","volume":"10","author":[{"family":"Chesney","given":"Edward J."},{"family":"Baltz","given":"Donald M."},{"family":"Thomas","given":"R. Glenn"}],"issued":{"date-parts":[["2000",4,1]]}}},{"id":1665,"uris":["http://zotero.org/users/783258/items/VN8NHLAB"],"itemData":{"id":1665,"type":"article-journal","container-title":"Ocean &amp; Coastal Management","issue":"11-12","page":"565–580","source":"Google Scholar","title":"The economic significance of the Gulf of Mexico related to population, income, employment, minerals, fisheries and shipping","volume":"47","author":[{"family":"Adams","given":"Charles M."},{"family":"Hernandez","given":"Emilio"},{"family":"Cato","given":"James C."}],"issued":{"date-parts":[["2004"]]}}},{"id":1663,"uris":["http://zotero.org/users/783258/items/VC86N2WQ"],"itemData":{"id":1663,"type":"article-journal","source":"Google Scholar","title":"Estuarine fish and shellfish species in US commercial and recreational fisheries: economic value as an incentive to protect and restore estuarine habitat","title-short":"Estuarine fish and shellfish species in US commercial and recreational fisheries","author":[{"family":"Lellis-Dibble","given":"Kimberly A."},{"family":"McGlynn","given":"K. E."},{"family":"Bigford","given":"Thomas E."}],"issued":{"date-parts":[["2008"]]}}}],"schema":"https://github.com/citation-style-language/schema/raw/master/csl-citation.json"} </w:instrText>
      </w:r>
      <w:r>
        <w:rPr>
          <w:rFonts w:ascii="Times New Roman" w:hAnsi="Times New Roman" w:cs="Times New Roman"/>
          <w:sz w:val="24"/>
          <w:szCs w:val="24"/>
        </w:rPr>
        <w:fldChar w:fldCharType="separate"/>
      </w:r>
      <w:r w:rsidR="002F4BB1" w:rsidRPr="002F4BB1">
        <w:rPr>
          <w:rFonts w:ascii="Times New Roman" w:hAnsi="Times New Roman" w:cs="Times New Roman"/>
          <w:sz w:val="24"/>
        </w:rPr>
        <w:t>(Chesney et al. 2000; Adams et al. 2004; Lellis-Dibble et al. 2008)</w:t>
      </w:r>
      <w:r>
        <w:rPr>
          <w:rFonts w:ascii="Times New Roman" w:hAnsi="Times New Roman" w:cs="Times New Roman"/>
          <w:sz w:val="24"/>
          <w:szCs w:val="24"/>
        </w:rPr>
        <w:fldChar w:fldCharType="end"/>
      </w:r>
      <w:r>
        <w:rPr>
          <w:rFonts w:ascii="Times New Roman" w:hAnsi="Times New Roman" w:cs="Times New Roman"/>
          <w:sz w:val="24"/>
          <w:szCs w:val="24"/>
        </w:rPr>
        <w:t>. Valuable fisheries in Gulf Coast estuaries drive local economies and are deeply embedded in local culture</w:t>
      </w:r>
      <w:r w:rsidR="00CB1DC0">
        <w:rPr>
          <w:rFonts w:ascii="Times New Roman" w:hAnsi="Times New Roman" w:cs="Times New Roman"/>
          <w:sz w:val="24"/>
          <w:szCs w:val="24"/>
        </w:rPr>
        <w:t xml:space="preserve"> </w:t>
      </w:r>
      <w:r w:rsidR="00CB1DC0">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{"citationID":"pA4lXGWU","properties":{"formattedCitation":"(Jacob et al. 2013; Savolainen et al. 2014)","plainCitation":"(Jacob et al. 2013; Savolainen et al. 2014)","noteIndex":0},"citationItems":[{"id":1916,"uris":["http://zotero.org/users/783258/items/WGZVCED9"],"itemData":{"id":1916,"type":"article-journal","abstract":"With the devastating impacts of Hurricanes Katrina and Rita, and more recently the Deepwater Horizon oil spill, disaster questions about the vulnerability and resiliency of fishing communities in the Gulf of Mexico have been on the minds of local, regional, and national governmental agencies as well as numerous researchers and non-governmental organizations. The continued natural and now technological disasters in the Gulf of Mexico have placed a great deal of strain on communities dependent upon both commercial and recreational fishing. In 2008 a two-year long study to develop social indicators of vulnerability and resiliency for fishing-reliant communities in the Gulf of Mexico was undertaken. In addition, as part of the research design the accuracy of the social indicator descriptions of these places with ethnographic studies was triangulated. Comparisons of the combined ethnographic rankings with the quantitative indicators were positive and statistically significant. The research design thus confirmed that the developed indicators were, in fact, reliable measures for the concepts under consideration.","collection-title":"Social and cultural impacts of marine fisheries","container-title":"Marine Policy","DOI":"10.1016/j.marpol.2012.04.014","ISSN":"0308-597X","journalAbbreviation":"Marine Policy","language":"en","page":"86-95","source":"ScienceDirect","title":"Development and evaluation of social indicators of vulnerability and resiliency for fishing communities in the Gulf of Mexico","volume":"37","author":[{"family":"Jacob","given":"Steve"},{"family":"Weeks","given":"Priscilla"},{"family":"Blount","given":"Ben"},{"family":"Jepson","given":"Michael"}],"issued":{"date-parts":[["2013",1,1]]}}},{"id":1913,"uris":["http://zotero.org/users/783258/items/4E94HPD3"],"itemData":{"id":1913,"type":"article-journal","abstract":"IMPLAN Version 3.0 was used with a 2008 IMPLAN data package to estimate the economic impacts of the recreational for-hire (RFH) fishing industry in the U.S. Gulf of Mexico (GOM). Initial, direct, indirect, and induced impacts were estimated. Impacts were estimated for head, charter, and guide boat operations for Texas, Louisiana, Mississippi, and Alabama (combined), and West Florida as individual state models, while introducing multiregional spillover effects that account for regional linkages between states. These updated data are necessary to meet national standards set forth by the Magnuson-Stevens Act, such that social and economic ramifications of proposed federal fishing regulations in the GOM can be made part of the overall decision- and policymaking process.","container-title":"Human Dimensions of Wildlife","DOI":"10.1080/10871209.2014.843220","ISSN":"1087-1209","issue":"1","note":"publisher: Routledge\n_eprint: https://doi.org/10.1080/10871209.2014.843220","page":"72-87","source":"Taylor and Francis+NEJM","title":"Economic Impacts of the U.S. Gulf of Mexico Recreational For-Hire Fishing Industry","volume":"19","author":[{"family":"Savolainen","given":"Michelle A."},{"family":"Fannin","given":"J. Matthew"},{"family":"Caffey","given":"Rex H."}],"issued":{"date-parts":[["2014",1,2]]}}}],"schema":"https://github.com/citation-style-language/schema/raw/master/csl-citation.json"} </w:instrText>
      </w:r>
      <w:r w:rsidR="00CB1DC0">
        <w:rPr>
          <w:rFonts w:ascii="Times New Roman" w:hAnsi="Times New Roman" w:cs="Times New Roman"/>
          <w:sz w:val="24"/>
          <w:szCs w:val="24"/>
        </w:rPr>
        <w:fldChar w:fldCharType="separate"/>
      </w:r>
      <w:r w:rsidR="002F4BB1" w:rsidRPr="002F4BB1">
        <w:rPr>
          <w:rFonts w:ascii="Times New Roman" w:hAnsi="Times New Roman" w:cs="Times New Roman"/>
          <w:sz w:val="24"/>
        </w:rPr>
        <w:t xml:space="preserve">(Jacob et al. </w:t>
      </w:r>
      <w:r w:rsidR="002F4BB1" w:rsidRPr="002F4BB1">
        <w:rPr>
          <w:rFonts w:ascii="Times New Roman" w:hAnsi="Times New Roman" w:cs="Times New Roman"/>
          <w:sz w:val="24"/>
        </w:rPr>
        <w:lastRenderedPageBreak/>
        <w:t>2013; Savolainen et al. 2014)</w:t>
      </w:r>
      <w:r w:rsidR="00CB1DC0">
        <w:rPr>
          <w:rFonts w:ascii="Times New Roman" w:hAnsi="Times New Roman" w:cs="Times New Roman"/>
          <w:sz w:val="24"/>
          <w:szCs w:val="24"/>
        </w:rPr>
        <w:fldChar w:fldCharType="end"/>
      </w:r>
      <w:r>
        <w:rPr>
          <w:rFonts w:ascii="Times New Roman" w:hAnsi="Times New Roman" w:cs="Times New Roman"/>
          <w:sz w:val="24"/>
          <w:szCs w:val="24"/>
        </w:rPr>
        <w:t>.  Commercial species such as oysters (</w:t>
      </w:r>
      <w:proofErr w:type="spellStart"/>
      <w:r>
        <w:rPr>
          <w:rFonts w:ascii="Times New Roman" w:hAnsi="Times New Roman" w:cs="Times New Roman"/>
          <w:i/>
          <w:sz w:val="24"/>
          <w:szCs w:val="24"/>
        </w:rPr>
        <w:t>Crassostrea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virginica</w:t>
      </w:r>
      <w:proofErr w:type="spellEnd"/>
      <w:r>
        <w:rPr>
          <w:rFonts w:ascii="Times New Roman" w:hAnsi="Times New Roman" w:cs="Times New Roman"/>
          <w:sz w:val="24"/>
          <w:szCs w:val="24"/>
        </w:rPr>
        <w:t xml:space="preserve">), various species of </w:t>
      </w:r>
      <w:proofErr w:type="spellStart"/>
      <w:r>
        <w:rPr>
          <w:rFonts w:ascii="Times New Roman" w:hAnsi="Times New Roman" w:cs="Times New Roman"/>
          <w:sz w:val="24"/>
          <w:szCs w:val="24"/>
        </w:rPr>
        <w:t>Penaeid</w:t>
      </w:r>
      <w:proofErr w:type="spellEnd"/>
      <w:r>
        <w:rPr>
          <w:rFonts w:ascii="Times New Roman" w:hAnsi="Times New Roman" w:cs="Times New Roman"/>
          <w:sz w:val="24"/>
          <w:szCs w:val="24"/>
        </w:rPr>
        <w:t xml:space="preserve"> shrimps, blue crabs (</w:t>
      </w:r>
      <w:proofErr w:type="spellStart"/>
      <w:r>
        <w:rPr>
          <w:rFonts w:ascii="Times New Roman" w:hAnsi="Times New Roman" w:cs="Times New Roman"/>
          <w:i/>
          <w:sz w:val="24"/>
          <w:szCs w:val="24"/>
        </w:rPr>
        <w:t>Callinectes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sapidus</w:t>
      </w:r>
      <w:proofErr w:type="spellEnd"/>
      <w:r>
        <w:rPr>
          <w:rFonts w:ascii="Times New Roman" w:hAnsi="Times New Roman" w:cs="Times New Roman"/>
          <w:sz w:val="24"/>
          <w:szCs w:val="24"/>
        </w:rPr>
        <w:t xml:space="preserve">), </w:t>
      </w:r>
      <w:r w:rsidR="002A60CF">
        <w:rPr>
          <w:rFonts w:ascii="Times New Roman" w:hAnsi="Times New Roman" w:cs="Times New Roman"/>
          <w:sz w:val="24"/>
          <w:szCs w:val="24"/>
        </w:rPr>
        <w:t xml:space="preserve">and </w:t>
      </w:r>
      <w:r>
        <w:rPr>
          <w:rFonts w:ascii="Times New Roman" w:hAnsi="Times New Roman" w:cs="Times New Roman"/>
          <w:sz w:val="24"/>
          <w:szCs w:val="24"/>
        </w:rPr>
        <w:t>gulf menhaden (</w:t>
      </w:r>
      <w:proofErr w:type="spellStart"/>
      <w:r>
        <w:rPr>
          <w:rFonts w:ascii="Times New Roman" w:hAnsi="Times New Roman" w:cs="Times New Roman"/>
          <w:i/>
          <w:sz w:val="24"/>
          <w:szCs w:val="24"/>
        </w:rPr>
        <w:t>Brevoortia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patronus</w:t>
      </w:r>
      <w:proofErr w:type="spellEnd"/>
      <w:r>
        <w:rPr>
          <w:rFonts w:ascii="Times New Roman" w:hAnsi="Times New Roman" w:cs="Times New Roman"/>
          <w:sz w:val="24"/>
          <w:szCs w:val="24"/>
        </w:rPr>
        <w:t>) are harvested and exported globally, while abundant recreationally-important species such as red drum (</w:t>
      </w:r>
      <w:proofErr w:type="spellStart"/>
      <w:r>
        <w:rPr>
          <w:rFonts w:ascii="Times New Roman" w:hAnsi="Times New Roman" w:cs="Times New Roman"/>
          <w:i/>
          <w:sz w:val="24"/>
          <w:szCs w:val="24"/>
        </w:rPr>
        <w:t>Sciaenops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ocellatus</w:t>
      </w:r>
      <w:proofErr w:type="spellEnd"/>
      <w:r>
        <w:rPr>
          <w:rFonts w:ascii="Times New Roman" w:hAnsi="Times New Roman" w:cs="Times New Roman"/>
          <w:sz w:val="24"/>
          <w:szCs w:val="24"/>
        </w:rPr>
        <w:t>), spotted seatrout (</w:t>
      </w:r>
      <w:proofErr w:type="spellStart"/>
      <w:r>
        <w:rPr>
          <w:rFonts w:ascii="Times New Roman" w:hAnsi="Times New Roman" w:cs="Times New Roman"/>
          <w:i/>
          <w:sz w:val="24"/>
          <w:szCs w:val="24"/>
        </w:rPr>
        <w:t>Cynoscion</w:t>
      </w:r>
      <w:proofErr w:type="spellEnd"/>
      <w:r>
        <w:rPr>
          <w:rFonts w:ascii="Times New Roman" w:hAnsi="Times New Roman" w:cs="Times New Roman"/>
          <w:i/>
          <w:sz w:val="24"/>
          <w:szCs w:val="24"/>
        </w:rPr>
        <w:t xml:space="preserve"> nebulosus</w:t>
      </w:r>
      <w:r>
        <w:rPr>
          <w:rFonts w:ascii="Times New Roman" w:hAnsi="Times New Roman" w:cs="Times New Roman"/>
          <w:sz w:val="24"/>
          <w:szCs w:val="24"/>
        </w:rPr>
        <w:t>), and flounders (</w:t>
      </w:r>
      <w:proofErr w:type="spellStart"/>
      <w:r>
        <w:rPr>
          <w:rFonts w:ascii="Times New Roman" w:hAnsi="Times New Roman" w:cs="Times New Roman"/>
          <w:i/>
          <w:sz w:val="24"/>
          <w:szCs w:val="24"/>
        </w:rPr>
        <w:t>Paralichthys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spp.) promote thriving tourism revenues for Gulf residents. </w:t>
      </w:r>
    </w:p>
    <w:p w14:paraId="6E7BF0B7" w14:textId="4B84DA3B"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2010 Deepwater Horizon oil spill, however, had negative impacts on local and regional </w:t>
      </w:r>
      <w:r w:rsidR="00400F53">
        <w:rPr>
          <w:rFonts w:ascii="Times New Roman" w:hAnsi="Times New Roman" w:cs="Times New Roman"/>
          <w:sz w:val="24"/>
          <w:szCs w:val="24"/>
        </w:rPr>
        <w:t xml:space="preserve">fishing communities that may have been strong enough in turn </w:t>
      </w:r>
      <w:r w:rsidR="00D86793">
        <w:rPr>
          <w:rFonts w:ascii="Times New Roman" w:hAnsi="Times New Roman" w:cs="Times New Roman"/>
          <w:sz w:val="24"/>
          <w:szCs w:val="24"/>
        </w:rPr>
        <w:t xml:space="preserve">to </w:t>
      </w:r>
      <w:r w:rsidR="00400F53">
        <w:rPr>
          <w:rFonts w:ascii="Times New Roman" w:hAnsi="Times New Roman" w:cs="Times New Roman"/>
          <w:sz w:val="24"/>
          <w:szCs w:val="24"/>
        </w:rPr>
        <w:t>impact population dynamics of fished species</w:t>
      </w:r>
      <w:r>
        <w:rPr>
          <w:rFonts w:ascii="Times New Roman" w:hAnsi="Times New Roman" w:cs="Times New Roman"/>
          <w:sz w:val="24"/>
          <w:szCs w:val="24"/>
        </w:rPr>
        <w:t>. Two weeks following the collapse of the drilling platform, the National Oceanographic and Atmospheric Administration (NOAA) initiated closures o</w:t>
      </w:r>
      <w:r w:rsidR="00C66AC5">
        <w:rPr>
          <w:rFonts w:ascii="Times New Roman" w:hAnsi="Times New Roman" w:cs="Times New Roman"/>
          <w:sz w:val="24"/>
          <w:szCs w:val="24"/>
        </w:rPr>
        <w:t>f</w:t>
      </w:r>
      <w:r>
        <w:rPr>
          <w:rFonts w:ascii="Times New Roman" w:hAnsi="Times New Roman" w:cs="Times New Roman"/>
          <w:sz w:val="24"/>
          <w:szCs w:val="24"/>
        </w:rPr>
        <w:t xml:space="preserve"> nearshore fishing to prevent human ingestion of oil-contaminated seafood. These closures ranged from around 17,000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D86793">
        <w:rPr>
          <w:rFonts w:ascii="Times New Roman" w:hAnsi="Times New Roman" w:cs="Times New Roman"/>
          <w:sz w:val="24"/>
          <w:szCs w:val="24"/>
        </w:rPr>
        <w:t>(approximately the area</w:t>
      </w:r>
      <w:r w:rsidR="00400F53">
        <w:rPr>
          <w:rFonts w:ascii="Times New Roman" w:hAnsi="Times New Roman" w:cs="Times New Roman"/>
          <w:sz w:val="24"/>
          <w:szCs w:val="24"/>
        </w:rPr>
        <w:t xml:space="preserve"> of Connecticut) </w:t>
      </w:r>
      <w:r>
        <w:rPr>
          <w:rFonts w:ascii="Times New Roman" w:hAnsi="Times New Roman" w:cs="Times New Roman"/>
          <w:sz w:val="24"/>
          <w:szCs w:val="24"/>
        </w:rPr>
        <w:t>in May 2010 to more than 88,000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later in June 2010</w:t>
      </w:r>
      <w:r w:rsidR="00400F53">
        <w:rPr>
          <w:rFonts w:ascii="Times New Roman" w:hAnsi="Times New Roman" w:cs="Times New Roman"/>
          <w:sz w:val="24"/>
          <w:szCs w:val="24"/>
        </w:rPr>
        <w:t xml:space="preserve"> (approximately the area of Maine)</w:t>
      </w:r>
      <w:r>
        <w:rPr>
          <w:rFonts w:ascii="Times New Roman" w:hAnsi="Times New Roman" w:cs="Times New Roman"/>
          <w:sz w:val="24"/>
          <w:szCs w:val="24"/>
        </w:rPr>
        <w:t>, representing over a third</w:t>
      </w:r>
      <w:r w:rsidR="00D86793">
        <w:rPr>
          <w:rFonts w:ascii="Times New Roman" w:hAnsi="Times New Roman" w:cs="Times New Roman"/>
          <w:sz w:val="24"/>
          <w:szCs w:val="24"/>
        </w:rPr>
        <w:t xml:space="preserve"> of</w:t>
      </w:r>
      <w:r>
        <w:rPr>
          <w:rFonts w:ascii="Times New Roman" w:hAnsi="Times New Roman" w:cs="Times New Roman"/>
          <w:sz w:val="24"/>
          <w:szCs w:val="24"/>
        </w:rPr>
        <w:t xml:space="preserve"> Gulf of Mexico federal waters</w:t>
      </w:r>
      <w:r w:rsidR="00E23B23">
        <w:rPr>
          <w:rFonts w:ascii="Times New Roman" w:hAnsi="Times New Roman" w:cs="Times New Roman"/>
          <w:sz w:val="24"/>
          <w:szCs w:val="24"/>
        </w:rPr>
        <w:t xml:space="preserve"> </w:t>
      </w:r>
      <w:r w:rsidR="00E23B23">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{"citationID":"dbF2rwLF","properties":{"formattedCitation":"(Lubchenco et al. 2012)","plainCitation":"(Lubchenco et al. 2012)","noteIndex":0},"citationItems":[{"id":1668,"uris":["http://zotero.org/users/783258/items/VRXTAD8K"],"itemData":{"id":1668,"type":"article-journal","container-title":"Proceedings of the National Academy of Sciences","issue":"50","page":"20212–20221","source":"Google Scholar","title":"Science in support of the Deepwater Horizon response","volume":"109","author":[{"family":"Lubchenco","given":"Jane"},{"family":"McNutt","given":"Marcia K."},{"family":"Dreyfus","given":"Gabrielle"},{"family":"Murawski","given":"Steven A."},{"family":"Kennedy","given":"David M."},{"family":"Anastas","given":"Paul T."},{"family":"Chu","given":"Steven"},{"family":"Hunter","given":"Tom"}],"issued":{"date-parts":[["2012"]]}}}],"schema":"https://github.com/citation-style-language/schema/raw/master/csl-citation.json"} </w:instrText>
      </w:r>
      <w:r w:rsidR="00E23B23">
        <w:rPr>
          <w:rFonts w:ascii="Times New Roman" w:hAnsi="Times New Roman" w:cs="Times New Roman"/>
          <w:sz w:val="24"/>
          <w:szCs w:val="24"/>
        </w:rPr>
        <w:fldChar w:fldCharType="separate"/>
      </w:r>
      <w:r w:rsidR="002F4BB1" w:rsidRPr="002F4BB1">
        <w:rPr>
          <w:rFonts w:ascii="Times New Roman" w:hAnsi="Times New Roman" w:cs="Times New Roman"/>
          <w:sz w:val="24"/>
        </w:rPr>
        <w:t>(Lubchenco et al. 2012)</w:t>
      </w:r>
      <w:r w:rsidR="00E23B23">
        <w:rPr>
          <w:rFonts w:ascii="Times New Roman" w:hAnsi="Times New Roman" w:cs="Times New Roman"/>
          <w:sz w:val="24"/>
          <w:szCs w:val="24"/>
        </w:rPr>
        <w:fldChar w:fldCharType="end"/>
      </w:r>
      <w:r>
        <w:rPr>
          <w:rFonts w:ascii="Times New Roman" w:hAnsi="Times New Roman" w:cs="Times New Roman"/>
          <w:sz w:val="24"/>
          <w:szCs w:val="24"/>
        </w:rPr>
        <w:t xml:space="preserve">. Despite the capping of the wellhead in July and the gradual reduction in closure area, </w:t>
      </w:r>
      <w:r w:rsidR="002A60CF">
        <w:rPr>
          <w:rFonts w:ascii="Times New Roman" w:hAnsi="Times New Roman" w:cs="Times New Roman"/>
          <w:sz w:val="24"/>
          <w:szCs w:val="24"/>
        </w:rPr>
        <w:t>the spill has been implicated in</w:t>
      </w:r>
      <w:r>
        <w:rPr>
          <w:rFonts w:ascii="Times New Roman" w:hAnsi="Times New Roman" w:cs="Times New Roman"/>
          <w:sz w:val="24"/>
          <w:szCs w:val="24"/>
        </w:rPr>
        <w:t xml:space="preserve"> commercial losses of $4.9 billion and recreational losses of $3.5 billion in the years following the spill</w:t>
      </w:r>
      <w:r w:rsidR="00E23B23">
        <w:rPr>
          <w:rFonts w:ascii="Times New Roman" w:hAnsi="Times New Roman" w:cs="Times New Roman"/>
          <w:sz w:val="24"/>
          <w:szCs w:val="24"/>
        </w:rPr>
        <w:t xml:space="preserve"> </w:t>
      </w:r>
      <w:r w:rsidR="00E23B23">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{"citationID":"ZU3LoT5g","properties":{"formattedCitation":"(Sumaila et al. 2012)","plainCitation":"(Sumaila et al. 2012)","noteIndex":0},"citationItems":[{"id":1674,"uris":["http://zotero.org/users/783258/items/TB8CYUYT"],"itemData":{"id":1674,"type":"article-journal","container-title":"Canadian Journal of Fisheries and Aquatic Sciences","issue":"3","page":"499–510","source":"Google Scholar","title":"Impact of the Deepwater Horizon well blowout on the economics of US Gulf fisheries","volume":"69","author":[{"family":"Sumaila","given":"U. Rashid"},{"family":"Cisneros-Montemayor","given":"Andrés M."},{"family":"Dyck","given":"Andrew"},{"family":"Huang","given":"Ling"},{"family":"Cheung","given":"William"},{"family":"Jacquet","given":"Jennifer"},{"family":"Kleisner","given":"Kristin"},{"family":"Lam","given":"Vicky"},{"family":"McCrea-Strub","given":"Ashley"},{"family":"Swartz","given":"Wilf"}],"issued":{"date-parts":[["2012"]]}}}],"schema":"https://github.com/citation-style-language/schema/raw/master/csl-citation.json"} </w:instrText>
      </w:r>
      <w:r w:rsidR="00E23B23">
        <w:rPr>
          <w:rFonts w:ascii="Times New Roman" w:hAnsi="Times New Roman" w:cs="Times New Roman"/>
          <w:sz w:val="24"/>
          <w:szCs w:val="24"/>
        </w:rPr>
        <w:fldChar w:fldCharType="separate"/>
      </w:r>
      <w:r w:rsidR="002F4BB1" w:rsidRPr="002F4BB1">
        <w:rPr>
          <w:rFonts w:ascii="Times New Roman" w:hAnsi="Times New Roman" w:cs="Times New Roman"/>
          <w:sz w:val="24"/>
        </w:rPr>
        <w:t>(Sumaila et al. 2012)</w:t>
      </w:r>
      <w:r w:rsidR="00E23B23">
        <w:rPr>
          <w:rFonts w:ascii="Times New Roman" w:hAnsi="Times New Roman" w:cs="Times New Roman"/>
          <w:sz w:val="24"/>
          <w:szCs w:val="24"/>
        </w:rPr>
        <w:fldChar w:fldCharType="end"/>
      </w:r>
      <w:r>
        <w:rPr>
          <w:rFonts w:ascii="Times New Roman" w:hAnsi="Times New Roman" w:cs="Times New Roman"/>
          <w:sz w:val="24"/>
          <w:szCs w:val="24"/>
        </w:rPr>
        <w:t xml:space="preserve">. However, the indirect, ecological consequences of this cessation of fishing remain uncertain and </w:t>
      </w:r>
      <w:r w:rsidR="00400F53">
        <w:rPr>
          <w:rFonts w:ascii="Times New Roman" w:hAnsi="Times New Roman" w:cs="Times New Roman"/>
          <w:sz w:val="24"/>
          <w:szCs w:val="24"/>
        </w:rPr>
        <w:t xml:space="preserve">may mask </w:t>
      </w:r>
      <w:r>
        <w:rPr>
          <w:rFonts w:ascii="Times New Roman" w:hAnsi="Times New Roman" w:cs="Times New Roman"/>
          <w:sz w:val="24"/>
          <w:szCs w:val="24"/>
        </w:rPr>
        <w:t>any negative impact due to oil’s toxic</w:t>
      </w:r>
      <w:r w:rsidR="007D707F">
        <w:rPr>
          <w:rFonts w:ascii="Times New Roman" w:hAnsi="Times New Roman" w:cs="Times New Roman"/>
          <w:sz w:val="24"/>
          <w:szCs w:val="24"/>
        </w:rPr>
        <w:t xml:space="preserve">ity </w:t>
      </w:r>
      <w:r w:rsidR="007D707F">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{"citationID":"0AVXjq9E","properties":{"formattedCitation":"(Schaefer et al. 2016)","plainCitation":"(Schaefer et al. 2016)","noteIndex":0},"citationItems":[{"id":1671,"uris":["http://zotero.org/users/783258/items/C36IM6IB"],"itemData":{"id":1671,"type":"article-journal","container-title":"Transactions of the American Fisheries Society","issue":"1","page":"108–119","source":"Google Scholar","title":"Dynamics of near-coastal fish assemblages following the Deepwater Horizon oil spill in the northern Gulf of Mexico","volume":"145","author":[{"family":"Schaefer","given":"Jacob"},{"family":"Frazier","given":"Nkrumah"},{"family":"Barr","given":"Jonathan"}],"issued":{"date-parts":[["2016"]]}}}],"schema":"https://github.com/citation-style-language/schema/raw/master/csl-citation.json"} </w:instrText>
      </w:r>
      <w:r w:rsidR="007D707F">
        <w:rPr>
          <w:rFonts w:ascii="Times New Roman" w:hAnsi="Times New Roman" w:cs="Times New Roman"/>
          <w:sz w:val="24"/>
          <w:szCs w:val="24"/>
        </w:rPr>
        <w:fldChar w:fldCharType="separate"/>
      </w:r>
      <w:r w:rsidR="002F4BB1" w:rsidRPr="002F4BB1">
        <w:rPr>
          <w:rFonts w:ascii="Times New Roman" w:hAnsi="Times New Roman" w:cs="Times New Roman"/>
          <w:sz w:val="24"/>
        </w:rPr>
        <w:t>(Schaefer et al. 2016)</w:t>
      </w:r>
      <w:r w:rsidR="007D707F">
        <w:rPr>
          <w:rFonts w:ascii="Times New Roman" w:hAnsi="Times New Roman" w:cs="Times New Roman"/>
          <w:sz w:val="24"/>
          <w:szCs w:val="24"/>
        </w:rPr>
        <w:fldChar w:fldCharType="end"/>
      </w:r>
      <w:r w:rsidR="007D707F">
        <w:rPr>
          <w:rFonts w:ascii="Times New Roman" w:hAnsi="Times New Roman" w:cs="Times New Roman"/>
          <w:sz w:val="24"/>
          <w:szCs w:val="24"/>
        </w:rPr>
        <w:t>.</w:t>
      </w:r>
      <w:r>
        <w:rPr>
          <w:rFonts w:ascii="Times New Roman" w:hAnsi="Times New Roman" w:cs="Times New Roman"/>
          <w:sz w:val="24"/>
          <w:szCs w:val="24"/>
        </w:rPr>
        <w:t xml:space="preserve"> </w:t>
      </w:r>
    </w:p>
    <w:p w14:paraId="56F3049C" w14:textId="380E16A4" w:rsidR="00953D57" w:rsidRDefault="0006069A" w:rsidP="009E4F7A">
      <w:pPr>
        <w:pStyle w:val="Default"/>
        <w:spacing w:line="480" w:lineRule="auto"/>
        <w:ind w:firstLine="720"/>
        <w:rPr>
          <w:rFonts w:ascii="Times New Roman" w:hAnsi="Times New Roman" w:cs="Times New Roman"/>
        </w:rPr>
      </w:pPr>
      <w:r>
        <w:rPr>
          <w:rFonts w:ascii="Times New Roman" w:hAnsi="Times New Roman" w:cs="Times New Roman"/>
        </w:rPr>
        <w:t>An alternative consideration for reconciling the conflicting individual- and population-level responses observed for marsh fishes and large-bodied invertebrates is a release from predation</w:t>
      </w:r>
      <w:r w:rsidR="00DE2AB3">
        <w:rPr>
          <w:rFonts w:ascii="Times New Roman" w:hAnsi="Times New Roman" w:cs="Times New Roman"/>
        </w:rPr>
        <w:t xml:space="preserve"> following high predator mortality</w:t>
      </w:r>
      <w:r w:rsidR="00CB1DC0">
        <w:rPr>
          <w:rFonts w:ascii="Times New Roman" w:hAnsi="Times New Roman" w:cs="Times New Roman"/>
        </w:rPr>
        <w:t xml:space="preserve"> (</w:t>
      </w:r>
      <w:proofErr w:type="spellStart"/>
      <w:r w:rsidR="00CB1DC0">
        <w:rPr>
          <w:rFonts w:ascii="Times New Roman" w:hAnsi="Times New Roman" w:cs="Times New Roman"/>
        </w:rPr>
        <w:t>Fodrie</w:t>
      </w:r>
      <w:proofErr w:type="spellEnd"/>
      <w:r w:rsidR="00CB1DC0">
        <w:rPr>
          <w:rFonts w:ascii="Times New Roman" w:hAnsi="Times New Roman" w:cs="Times New Roman"/>
        </w:rPr>
        <w:t xml:space="preserve"> et al. 2014)</w:t>
      </w:r>
      <w:r>
        <w:rPr>
          <w:rFonts w:ascii="Times New Roman" w:hAnsi="Times New Roman" w:cs="Times New Roman"/>
        </w:rPr>
        <w:t>. Specifically, exposure to crude oil released from the Deepwater Horizon</w:t>
      </w:r>
      <w:r w:rsidR="00DE2AB3">
        <w:rPr>
          <w:rFonts w:ascii="Times New Roman" w:hAnsi="Times New Roman" w:cs="Times New Roman"/>
        </w:rPr>
        <w:t xml:space="preserve"> </w:t>
      </w:r>
      <w:r>
        <w:rPr>
          <w:rFonts w:ascii="Times New Roman" w:hAnsi="Times New Roman" w:cs="Times New Roman"/>
        </w:rPr>
        <w:t>induced substantial mortalities and dis</w:t>
      </w:r>
      <w:r w:rsidR="007D707F">
        <w:rPr>
          <w:rFonts w:ascii="Times New Roman" w:hAnsi="Times New Roman" w:cs="Times New Roman"/>
        </w:rPr>
        <w:t xml:space="preserve">persal of </w:t>
      </w:r>
      <w:proofErr w:type="spellStart"/>
      <w:r w:rsidR="007D707F">
        <w:rPr>
          <w:rFonts w:ascii="Times New Roman" w:hAnsi="Times New Roman" w:cs="Times New Roman"/>
        </w:rPr>
        <w:t>piscivorous</w:t>
      </w:r>
      <w:proofErr w:type="spellEnd"/>
      <w:r w:rsidR="007D707F">
        <w:rPr>
          <w:rFonts w:ascii="Times New Roman" w:hAnsi="Times New Roman" w:cs="Times New Roman"/>
        </w:rPr>
        <w:t xml:space="preserve"> predators</w:t>
      </w:r>
      <w:r>
        <w:rPr>
          <w:rFonts w:ascii="Times New Roman" w:hAnsi="Times New Roman" w:cs="Times New Roman"/>
        </w:rPr>
        <w:t xml:space="preserve"> including bottlenose dolphin (</w:t>
      </w:r>
      <w:proofErr w:type="spellStart"/>
      <w:r>
        <w:rPr>
          <w:rFonts w:ascii="Times New Roman" w:hAnsi="Times New Roman" w:cs="Times New Roman"/>
          <w:i/>
        </w:rPr>
        <w:t>Tursiops</w:t>
      </w:r>
      <w:proofErr w:type="spellEnd"/>
      <w:r>
        <w:rPr>
          <w:rFonts w:ascii="Times New Roman" w:hAnsi="Times New Roman" w:cs="Times New Roman"/>
          <w:i/>
        </w:rPr>
        <w:t xml:space="preserve"> </w:t>
      </w:r>
      <w:proofErr w:type="spellStart"/>
      <w:r>
        <w:rPr>
          <w:rFonts w:ascii="Times New Roman" w:hAnsi="Times New Roman" w:cs="Times New Roman"/>
          <w:i/>
        </w:rPr>
        <w:t>truncatus</w:t>
      </w:r>
      <w:proofErr w:type="spellEnd"/>
      <w:r>
        <w:rPr>
          <w:rFonts w:ascii="Times New Roman" w:hAnsi="Times New Roman" w:cs="Times New Roman"/>
        </w:rPr>
        <w:t>)</w:t>
      </w:r>
      <w:r w:rsidR="002A60CF">
        <w:rPr>
          <w:rFonts w:ascii="Times New Roman" w:hAnsi="Times New Roman" w:cs="Times New Roman"/>
        </w:rPr>
        <w:t xml:space="preserve"> </w:t>
      </w:r>
      <w:r w:rsidR="002A60CF">
        <w:rPr>
          <w:rFonts w:ascii="Times New Roman" w:hAnsi="Times New Roman" w:cs="Times New Roman"/>
        </w:rPr>
        <w:fldChar w:fldCharType="begin"/>
      </w:r>
      <w:r w:rsidR="00E543CD">
        <w:rPr>
          <w:rFonts w:ascii="Times New Roman" w:hAnsi="Times New Roman" w:cs="Times New Roman"/>
        </w:rPr>
        <w:instrText xml:space="preserve"> ADDIN ZOTERO_ITEM CSL_CITATION {"citationID":"vu1718nE","properties":{"formattedCitation":"(Venn-Watson et al. 2015)","plainCitation":"(Venn-Watson et al. 2015)","noteIndex":0},"citationItems":[{"id":1680,"uris":["http://zotero.org/users/783258/items/KV377XZD"],"itemData":{"id":1680,"type":"article-journal","container-title":"PLoS One","issue":"5","page":"e0126538","source":"Google Scholar","title":"Adrenal gland and lung lesions in Gulf of Mexico common bottlenose dolphins (Tursiops truncatus) found dead following the Deepwater Horizon oil spill","volume":"10","author":[{"family":"Venn-Watson","given":"Stephanie"},{"family":"Colegrove","given":"Kathleen M."},{"family":"Litz","given":"Jenny"},{"family":"Kinsel","given":"Michael"},{"family":"Terio","given":"Karen"},{"family":"Saliki","given":"Jeremiah"},{"family":"Fire","given":"Spencer"},{"family":"Carmichael","given":"Ruth"},{"family":"Chevis","given":"Connie"},{"family":"Hatchett","given":"Wendy"}],"issued":{"date-parts":[["2015"]]}}}],"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 xml:space="preserve">(Venn-Watson et al. </w:t>
      </w:r>
      <w:r w:rsidR="002F4BB1" w:rsidRPr="002F4BB1">
        <w:rPr>
          <w:rFonts w:ascii="Times New Roman" w:hAnsi="Times New Roman" w:cs="Times New Roman"/>
        </w:rPr>
        <w:lastRenderedPageBreak/>
        <w:t>2015)</w:t>
      </w:r>
      <w:r w:rsidR="002A60CF">
        <w:rPr>
          <w:rFonts w:ascii="Times New Roman" w:hAnsi="Times New Roman" w:cs="Times New Roman"/>
        </w:rPr>
        <w:fldChar w:fldCharType="end"/>
      </w:r>
      <w:r>
        <w:rPr>
          <w:rFonts w:ascii="Times New Roman" w:hAnsi="Times New Roman" w:cs="Times New Roman"/>
        </w:rPr>
        <w:t>,</w:t>
      </w:r>
      <w:r w:rsidR="002A60CF">
        <w:rPr>
          <w:rFonts w:ascii="Times New Roman" w:hAnsi="Times New Roman" w:cs="Times New Roman"/>
        </w:rPr>
        <w:t xml:space="preserve"> and</w:t>
      </w:r>
      <w:r>
        <w:rPr>
          <w:rFonts w:ascii="Times New Roman" w:hAnsi="Times New Roman" w:cs="Times New Roman"/>
        </w:rPr>
        <w:t xml:space="preserve"> seabirds, wading birds, and other marsh-associated shorebirds</w:t>
      </w:r>
      <w:r w:rsidR="002A60CF">
        <w:rPr>
          <w:rFonts w:ascii="Times New Roman" w:hAnsi="Times New Roman" w:cs="Times New Roman"/>
        </w:rPr>
        <w:t xml:space="preserve"> </w:t>
      </w:r>
      <w:r w:rsidR="002A60CF">
        <w:rPr>
          <w:rFonts w:ascii="Times New Roman" w:hAnsi="Times New Roman" w:cs="Times New Roman"/>
        </w:rPr>
        <w:fldChar w:fldCharType="begin"/>
      </w:r>
      <w:r w:rsidR="00E543CD">
        <w:rPr>
          <w:rFonts w:ascii="Times New Roman" w:hAnsi="Times New Roman" w:cs="Times New Roman"/>
        </w:rPr>
        <w:instrText xml:space="preserve"> ADDIN ZOTERO_ITEM CSL_CITATION {"citationID":"cff6AGDw","properties":{"formattedCitation":"(Haney et al. 2014)","plainCitation":"(Haney et al. 2014)","noteIndex":0},"citationItems":[{"id":1677,"uris":["http://zotero.org/users/783258/items/Y7VEH6EY"],"itemData":{"id":1677,"type":"article-journal","container-title":"Marine Ecology Progress Series","page":"239–252","source":"Google Scholar","title":"Bird mortality from the Deepwater Horizon oil spill. II. Carcass sampling and exposure probability in the coastal Gulf of Mexico","volume":"513","author":[{"family":"Haney","given":"J. Christopher"},{"family":"Geiger","given":"Harold J."},{"family":"Short","given":"Jeffrey W."}],"issued":{"date-parts":[["2014"]]}}}],"schema":"https://github.com/citation-style-language/schema/raw/master/csl-citation.json"}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(Haney et al. 2014)</w:t>
      </w:r>
      <w:r w:rsidR="002A60CF">
        <w:rPr>
          <w:rFonts w:ascii="Times New Roman" w:hAnsi="Times New Roman" w:cs="Times New Roman"/>
        </w:rPr>
        <w:fldChar w:fldCharType="end"/>
      </w:r>
      <w:r>
        <w:rPr>
          <w:rFonts w:ascii="Times New Roman" w:hAnsi="Times New Roman" w:cs="Times New Roman"/>
        </w:rPr>
        <w:t xml:space="preserve">. </w:t>
      </w:r>
      <w:r w:rsidR="002A60CF">
        <w:rPr>
          <w:rFonts w:ascii="Times New Roman" w:hAnsi="Times New Roman" w:cs="Times New Roman"/>
        </w:rPr>
        <w:t xml:space="preserve">In some cases, reduced survival rates were observed up to three years following the oil spill </w:t>
      </w:r>
      <w:r w:rsidR="002A60CF">
        <w:rPr>
          <w:rFonts w:ascii="Times New Roman" w:hAnsi="Times New Roman" w:cs="Times New Roman"/>
        </w:rPr>
        <w:fldChar w:fldCharType="begin"/>
      </w:r>
      <w:r w:rsidR="00E543CD">
        <w:rPr>
          <w:rFonts w:ascii="Times New Roman" w:hAnsi="Times New Roman" w:cs="Times New Roman"/>
        </w:rPr>
        <w:instrText xml:space="preserve"> ADDIN ZOTERO_ITEM CSL_CITATION {"citationID":"iDjjKTd5","properties":{"formattedCitation":"(Schwacke et al. 2013; McDonald et al. 2017)","plainCitation":"(Schwacke et al. 2013; McDonald et al. 2017)","noteIndex":0},"citationItems":[{"id":1683,"uris":["http://zotero.org/users/783258/items/X55T5BX6"],"itemData":{"id":1683,"type":"article-journal","container-title":"Environmental science &amp; technology","issue":"1","page":"93–103","source":"Google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J."}],"issued":{"date-parts":[["2013"]]}}},{"id":1608,"uris":["http://zotero.org/users/783258/items/EE863BQX"],"itemData":{"id":1608,"type":"article-journal","container-title":"Endangered Species Research","page":"193–209","source":"Google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(Schwacke et al. 2013; McDonald et al. 2017)</w:t>
      </w:r>
      <w:r w:rsidR="002A60CF">
        <w:rPr>
          <w:rFonts w:ascii="Times New Roman" w:hAnsi="Times New Roman" w:cs="Times New Roman"/>
        </w:rPr>
        <w:fldChar w:fldCharType="end"/>
      </w:r>
      <w:r w:rsidR="002A60CF">
        <w:rPr>
          <w:rFonts w:ascii="Times New Roman" w:hAnsi="Times New Roman" w:cs="Times New Roman"/>
        </w:rPr>
        <w:t xml:space="preserve">. </w:t>
      </w:r>
      <w:r>
        <w:rPr>
          <w:rFonts w:ascii="Times New Roman" w:hAnsi="Times New Roman" w:cs="Times New Roman"/>
        </w:rPr>
        <w:t>These species typically exert top-down contro</w:t>
      </w:r>
      <w:r w:rsidR="00CB1DC0">
        <w:rPr>
          <w:rFonts w:ascii="Times New Roman" w:hAnsi="Times New Roman" w:cs="Times New Roman"/>
        </w:rPr>
        <w:t>l on coastal nekton communities</w:t>
      </w:r>
      <w:r w:rsidR="002A60CF">
        <w:rPr>
          <w:rFonts w:ascii="Times New Roman" w:hAnsi="Times New Roman" w:cs="Times New Roman"/>
        </w:rPr>
        <w:t xml:space="preserve"> </w:t>
      </w:r>
      <w:r>
        <w:rPr>
          <w:rFonts w:ascii="Times New Roman" w:hAnsi="Times New Roman" w:cs="Times New Roman"/>
        </w:rPr>
        <w:t xml:space="preserve">and their reduced abundances </w:t>
      </w:r>
      <w:r w:rsidR="00CB1DC0">
        <w:rPr>
          <w:rFonts w:ascii="Times New Roman" w:hAnsi="Times New Roman" w:cs="Times New Roman"/>
        </w:rPr>
        <w:t>potentially</w:t>
      </w:r>
      <w:r>
        <w:rPr>
          <w:rFonts w:ascii="Times New Roman" w:hAnsi="Times New Roman" w:cs="Times New Roman"/>
        </w:rPr>
        <w:t xml:space="preserve"> generated a degree of release from predatory controls. </w:t>
      </w:r>
      <w:r w:rsidR="002A60CF">
        <w:rPr>
          <w:rFonts w:ascii="Times New Roman" w:hAnsi="Times New Roman" w:cs="Times New Roman"/>
        </w:rPr>
        <w:t>P</w:t>
      </w:r>
      <w:r>
        <w:rPr>
          <w:rFonts w:ascii="Times New Roman" w:hAnsi="Times New Roman" w:cs="Times New Roman"/>
        </w:rPr>
        <w:t xml:space="preserve">redation release </w:t>
      </w:r>
      <w:r w:rsidR="002A60CF">
        <w:rPr>
          <w:rFonts w:ascii="Times New Roman" w:hAnsi="Times New Roman" w:cs="Times New Roman"/>
        </w:rPr>
        <w:t xml:space="preserve">has already been attributed </w:t>
      </w:r>
      <w:r>
        <w:rPr>
          <w:rFonts w:ascii="Times New Roman" w:hAnsi="Times New Roman" w:cs="Times New Roman"/>
        </w:rPr>
        <w:t xml:space="preserve">to the </w:t>
      </w:r>
      <w:r w:rsidR="002A60CF">
        <w:rPr>
          <w:rFonts w:ascii="Times New Roman" w:hAnsi="Times New Roman" w:cs="Times New Roman"/>
        </w:rPr>
        <w:t>large</w:t>
      </w:r>
      <w:r>
        <w:rPr>
          <w:rFonts w:ascii="Times New Roman" w:hAnsi="Times New Roman" w:cs="Times New Roman"/>
        </w:rPr>
        <w:t xml:space="preserve"> Gulf Menhaden </w:t>
      </w:r>
      <w:r w:rsidR="002A60CF">
        <w:rPr>
          <w:rFonts w:ascii="Times New Roman" w:hAnsi="Times New Roman" w:cs="Times New Roman"/>
        </w:rPr>
        <w:t>recruitment class</w:t>
      </w:r>
      <w:r>
        <w:rPr>
          <w:rFonts w:ascii="Times New Roman" w:hAnsi="Times New Roman" w:cs="Times New Roman"/>
        </w:rPr>
        <w:t xml:space="preserve"> observed following the spill </w:t>
      </w:r>
      <w:r w:rsidR="007D707F">
        <w:rPr>
          <w:rFonts w:ascii="Times New Roman" w:hAnsi="Times New Roman" w:cs="Times New Roman"/>
        </w:rPr>
        <w:fldChar w:fldCharType="begin"/>
      </w:r>
      <w:r w:rsidR="00E543CD">
        <w:rPr>
          <w:rFonts w:ascii="Times New Roman" w:hAnsi="Times New Roman" w:cs="Times New Roman"/>
        </w:rPr>
        <w:instrText xml:space="preserve"> ADDIN ZOTERO_ITEM CSL_CITATION {"citationID":"XGyoISOW","properties":{"formattedCitation":"(Short et al. 2017)","plainCitation":"(Short et al. 2017)","noteIndex":0},"citationItems":[{"id":1493,"uris":["http://zotero.org/users/783258/items/UTGR4JTS"],"itemData":{"id":1493,"type":"article-journal","abstract":"Gulf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7D707F">
        <w:rPr>
          <w:rFonts w:ascii="Times New Roman" w:hAnsi="Times New Roman" w:cs="Times New Roman"/>
        </w:rPr>
        <w:fldChar w:fldCharType="separate"/>
      </w:r>
      <w:r w:rsidR="002F4BB1" w:rsidRPr="002F4BB1">
        <w:rPr>
          <w:rFonts w:ascii="Times New Roman" w:hAnsi="Times New Roman" w:cs="Times New Roman"/>
        </w:rPr>
        <w:t>(Short et al. 2017)</w:t>
      </w:r>
      <w:r w:rsidR="007D707F">
        <w:rPr>
          <w:rFonts w:ascii="Times New Roman" w:hAnsi="Times New Roman" w:cs="Times New Roman"/>
        </w:rPr>
        <w:fldChar w:fldCharType="end"/>
      </w:r>
      <w:r>
        <w:rPr>
          <w:rFonts w:ascii="Times New Roman" w:hAnsi="Times New Roman" w:cs="Times New Roman"/>
        </w:rPr>
        <w:t>.</w:t>
      </w:r>
      <w:r w:rsidR="00C66AC5">
        <w:rPr>
          <w:rFonts w:ascii="Times New Roman" w:hAnsi="Times New Roman" w:cs="Times New Roman"/>
        </w:rPr>
        <w:t xml:space="preserve"> However, translating reductions in predator biomass to changes in predation mortality and thus abundance of prey is challenging. </w:t>
      </w:r>
      <w:r w:rsidR="00897457">
        <w:rPr>
          <w:rFonts w:ascii="Times New Roman" w:hAnsi="Times New Roman" w:cs="Times New Roman"/>
        </w:rPr>
        <w:t>In addition to the difficulties posed by natural variability there is the challenge of measuring change in prey and predator abundance at the appropriate scales and placing any measured changes in predator abundance within the broader context of total predation mortality for a prey species. For example, even large changes in predator abundance may not result in measurable changes in the size of prey populations if predation by that predator represents a small component of overall mortality for the prey species</w:t>
      </w:r>
    </w:p>
    <w:p w14:paraId="4404CA89" w14:textId="1C0D91CB" w:rsidR="00953D57" w:rsidRDefault="00953D57" w:rsidP="00FF367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Ecosystem models </w:t>
      </w:r>
      <w:r w:rsidR="00897457">
        <w:rPr>
          <w:rFonts w:ascii="Times New Roman" w:hAnsi="Times New Roman" w:cs="Times New Roman"/>
          <w:sz w:val="24"/>
          <w:szCs w:val="24"/>
        </w:rPr>
        <w:t xml:space="preserve">represent a powerful tool for disentangling multiple impact pathways as they </w:t>
      </w:r>
      <w:r>
        <w:rPr>
          <w:rFonts w:ascii="Times New Roman" w:hAnsi="Times New Roman" w:cs="Times New Roman"/>
          <w:sz w:val="24"/>
          <w:szCs w:val="24"/>
        </w:rPr>
        <w:t xml:space="preserve">allow us to integrate both the direct impacts of stressors and the indirect impacts of stressors that are mediated through food web interactions. In this respect, they have been used to study the impact of stressors such as oil spills </w:t>
      </w:r>
      <w:r>
        <w:rPr>
          <w:rFonts w:ascii="Times New Roman" w:hAnsi="Times New Roman" w:cs="Times New Roman"/>
          <w:sz w:val="24"/>
          <w:szCs w:val="24"/>
        </w:rPr>
        <w:fldChar w:fldCharType="begin"/>
      </w:r>
      <w:r w:rsidR="00D71139">
        <w:rPr>
          <w:rFonts w:ascii="Times New Roman" w:hAnsi="Times New Roman" w:cs="Times New Roman"/>
          <w:sz w:val="24"/>
          <w:szCs w:val="24"/>
        </w:rPr>
        <w:instrText xml:space="preserve"> ADDIN ZOTERO_ITEM CSL_CITATION {"citationID":"u7jNZGwf","properties":{"formattedCitation":"(Cameron H. Ainsworth et al. 2018; Lewis et al. 2021)","plainCitation":"(Cameron H. Ainsworth et al. 2018; Lewis et al. 2021)","noteIndex":0},"citationItems":[{"id":1636,"uris":["http://zotero.org/users/783258/items/26MYWEBS"],"itemData":{"id":1636,"type":"article-journal","abstract":"We use a spatially explicit biogeochemical end-to-end ecosystem model, Atlantis, to simulate impacts from the Deepwater Horizon oil spill and subsequent recovery of fish guilds. Dose-response relationships with expected oil concentrations were utilized to estimate the impact on fish growth and mortality rates. We also examine the effects of fisheries closures and impacts on recruitment. We validate predictions of the model by comparing population trends and age structure before and after the oil spill with fisheries independent data. The model suggests that recruitment effects and fishery closures had little influence on biomass dynamics. However, at the assumed level of oil concentrations and toxicity, impacts on fish mortality and growth rates were large and commensurate with observations. Sensitivity analysis suggests the biomass of large reef fish decreased by 25% to 50% in areas most affected by the spill, and biomass of large demersal fish decreased even more, by 40% to 70%. Impacts on reef and demersal forage caused starvation mortality in predators and increased reliance on pelagic forage. Impacts on the food web translated effects of the spill far away from the oiled area. Effects on age structure suggest possible delayed impacts on fishery yields. Recovery of high-turnover populations generally is predicted to occur within 10 years, but some slower-growing populations may take 30+ years to fully recover.","container-title":"PLOS ONE","DOI":"10.1371/journal.pone.0190840","ISSN":"1932-6203","issue":"1","journalAbbreviation":"PLOS ONE","language":"en","page":"e0190840","source":"PLoS Journals","title":"Impacts of the Deepwater Horizon oil spill evaluated using an end-to-end ecosystem model","volume":"13","author":[{"family":"Ainsworth","given":"Cameron H."},{"family":"Paris","given":"Claire B."},{"family":"Perlin","given":"Natalie"},{"family":"Dornberger","given":"Lindsey N."},{"family":"Iii","given":"William F. Patterson"},{"family":"Chancellor","given":"Emily"},{"family":"Murawski","given":"Steve"},{"family":"Hollander","given":"David"},{"family":"Daly","given":"Kendra"},{"family":"Romero","given":"Isabel C."},{"family":"Coleman","given":"Felicia"},{"family":"Perryman","given":"Holly"}],"issued":{"date-parts":[["2018",1,25]]}}},{"id":2758,"uris":["http://zotero.org/users/783258/items/Y35CUJCY"],"itemData":{"id":2758,"type":"article-journal","abstract":"A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Pr>
          <w:rFonts w:ascii="Times New Roman" w:hAnsi="Times New Roman" w:cs="Times New Roman"/>
          <w:sz w:val="24"/>
          <w:szCs w:val="24"/>
        </w:rPr>
        <w:fldChar w:fldCharType="separate"/>
      </w:r>
      <w:r w:rsidR="00D71139" w:rsidRPr="00D71139">
        <w:rPr>
          <w:rFonts w:ascii="Times New Roman" w:hAnsi="Times New Roman" w:cs="Times New Roman"/>
          <w:sz w:val="24"/>
        </w:rPr>
        <w:t>(Cameron H. Ainsworth et al. 2018; Lewis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hypoxia </w:t>
      </w:r>
      <w:r>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{"citationID":"vQv6OZ54","properties":{"formattedCitation":"(de Mutsert et al. 2017)","plainCitation":"(de Mutsert et al. 2017)","noteIndex":0},"citationItems":[{"id":1617,"uris":["http://zotero.org/users/783258/items/D2L3FSK3"],"itemData":{"id":1617,"type":"article-journal","abstract":"A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Mutsert","given":"Kim","non-dropping-particle":"de"},{"family":"Lewis","given":"Kristy"},{"family":"Milroy","given":"Scott"},{"family":"Buszowski","given":"Joe"},{"family":"Steenbeek","given":"Jeroen"}],"issued":{"date-parts":[["2017",9,24]]}}}],"schema":"https://github.com/citation-style-language/schema/raw/master/csl-citation.json"} </w:instrText>
      </w:r>
      <w:r>
        <w:rPr>
          <w:rFonts w:ascii="Times New Roman" w:hAnsi="Times New Roman" w:cs="Times New Roman"/>
          <w:sz w:val="24"/>
          <w:szCs w:val="24"/>
        </w:rPr>
        <w:fldChar w:fldCharType="separate"/>
      </w:r>
      <w:r w:rsidR="002F4BB1" w:rsidRPr="002F4BB1">
        <w:rPr>
          <w:rFonts w:ascii="Times New Roman" w:hAnsi="Times New Roman" w:cs="Times New Roman"/>
          <w:sz w:val="24"/>
        </w:rPr>
        <w:t>(de Mutsert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ocean acidification </w:t>
      </w:r>
      <w:r>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{"citationID":"4CYOHuSw","properties":{"formattedCitation":"(Marshall et al. 2017)","plainCitation":"(Marshall et al. 2017)","noteIndex":0},"citationItems":[{"id":1639,"uris":["http://zotero.org/users/783258/items/9JX5XFBV"],"itemData":{"id":1639,"type":"article-journal","abstract":"The benefits and ecosystem services that humans derive from the oceans are threatened by numerous global change stressors, one of which is ocean acidification. Here, we describe the effects of ocean acidification on an upwelling system that already experiences inherently low pH conditions, the California Current. We used an end-to-end ecosystem model (Atlantis), forced by downscaled global climate models and informed by a meta-analysis of the pH sensitivities of local taxa, to investigate the direct and indirect effects of future pH on biomass and fisheries revenues. Our model projects a 0.2-unit drop in pH during the summer upwelling season from 2013 to 2063, which results in wide-ranging magnitudes of effects across guilds and functional groups. The most dramatic direct effects of future pH may be expected on epibenthic invertebrates (crabs, shrimps, benthic grazers, benthic detritivores, bivalves), and strong indirect effects expected on some demersal fish, sharks, and epibenthic invertebrates (Dungeness crab) because they consume species known to be sensitive to changing pH. The model's pelagic community, including marine mammals and seabirds, was much less influenced by future pH. Some functional groups were less affected to changing pH in the model than might be expected from experimental studies in the empirical literature due to high population productivity (e.g., copepods, pteropods). Model results suggest strong effects of reduced pH on nearshore state-managed invertebrate fisheries, but modest effects on the groundfish fishery because individual groundfish species exhibited diverse responses to changing pH. Our results provide a set of projections that generally support and build upon previous findings and set the stage for hypotheses to guide future modeling and experimental analysis on the effects of OA on marine ecosystems and fisheries.","container-title":"Global Change Biology","DOI":"10.1111/gcb.13594","ISSN":"1365-2486","issue":"4","language":"en","page":"1525-1539","source":"Wiley Online Library","title":"Risks of ocean acidification in the California Current food web and fisheries: ecosystem model projections","title-short":"Risks of ocean acidification in the California Current food web and fisheries","volume":"23","author":[{"family":"Marshall","given":"Kristin N."},{"family":"Kaplan","given":"Isaac C."},{"family":"Hodgson","given":"Emma E."},{"family":"Hermann","given":"Albert"},{"family":"Busch","given":"D. Shallin"},{"family":"McElhany","given":"Paul"},{"family":"Essington","given":"Timothy E."},{"family":"Harvey","given":"Chris J."},{"family":"Fulton","given":"Elizabeth A."}],"issued":{"date-parts":[["2017",4,1]]}}}],"schema":"https://github.com/citation-style-language/schema/raw/master/csl-citation.json"} </w:instrText>
      </w:r>
      <w:r>
        <w:rPr>
          <w:rFonts w:ascii="Times New Roman" w:hAnsi="Times New Roman" w:cs="Times New Roman"/>
          <w:sz w:val="24"/>
          <w:szCs w:val="24"/>
        </w:rPr>
        <w:fldChar w:fldCharType="separate"/>
      </w:r>
      <w:r w:rsidR="002F4BB1" w:rsidRPr="002F4BB1">
        <w:rPr>
          <w:rFonts w:ascii="Times New Roman" w:hAnsi="Times New Roman" w:cs="Times New Roman"/>
          <w:sz w:val="24"/>
        </w:rPr>
        <w:t>(Marshall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F68AB">
        <w:rPr>
          <w:rFonts w:ascii="Times New Roman" w:hAnsi="Times New Roman" w:cs="Times New Roman"/>
          <w:sz w:val="24"/>
          <w:szCs w:val="24"/>
        </w:rPr>
        <w:t xml:space="preserve">and fishing </w:t>
      </w:r>
      <w:r w:rsidR="001F68AB">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{"citationID":"0OjJ4Mkc","properties":{"formattedCitation":"(Koehn et al. 2017)","plainCitation":"(Koehn et al. 2017)","noteIndex":0},"citationItems":[{"id":1699,"uris":["http://zotero.org/users/783258/items/E8CVRNNG"],"itemData":{"id":1699,"type":"article-journal","abstract":"Abstract.  Forage fish generate economic benefits through directed fisheries, but also generate benefits through their role as prey to other valued species (lar","container-title":"ICES Journal of Marine Science","DOI":"10.1093/icesjms/fsx072","ISSN":"1054-3139","issue":"9","journalAbbreviation":"ICES J Mar Sci","language":"en","page":"2448-2458","source":"academic-oup-com.proxy.libraries.rutgers.edu","title":"Trade-offs between forage fish fisheries and their predators in the California Current","volume":"74","author":[{"family":"Koehn","given":"Laura E."},{"family":"Essington","given":"Timothy E."},{"family":"Marshall","given":"Kristin N."},{"family":"Sydeman","given":"William J."},{"family":"Szoboszlai","given":"Amber I."},{"family":"Thayer","given":"Julie A."}],"issued":{"date-parts":[["2017",12,1]]}}}],"schema":"https://github.com/citation-style-language/schema/raw/master/csl-citation.json"} </w:instrText>
      </w:r>
      <w:r w:rsidR="001F68AB">
        <w:rPr>
          <w:rFonts w:ascii="Times New Roman" w:hAnsi="Times New Roman" w:cs="Times New Roman"/>
          <w:sz w:val="24"/>
          <w:szCs w:val="24"/>
        </w:rPr>
        <w:fldChar w:fldCharType="separate"/>
      </w:r>
      <w:r w:rsidR="002F4BB1" w:rsidRPr="002F4BB1">
        <w:rPr>
          <w:rFonts w:ascii="Times New Roman" w:hAnsi="Times New Roman" w:cs="Times New Roman"/>
          <w:sz w:val="24"/>
        </w:rPr>
        <w:t>(Koehn et al. 2017)</w:t>
      </w:r>
      <w:r w:rsidR="001F68AB">
        <w:rPr>
          <w:rFonts w:ascii="Times New Roman" w:hAnsi="Times New Roman" w:cs="Times New Roman"/>
          <w:sz w:val="24"/>
          <w:szCs w:val="24"/>
        </w:rPr>
        <w:fldChar w:fldCharType="end"/>
      </w:r>
      <w:r>
        <w:rPr>
          <w:rFonts w:ascii="Times New Roman" w:hAnsi="Times New Roman" w:cs="Times New Roman"/>
          <w:sz w:val="24"/>
          <w:szCs w:val="24"/>
        </w:rPr>
        <w:t xml:space="preserve"> on populations and communities. The ability of ecosystem models to account for predator-prey interactions, population dynamics, fisheries, and, in some cases, biophysical forcing makes them valuable tools for strategic management and can give scientists and managers a high-level understanding of major risks and drivers in an ecosystem. </w:t>
      </w:r>
      <w:r w:rsidR="003D58F7">
        <w:rPr>
          <w:rFonts w:ascii="Times New Roman" w:hAnsi="Times New Roman" w:cs="Times New Roman"/>
          <w:sz w:val="24"/>
          <w:szCs w:val="24"/>
        </w:rPr>
        <w:t xml:space="preserve">Their ability to account for all food web interactions, including ones that may not be apparently influential, </w:t>
      </w:r>
      <w:r w:rsidR="003D58F7">
        <w:rPr>
          <w:rFonts w:ascii="Times New Roman" w:hAnsi="Times New Roman" w:cs="Times New Roman"/>
          <w:sz w:val="24"/>
          <w:szCs w:val="24"/>
        </w:rPr>
        <w:lastRenderedPageBreak/>
        <w:t xml:space="preserve">makes ecosystem models </w:t>
      </w:r>
      <w:r>
        <w:rPr>
          <w:rFonts w:ascii="Times New Roman" w:hAnsi="Times New Roman" w:cs="Times New Roman"/>
          <w:sz w:val="24"/>
          <w:szCs w:val="24"/>
        </w:rPr>
        <w:t>particularly useful for generating new hypotheses and ruling out implausible ones</w:t>
      </w:r>
      <w:r w:rsidR="00FD2787">
        <w:rPr>
          <w:rFonts w:ascii="Times New Roman" w:hAnsi="Times New Roman" w:cs="Times New Roman"/>
          <w:sz w:val="24"/>
          <w:szCs w:val="24"/>
        </w:rPr>
        <w:t xml:space="preserve"> </w:t>
      </w:r>
      <w:r w:rsidR="00FD2787">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{"citationID":"3kUJYyuq","properties":{"formattedCitation":"(Fulton et al. 2011)","plainCitation":"(Fulton et al. 2011)","noteIndex":0},"citationItems":[{"id":207,"uris":["http://zotero.org/users/783258/items/27IM57G3"],"itemData":{"id":207,"type":"article-journal","abstract":"Models are key tools for integrating a wide range of system information in a common framework. Attempts to model exploited marine ecosystems can increase understanding of system dynamics; identify major processes, drivers and responses; highlight major gaps in knowledge; and provide a mechanism to ‘road test’ management strategies before implementing them in reality. The Atlantis modelling framework has been used in these roles for a decade and is regularly being modified and applied to new questions (e.g. it is being coupled to climate, biophysical and economic models to help consider climate change impacts, monitoring schemes and multiple use management). This study describes some common lessons learned from its implementation, particularly in regard to when these tools are most effective and the likely form of best practices for ecosystem-based management (EBM). Most importantly, it highlighted that no single management lever is sufficient to address the many trade-offs associated with EBM and that the mix of measures needed to successfully implement EBM will differ between systems and will change through time. Although it is doubtful that any single management action will be based solely on Atlantis, this modelling approach continues to provide important insights for managers when making natural resource management decisions.","container-title":"Fish and Fisheries","DOI":"10.1111/j.1467-2979.2011.00412.x","ISSN":"1467-2979","issue":"2","language":"en","page":"171-188","source":"Wiley Online Library","title":"Lessons in modelling and management of marine ecosystems: the Atlantis experience","title-short":"Lessons in modelling and management of marine ecosystems","volume":"12","author":[{"family":"Fulton","given":"Elizabeth A"},{"family":"Link","given":"Jason S"},{"family":"Kaplan","given":"Isaac C"},{"family":"Savina-Rolland","given":"Marie"},{"family":"Johnson","given":"Penelope"},{"family":"Ainsworth","given":"Cameron"},{"family":"Horne","given":"Peter"},{"family":"Gorton","given":"Rebecca"},{"family":"Gamble","given":"Robert J"},{"family":"Smith","given":"Anthony D M"},{"family":"Smith","given":"David C"}],"issued":{"date-parts":[["2011",6,1]]}}}],"schema":"https://github.com/citation-style-language/schema/raw/master/csl-citation.json"} </w:instrText>
      </w:r>
      <w:r w:rsidR="00FD2787">
        <w:rPr>
          <w:rFonts w:ascii="Times New Roman" w:hAnsi="Times New Roman" w:cs="Times New Roman"/>
          <w:sz w:val="24"/>
          <w:szCs w:val="24"/>
        </w:rPr>
        <w:fldChar w:fldCharType="separate"/>
      </w:r>
      <w:r w:rsidR="002F4BB1" w:rsidRPr="002F4BB1">
        <w:rPr>
          <w:rFonts w:ascii="Times New Roman" w:hAnsi="Times New Roman" w:cs="Times New Roman"/>
          <w:sz w:val="24"/>
        </w:rPr>
        <w:t>(Fulton et al. 2011)</w:t>
      </w:r>
      <w:r w:rsidR="00FD2787">
        <w:rPr>
          <w:rFonts w:ascii="Times New Roman" w:hAnsi="Times New Roman" w:cs="Times New Roman"/>
          <w:sz w:val="24"/>
          <w:szCs w:val="24"/>
        </w:rPr>
        <w:fldChar w:fldCharType="end"/>
      </w:r>
      <w:r w:rsidR="00FD2787">
        <w:rPr>
          <w:rFonts w:ascii="Times New Roman" w:hAnsi="Times New Roman" w:cs="Times New Roman"/>
          <w:sz w:val="24"/>
          <w:szCs w:val="24"/>
        </w:rPr>
        <w:t>.</w:t>
      </w:r>
      <w:r w:rsidR="006F5492">
        <w:rPr>
          <w:rFonts w:ascii="Times New Roman" w:hAnsi="Times New Roman" w:cs="Times New Roman"/>
          <w:sz w:val="24"/>
          <w:szCs w:val="24"/>
        </w:rPr>
        <w:t xml:space="preserve"> </w:t>
      </w:r>
      <w:r>
        <w:rPr>
          <w:rFonts w:ascii="Times New Roman" w:hAnsi="Times New Roman" w:cs="Times New Roman"/>
          <w:sz w:val="24"/>
          <w:szCs w:val="24"/>
        </w:rPr>
        <w:t xml:space="preserve"> </w:t>
      </w:r>
      <w:r w:rsidR="00A25B5D">
        <w:rPr>
          <w:rFonts w:ascii="Times New Roman" w:hAnsi="Times New Roman" w:cs="Times New Roman"/>
          <w:sz w:val="24"/>
          <w:szCs w:val="24"/>
        </w:rPr>
        <w:t xml:space="preserve">Ecosystem models that account for such indirect impacts are particularly </w:t>
      </w:r>
      <w:r w:rsidR="00A25B5D" w:rsidRPr="004145EA">
        <w:rPr>
          <w:rFonts w:ascii="Times New Roman" w:hAnsi="Times New Roman" w:cs="Times New Roman"/>
          <w:sz w:val="24"/>
          <w:szCs w:val="24"/>
        </w:rPr>
        <w:t xml:space="preserve">essential to </w:t>
      </w:r>
      <w:r w:rsidR="00A25B5D">
        <w:rPr>
          <w:rFonts w:ascii="Times New Roman" w:hAnsi="Times New Roman" w:cs="Times New Roman"/>
          <w:sz w:val="24"/>
          <w:szCs w:val="24"/>
        </w:rPr>
        <w:t xml:space="preserve">understand </w:t>
      </w:r>
      <w:r w:rsidR="00A25B5D" w:rsidRPr="004145EA">
        <w:rPr>
          <w:rFonts w:ascii="Times New Roman" w:hAnsi="Times New Roman" w:cs="Times New Roman"/>
          <w:sz w:val="24"/>
          <w:szCs w:val="24"/>
        </w:rPr>
        <w:t>of the potential for ch</w:t>
      </w:r>
      <w:r w:rsidR="00A25B5D">
        <w:rPr>
          <w:rFonts w:ascii="Times New Roman" w:hAnsi="Times New Roman" w:cs="Times New Roman"/>
          <w:sz w:val="24"/>
          <w:szCs w:val="24"/>
        </w:rPr>
        <w:t>emical harm</w:t>
      </w:r>
      <w:r w:rsidR="000B79A4">
        <w:rPr>
          <w:rFonts w:ascii="Times New Roman" w:hAnsi="Times New Roman" w:cs="Times New Roman"/>
          <w:sz w:val="24"/>
          <w:szCs w:val="24"/>
        </w:rPr>
        <w:t xml:space="preserve"> from stressors such as oil spills </w:t>
      </w:r>
      <w:r w:rsidR="00A25B5D">
        <w:rPr>
          <w:rFonts w:ascii="Times New Roman" w:hAnsi="Times New Roman" w:cs="Times New Roman"/>
          <w:sz w:val="24"/>
          <w:szCs w:val="24"/>
        </w:rPr>
        <w:t>because indirect eff</w:t>
      </w:r>
      <w:r w:rsidR="00A25B5D" w:rsidRPr="004145EA">
        <w:rPr>
          <w:rFonts w:ascii="Times New Roman" w:hAnsi="Times New Roman" w:cs="Times New Roman"/>
          <w:sz w:val="24"/>
          <w:szCs w:val="24"/>
        </w:rPr>
        <w:t>ects may confound laboratory-based ecologica</w:t>
      </w:r>
      <w:r w:rsidR="00A25B5D">
        <w:rPr>
          <w:rFonts w:ascii="Times New Roman" w:hAnsi="Times New Roman" w:cs="Times New Roman"/>
          <w:sz w:val="24"/>
          <w:szCs w:val="24"/>
        </w:rPr>
        <w:t xml:space="preserve">l risk assessment by enhancing, </w:t>
      </w:r>
      <w:r w:rsidR="00A25B5D" w:rsidRPr="004145EA">
        <w:rPr>
          <w:rFonts w:ascii="Times New Roman" w:hAnsi="Times New Roman" w:cs="Times New Roman"/>
          <w:sz w:val="24"/>
          <w:szCs w:val="24"/>
        </w:rPr>
        <w:t>masking, or spu</w:t>
      </w:r>
      <w:r w:rsidR="00A25B5D">
        <w:rPr>
          <w:rFonts w:ascii="Times New Roman" w:hAnsi="Times New Roman" w:cs="Times New Roman"/>
          <w:sz w:val="24"/>
          <w:szCs w:val="24"/>
        </w:rPr>
        <w:t xml:space="preserve">riously indicating the direct effect of chemical contaminants </w:t>
      </w:r>
      <w:r w:rsidR="00A25B5D">
        <w:rPr>
          <w:rFonts w:ascii="Times New Roman" w:hAnsi="Times New Roman" w:cs="Times New Roman"/>
          <w:sz w:val="24"/>
          <w:szCs w:val="24"/>
        </w:rPr>
        <w:fldChar w:fldCharType="begin"/>
      </w:r>
      <w:r w:rsidR="00A25B5D">
        <w:rPr>
          <w:rFonts w:ascii="Times New Roman" w:hAnsi="Times New Roman" w:cs="Times New Roman"/>
          <w:sz w:val="24"/>
          <w:szCs w:val="24"/>
        </w:rPr>
        <w:instrText xml:space="preserve"> ADDIN ZOTERO_ITEM CSL_CITATION {"citationID":"FnMa2aU5","properties":{"formattedCitation":"(Fleeger 2020)","plainCitation":"(Fleeger 2020)","noteIndex":0},"citationItems":[{"id":2755,"uris":["http://zotero.org/users/783258/items/RQD63U4F"],"itemData":{"id":2755,"type":"article-journal","container-title":"Processes","issue":"12","note":"publisher: Multidisciplinary Digital Publishing Institute","page":"1659","source":"Google Scholar","title":"How do indirect effects of contaminants inform ecotoxicology? A review","title-short":"How do indirect effects of contaminants inform ecotoxicology?","volume":"8","author":[{"family":"Fleeger","given":"John W."}],"issued":{"date-parts":[["2020"]]}}}],"schema":"https://github.com/citation-style-language/schema/raw/master/csl-citation.json"} </w:instrText>
      </w:r>
      <w:r w:rsidR="00A25B5D">
        <w:rPr>
          <w:rFonts w:ascii="Times New Roman" w:hAnsi="Times New Roman" w:cs="Times New Roman"/>
          <w:sz w:val="24"/>
          <w:szCs w:val="24"/>
        </w:rPr>
        <w:fldChar w:fldCharType="separate"/>
      </w:r>
      <w:r w:rsidR="00A25B5D" w:rsidRPr="002F4BB1">
        <w:rPr>
          <w:rFonts w:ascii="Times New Roman" w:hAnsi="Times New Roman" w:cs="Times New Roman"/>
          <w:sz w:val="24"/>
        </w:rPr>
        <w:t>(Fleeger 2020)</w:t>
      </w:r>
      <w:r w:rsidR="00A25B5D">
        <w:rPr>
          <w:rFonts w:ascii="Times New Roman" w:hAnsi="Times New Roman" w:cs="Times New Roman"/>
          <w:sz w:val="24"/>
          <w:szCs w:val="24"/>
        </w:rPr>
        <w:fldChar w:fldCharType="end"/>
      </w:r>
      <w:r w:rsidR="00A25B5D">
        <w:rPr>
          <w:rFonts w:ascii="Times New Roman" w:hAnsi="Times New Roman" w:cs="Times New Roman"/>
          <w:sz w:val="24"/>
          <w:szCs w:val="24"/>
        </w:rPr>
        <w:t>.</w:t>
      </w:r>
    </w:p>
    <w:p w14:paraId="06DAB8E6" w14:textId="6F099DDA" w:rsidR="001311AC" w:rsidRDefault="003D58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study we use mass-balance food web models coupled with a generalized equilibrium model to examine whether fishery closures, predator mortality, or both can plausibly explain the persistence of nearshore fish and invertebrates following </w:t>
      </w:r>
      <w:r w:rsidR="008C12A7">
        <w:rPr>
          <w:rFonts w:ascii="Times New Roman" w:hAnsi="Times New Roman" w:cs="Times New Roman"/>
          <w:sz w:val="24"/>
          <w:szCs w:val="24"/>
        </w:rPr>
        <w:t xml:space="preserve">the </w:t>
      </w:r>
      <w:r w:rsidR="00DE2AB3">
        <w:rPr>
          <w:rFonts w:ascii="Times New Roman" w:hAnsi="Times New Roman" w:cs="Times New Roman"/>
          <w:sz w:val="24"/>
          <w:szCs w:val="24"/>
        </w:rPr>
        <w:t>Deepwater Horizon</w:t>
      </w:r>
      <w:r w:rsidR="008C12A7">
        <w:rPr>
          <w:rFonts w:ascii="Times New Roman" w:hAnsi="Times New Roman" w:cs="Times New Roman"/>
          <w:sz w:val="24"/>
          <w:szCs w:val="24"/>
        </w:rPr>
        <w:t xml:space="preserve"> oil spill</w:t>
      </w:r>
      <w:r>
        <w:rPr>
          <w:rFonts w:ascii="Times New Roman" w:hAnsi="Times New Roman" w:cs="Times New Roman"/>
          <w:sz w:val="24"/>
          <w:szCs w:val="24"/>
        </w:rPr>
        <w:t xml:space="preserve">. Furthermore, we explore this question </w:t>
      </w:r>
      <w:r w:rsidR="001E17C5">
        <w:rPr>
          <w:rFonts w:ascii="Times New Roman" w:hAnsi="Times New Roman" w:cs="Times New Roman"/>
          <w:sz w:val="24"/>
          <w:szCs w:val="24"/>
        </w:rPr>
        <w:t xml:space="preserve">by </w:t>
      </w:r>
      <w:r>
        <w:rPr>
          <w:rFonts w:ascii="Times New Roman" w:hAnsi="Times New Roman" w:cs="Times New Roman"/>
          <w:sz w:val="24"/>
          <w:szCs w:val="24"/>
        </w:rPr>
        <w:t>quantifying 1) only direct impacts of fisheries and predators and 2) both the direct impacts and impacts mediated through all food web interactions. This allows us to understand the added benefit of using the more holistic food web model</w:t>
      </w:r>
      <w:r w:rsidR="00CF7A8A">
        <w:rPr>
          <w:rFonts w:ascii="Times New Roman" w:hAnsi="Times New Roman" w:cs="Times New Roman"/>
          <w:sz w:val="24"/>
          <w:szCs w:val="24"/>
        </w:rPr>
        <w:t xml:space="preserve"> </w:t>
      </w:r>
      <w:r w:rsidR="00D86793">
        <w:rPr>
          <w:rFonts w:ascii="Times New Roman" w:hAnsi="Times New Roman" w:cs="Times New Roman"/>
          <w:sz w:val="24"/>
          <w:szCs w:val="24"/>
        </w:rPr>
        <w:t xml:space="preserve">to </w:t>
      </w:r>
      <w:r w:rsidR="00CF7A8A">
        <w:rPr>
          <w:rFonts w:ascii="Times New Roman" w:hAnsi="Times New Roman" w:cs="Times New Roman"/>
          <w:sz w:val="24"/>
          <w:szCs w:val="24"/>
        </w:rPr>
        <w:t>study these questions</w:t>
      </w:r>
      <w:r>
        <w:rPr>
          <w:rFonts w:ascii="Times New Roman" w:hAnsi="Times New Roman" w:cs="Times New Roman"/>
          <w:sz w:val="24"/>
          <w:szCs w:val="24"/>
        </w:rPr>
        <w:t xml:space="preserve">.  </w:t>
      </w:r>
    </w:p>
    <w:p w14:paraId="0FF3FBD7" w14:textId="77777777" w:rsidR="003D58F7" w:rsidRPr="001311AC" w:rsidRDefault="003D58F7" w:rsidP="00312B86">
      <w:pPr>
        <w:spacing w:after="0" w:line="480" w:lineRule="auto"/>
        <w:rPr>
          <w:rFonts w:ascii="Times New Roman" w:hAnsi="Times New Roman" w:cs="Times New Roman"/>
          <w:sz w:val="24"/>
          <w:szCs w:val="24"/>
        </w:rPr>
      </w:pPr>
    </w:p>
    <w:p w14:paraId="1E1127FF" w14:textId="77777777" w:rsidR="006329FD" w:rsidRDefault="00B529FC" w:rsidP="00312B86">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Methods</w:t>
      </w:r>
    </w:p>
    <w:p w14:paraId="133820A8" w14:textId="78D7F274" w:rsidR="001541E7" w:rsidRDefault="00B529FC" w:rsidP="000F1A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a mass-balance food web model to quantify both the direct and indirect impacts of fishery closures and predator mortality on </w:t>
      </w:r>
      <w:r w:rsidR="000C6C6A">
        <w:rPr>
          <w:rFonts w:ascii="Times New Roman" w:hAnsi="Times New Roman" w:cs="Times New Roman"/>
          <w:sz w:val="24"/>
          <w:szCs w:val="24"/>
        </w:rPr>
        <w:t>five</w:t>
      </w:r>
      <w:r>
        <w:rPr>
          <w:rFonts w:ascii="Times New Roman" w:hAnsi="Times New Roman" w:cs="Times New Roman"/>
          <w:sz w:val="24"/>
          <w:szCs w:val="24"/>
        </w:rPr>
        <w:t xml:space="preserve"> major fish and invertebrate groups</w:t>
      </w:r>
      <w:r w:rsidR="00440F38">
        <w:rPr>
          <w:rFonts w:ascii="Times New Roman" w:hAnsi="Times New Roman" w:cs="Times New Roman"/>
          <w:sz w:val="24"/>
          <w:szCs w:val="24"/>
        </w:rPr>
        <w:t xml:space="preserve"> in </w:t>
      </w:r>
      <w:proofErr w:type="spellStart"/>
      <w:r w:rsidR="00440F38">
        <w:rPr>
          <w:rFonts w:ascii="Times New Roman" w:hAnsi="Times New Roman" w:cs="Times New Roman"/>
          <w:sz w:val="24"/>
          <w:szCs w:val="24"/>
        </w:rPr>
        <w:t>Barataria</w:t>
      </w:r>
      <w:proofErr w:type="spellEnd"/>
      <w:r w:rsidR="00440F38">
        <w:rPr>
          <w:rFonts w:ascii="Times New Roman" w:hAnsi="Times New Roman" w:cs="Times New Roman"/>
          <w:sz w:val="24"/>
          <w:szCs w:val="24"/>
        </w:rPr>
        <w:t xml:space="preserve"> Bay</w:t>
      </w:r>
      <w:r w:rsidR="00E851D9">
        <w:rPr>
          <w:rFonts w:ascii="Times New Roman" w:hAnsi="Times New Roman" w:cs="Times New Roman"/>
          <w:sz w:val="24"/>
          <w:szCs w:val="24"/>
        </w:rPr>
        <w:t xml:space="preserve">, </w:t>
      </w:r>
      <w:proofErr w:type="spellStart"/>
      <w:r w:rsidR="00E851D9">
        <w:rPr>
          <w:rFonts w:ascii="Times New Roman" w:hAnsi="Times New Roman" w:cs="Times New Roman"/>
          <w:sz w:val="24"/>
          <w:szCs w:val="24"/>
        </w:rPr>
        <w:t>Lousiana</w:t>
      </w:r>
      <w:proofErr w:type="spellEnd"/>
      <w:r w:rsidR="00E851D9">
        <w:rPr>
          <w:rFonts w:ascii="Times New Roman" w:hAnsi="Times New Roman" w:cs="Times New Roman"/>
          <w:sz w:val="24"/>
          <w:szCs w:val="24"/>
        </w:rPr>
        <w:t xml:space="preserve">, USA: </w:t>
      </w:r>
      <w:proofErr w:type="spellStart"/>
      <w:r w:rsidR="00E851D9">
        <w:rPr>
          <w:rFonts w:ascii="Times New Roman" w:hAnsi="Times New Roman" w:cs="Times New Roman"/>
          <w:sz w:val="24"/>
          <w:szCs w:val="24"/>
        </w:rPr>
        <w:t>Panaeid</w:t>
      </w:r>
      <w:proofErr w:type="spellEnd"/>
      <w:r w:rsidR="00E851D9">
        <w:rPr>
          <w:rFonts w:ascii="Times New Roman" w:hAnsi="Times New Roman" w:cs="Times New Roman"/>
          <w:sz w:val="24"/>
          <w:szCs w:val="24"/>
        </w:rPr>
        <w:t xml:space="preserve"> shrimp; b</w:t>
      </w:r>
      <w:r w:rsidR="006B792B">
        <w:rPr>
          <w:rFonts w:ascii="Times New Roman" w:hAnsi="Times New Roman" w:cs="Times New Roman"/>
          <w:sz w:val="24"/>
          <w:szCs w:val="24"/>
        </w:rPr>
        <w:t>lue c</w:t>
      </w:r>
      <w:r>
        <w:rPr>
          <w:rFonts w:ascii="Times New Roman" w:hAnsi="Times New Roman" w:cs="Times New Roman"/>
          <w:sz w:val="24"/>
          <w:szCs w:val="24"/>
        </w:rPr>
        <w:t xml:space="preserve">rabs; </w:t>
      </w:r>
      <w:r w:rsidR="006507B2">
        <w:rPr>
          <w:rFonts w:ascii="Times New Roman" w:hAnsi="Times New Roman" w:cs="Times New Roman"/>
          <w:sz w:val="24"/>
          <w:szCs w:val="24"/>
        </w:rPr>
        <w:t xml:space="preserve">small </w:t>
      </w:r>
      <w:proofErr w:type="spellStart"/>
      <w:r w:rsidR="006507B2">
        <w:rPr>
          <w:rFonts w:ascii="Times New Roman" w:hAnsi="Times New Roman" w:cs="Times New Roman"/>
          <w:sz w:val="24"/>
          <w:szCs w:val="24"/>
        </w:rPr>
        <w:t>scianids</w:t>
      </w:r>
      <w:proofErr w:type="spellEnd"/>
      <w:r w:rsidR="006507B2">
        <w:rPr>
          <w:rFonts w:ascii="Times New Roman" w:hAnsi="Times New Roman" w:cs="Times New Roman"/>
          <w:sz w:val="24"/>
          <w:szCs w:val="24"/>
        </w:rPr>
        <w:t xml:space="preserve"> (</w:t>
      </w:r>
      <w:r>
        <w:rPr>
          <w:rFonts w:ascii="Times New Roman" w:hAnsi="Times New Roman" w:cs="Times New Roman"/>
          <w:sz w:val="24"/>
          <w:szCs w:val="24"/>
        </w:rPr>
        <w:t>Atlan</w:t>
      </w:r>
      <w:r w:rsidR="006B792B">
        <w:rPr>
          <w:rFonts w:ascii="Times New Roman" w:hAnsi="Times New Roman" w:cs="Times New Roman"/>
          <w:sz w:val="24"/>
          <w:szCs w:val="24"/>
        </w:rPr>
        <w:t>tic c</w:t>
      </w:r>
      <w:r>
        <w:rPr>
          <w:rFonts w:ascii="Times New Roman" w:hAnsi="Times New Roman" w:cs="Times New Roman"/>
          <w:sz w:val="24"/>
          <w:szCs w:val="24"/>
        </w:rPr>
        <w:t xml:space="preserve">roaker, </w:t>
      </w:r>
      <w:r w:rsidR="006B792B">
        <w:rPr>
          <w:rFonts w:ascii="Times New Roman" w:hAnsi="Times New Roman" w:cs="Times New Roman"/>
          <w:sz w:val="24"/>
          <w:szCs w:val="24"/>
        </w:rPr>
        <w:t>s</w:t>
      </w:r>
      <w:r>
        <w:rPr>
          <w:rFonts w:ascii="Times New Roman" w:hAnsi="Times New Roman" w:cs="Times New Roman"/>
          <w:sz w:val="24"/>
          <w:szCs w:val="24"/>
        </w:rPr>
        <w:t xml:space="preserve">pot, </w:t>
      </w:r>
      <w:r w:rsidR="006B792B">
        <w:rPr>
          <w:rFonts w:ascii="Times New Roman" w:hAnsi="Times New Roman" w:cs="Times New Roman"/>
          <w:sz w:val="24"/>
          <w:szCs w:val="24"/>
        </w:rPr>
        <w:t>and s</w:t>
      </w:r>
      <w:r>
        <w:rPr>
          <w:rFonts w:ascii="Times New Roman" w:hAnsi="Times New Roman" w:cs="Times New Roman"/>
          <w:sz w:val="24"/>
          <w:szCs w:val="24"/>
        </w:rPr>
        <w:t xml:space="preserve">ilver </w:t>
      </w:r>
      <w:r w:rsidR="006B792B">
        <w:rPr>
          <w:rFonts w:ascii="Times New Roman" w:hAnsi="Times New Roman" w:cs="Times New Roman"/>
          <w:sz w:val="24"/>
          <w:szCs w:val="24"/>
        </w:rPr>
        <w:t>perch</w:t>
      </w:r>
      <w:r w:rsidR="006507B2">
        <w:rPr>
          <w:rFonts w:ascii="Times New Roman" w:hAnsi="Times New Roman" w:cs="Times New Roman"/>
          <w:sz w:val="24"/>
          <w:szCs w:val="24"/>
        </w:rPr>
        <w:t>)</w:t>
      </w:r>
      <w:r w:rsidR="006B792B">
        <w:rPr>
          <w:rFonts w:ascii="Times New Roman" w:hAnsi="Times New Roman" w:cs="Times New Roman"/>
          <w:sz w:val="24"/>
          <w:szCs w:val="24"/>
        </w:rPr>
        <w:t>; r</w:t>
      </w:r>
      <w:r>
        <w:rPr>
          <w:rFonts w:ascii="Times New Roman" w:hAnsi="Times New Roman" w:cs="Times New Roman"/>
          <w:sz w:val="24"/>
          <w:szCs w:val="24"/>
        </w:rPr>
        <w:t>ed drum</w:t>
      </w:r>
      <w:r w:rsidR="006B792B">
        <w:rPr>
          <w:rFonts w:ascii="Times New Roman" w:hAnsi="Times New Roman" w:cs="Times New Roman"/>
          <w:sz w:val="24"/>
          <w:szCs w:val="24"/>
        </w:rPr>
        <w:t>; and g</w:t>
      </w:r>
      <w:r w:rsidR="000C6C6A">
        <w:rPr>
          <w:rFonts w:ascii="Times New Roman" w:hAnsi="Times New Roman" w:cs="Times New Roman"/>
          <w:sz w:val="24"/>
          <w:szCs w:val="24"/>
        </w:rPr>
        <w:t>ulf me</w:t>
      </w:r>
      <w:r w:rsidR="00902471">
        <w:rPr>
          <w:rFonts w:ascii="Times New Roman" w:hAnsi="Times New Roman" w:cs="Times New Roman"/>
          <w:sz w:val="24"/>
          <w:szCs w:val="24"/>
        </w:rPr>
        <w:t>n</w:t>
      </w:r>
      <w:r w:rsidR="000C6C6A">
        <w:rPr>
          <w:rFonts w:ascii="Times New Roman" w:hAnsi="Times New Roman" w:cs="Times New Roman"/>
          <w:sz w:val="24"/>
          <w:szCs w:val="24"/>
        </w:rPr>
        <w:t>haden</w:t>
      </w:r>
      <w:r>
        <w:rPr>
          <w:rFonts w:ascii="Times New Roman" w:hAnsi="Times New Roman" w:cs="Times New Roman"/>
          <w:sz w:val="24"/>
          <w:szCs w:val="24"/>
        </w:rPr>
        <w:t xml:space="preserve">. </w:t>
      </w:r>
      <w:r w:rsidR="000C6C6A">
        <w:rPr>
          <w:rFonts w:ascii="Times New Roman" w:hAnsi="Times New Roman" w:cs="Times New Roman"/>
          <w:sz w:val="24"/>
          <w:szCs w:val="24"/>
        </w:rPr>
        <w:t xml:space="preserve">To </w:t>
      </w:r>
      <w:r w:rsidR="00EE2AE1">
        <w:rPr>
          <w:rFonts w:ascii="Times New Roman" w:hAnsi="Times New Roman" w:cs="Times New Roman"/>
          <w:sz w:val="24"/>
          <w:szCs w:val="24"/>
        </w:rPr>
        <w:t xml:space="preserve">explore </w:t>
      </w:r>
      <w:r w:rsidR="000C6C6A">
        <w:rPr>
          <w:rFonts w:ascii="Times New Roman" w:hAnsi="Times New Roman" w:cs="Times New Roman"/>
          <w:sz w:val="24"/>
          <w:szCs w:val="24"/>
        </w:rPr>
        <w:t>direct impacts</w:t>
      </w:r>
      <w:r w:rsidR="00EE2AE1">
        <w:rPr>
          <w:rFonts w:ascii="Times New Roman" w:hAnsi="Times New Roman" w:cs="Times New Roman"/>
          <w:sz w:val="24"/>
          <w:szCs w:val="24"/>
        </w:rPr>
        <w:t xml:space="preserve"> of fishery closures and predator mortality</w:t>
      </w:r>
      <w:r w:rsidR="000C6C6A">
        <w:rPr>
          <w:rFonts w:ascii="Times New Roman" w:hAnsi="Times New Roman" w:cs="Times New Roman"/>
          <w:sz w:val="24"/>
          <w:szCs w:val="24"/>
        </w:rPr>
        <w:t xml:space="preserve">, we asked what proportion of total mortality of these </w:t>
      </w:r>
      <w:r w:rsidR="00EE2AE1">
        <w:rPr>
          <w:rFonts w:ascii="Times New Roman" w:hAnsi="Times New Roman" w:cs="Times New Roman"/>
          <w:sz w:val="24"/>
          <w:szCs w:val="24"/>
        </w:rPr>
        <w:t xml:space="preserve">five </w:t>
      </w:r>
      <w:r w:rsidR="000C6C6A">
        <w:rPr>
          <w:rFonts w:ascii="Times New Roman" w:hAnsi="Times New Roman" w:cs="Times New Roman"/>
          <w:sz w:val="24"/>
          <w:szCs w:val="24"/>
        </w:rPr>
        <w:t>groups (both juvenile and adult</w:t>
      </w:r>
      <w:r w:rsidR="00E956A8">
        <w:rPr>
          <w:rFonts w:ascii="Times New Roman" w:hAnsi="Times New Roman" w:cs="Times New Roman"/>
          <w:sz w:val="24"/>
          <w:szCs w:val="24"/>
        </w:rPr>
        <w:t xml:space="preserve"> life stages</w:t>
      </w:r>
      <w:r w:rsidR="000C6C6A">
        <w:rPr>
          <w:rFonts w:ascii="Times New Roman" w:hAnsi="Times New Roman" w:cs="Times New Roman"/>
          <w:sz w:val="24"/>
          <w:szCs w:val="24"/>
        </w:rPr>
        <w:t xml:space="preserve">) came from 1) fisheries, 2) sea birds, and 3) dolphins. We </w:t>
      </w:r>
      <w:r w:rsidR="00EE2AE1">
        <w:rPr>
          <w:rFonts w:ascii="Times New Roman" w:hAnsi="Times New Roman" w:cs="Times New Roman"/>
          <w:sz w:val="24"/>
          <w:szCs w:val="24"/>
        </w:rPr>
        <w:t xml:space="preserve">then </w:t>
      </w:r>
      <w:r>
        <w:rPr>
          <w:rFonts w:ascii="Times New Roman" w:hAnsi="Times New Roman" w:cs="Times New Roman"/>
          <w:sz w:val="24"/>
          <w:szCs w:val="24"/>
        </w:rPr>
        <w:t xml:space="preserve">applied a generalized equilibrium model </w:t>
      </w:r>
      <w:r>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{"citationID":"sKGvjNL4","properties":{"formattedCitation":"(Essington and Munch 2014)","plainCitation":"(Essington and Munch 2014)","noteIndex":0},"citationItems":[{"id":556,"uris":["http://zotero.org/users/783258/items/T5PD7UGN"],"itemData":{"id":556,"type":"article-journal","abstract":"Ecosystem-based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002F4BB1" w:rsidRPr="002F4BB1">
        <w:rPr>
          <w:rFonts w:ascii="Times New Roman" w:hAnsi="Times New Roman" w:cs="Times New Roman"/>
          <w:sz w:val="24"/>
        </w:rPr>
        <w:t>(Essington and Munch 2014)</w:t>
      </w:r>
      <w:r>
        <w:rPr>
          <w:rFonts w:ascii="Times New Roman" w:hAnsi="Times New Roman" w:cs="Times New Roman"/>
          <w:sz w:val="24"/>
          <w:szCs w:val="24"/>
        </w:rPr>
        <w:fldChar w:fldCharType="end"/>
      </w:r>
      <w:r w:rsidR="000C6C6A">
        <w:rPr>
          <w:rFonts w:ascii="Times New Roman" w:hAnsi="Times New Roman" w:cs="Times New Roman"/>
          <w:sz w:val="24"/>
          <w:szCs w:val="24"/>
        </w:rPr>
        <w:t xml:space="preserve"> to explore the indirect effects that account for </w:t>
      </w:r>
      <w:r w:rsidR="00EE2AE1">
        <w:rPr>
          <w:rFonts w:ascii="Times New Roman" w:hAnsi="Times New Roman" w:cs="Times New Roman"/>
          <w:sz w:val="24"/>
          <w:szCs w:val="24"/>
        </w:rPr>
        <w:t xml:space="preserve">impacts </w:t>
      </w:r>
      <w:r w:rsidR="00E956A8">
        <w:rPr>
          <w:rFonts w:ascii="Times New Roman" w:hAnsi="Times New Roman" w:cs="Times New Roman"/>
          <w:sz w:val="24"/>
          <w:szCs w:val="24"/>
        </w:rPr>
        <w:t xml:space="preserve">of fisheries, sea birds, and dolphins </w:t>
      </w:r>
      <w:r w:rsidR="00EE2AE1">
        <w:rPr>
          <w:rFonts w:ascii="Times New Roman" w:hAnsi="Times New Roman" w:cs="Times New Roman"/>
          <w:sz w:val="24"/>
          <w:szCs w:val="24"/>
        </w:rPr>
        <w:t xml:space="preserve">on all </w:t>
      </w:r>
      <w:r w:rsidR="000C6C6A">
        <w:rPr>
          <w:rFonts w:ascii="Times New Roman" w:hAnsi="Times New Roman" w:cs="Times New Roman"/>
          <w:sz w:val="24"/>
          <w:szCs w:val="24"/>
        </w:rPr>
        <w:t>food web</w:t>
      </w:r>
      <w:r w:rsidR="00EE2AE1">
        <w:rPr>
          <w:rFonts w:ascii="Times New Roman" w:hAnsi="Times New Roman" w:cs="Times New Roman"/>
          <w:sz w:val="24"/>
          <w:szCs w:val="24"/>
        </w:rPr>
        <w:t xml:space="preserve"> </w:t>
      </w:r>
      <w:r w:rsidR="00EE2AE1">
        <w:rPr>
          <w:rFonts w:ascii="Times New Roman" w:hAnsi="Times New Roman" w:cs="Times New Roman"/>
          <w:sz w:val="24"/>
          <w:szCs w:val="24"/>
        </w:rPr>
        <w:lastRenderedPageBreak/>
        <w:t>interactions</w:t>
      </w:r>
      <w:r w:rsidR="000C6C6A">
        <w:rPr>
          <w:rFonts w:ascii="Times New Roman" w:hAnsi="Times New Roman" w:cs="Times New Roman"/>
          <w:sz w:val="24"/>
          <w:szCs w:val="24"/>
        </w:rPr>
        <w:t xml:space="preserve">. </w:t>
      </w:r>
      <w:r w:rsidR="00CB2185">
        <w:rPr>
          <w:rFonts w:ascii="Times New Roman" w:hAnsi="Times New Roman" w:cs="Times New Roman"/>
          <w:sz w:val="24"/>
          <w:szCs w:val="24"/>
        </w:rPr>
        <w:t xml:space="preserve">This tool allows us to ask </w:t>
      </w:r>
      <w:r w:rsidR="008C12A7">
        <w:rPr>
          <w:rFonts w:ascii="Times New Roman" w:hAnsi="Times New Roman" w:cs="Times New Roman"/>
          <w:sz w:val="24"/>
          <w:szCs w:val="24"/>
        </w:rPr>
        <w:t>two important</w:t>
      </w:r>
      <w:r w:rsidR="00CB2185">
        <w:rPr>
          <w:rFonts w:ascii="Times New Roman" w:hAnsi="Times New Roman" w:cs="Times New Roman"/>
          <w:sz w:val="24"/>
          <w:szCs w:val="24"/>
        </w:rPr>
        <w:t xml:space="preserve"> question</w:t>
      </w:r>
      <w:r w:rsidR="008C12A7">
        <w:rPr>
          <w:rFonts w:ascii="Times New Roman" w:hAnsi="Times New Roman" w:cs="Times New Roman"/>
          <w:sz w:val="24"/>
          <w:szCs w:val="24"/>
        </w:rPr>
        <w:t>s</w:t>
      </w:r>
      <w:r w:rsidR="00CB2185">
        <w:rPr>
          <w:rFonts w:ascii="Times New Roman" w:hAnsi="Times New Roman" w:cs="Times New Roman"/>
          <w:sz w:val="24"/>
          <w:szCs w:val="24"/>
        </w:rPr>
        <w:t xml:space="preserve"> of our mass-balance model</w:t>
      </w:r>
      <w:r w:rsidR="008C12A7">
        <w:rPr>
          <w:rFonts w:ascii="Times New Roman" w:hAnsi="Times New Roman" w:cs="Times New Roman"/>
          <w:sz w:val="24"/>
          <w:szCs w:val="24"/>
        </w:rPr>
        <w:t xml:space="preserve">. First, </w:t>
      </w:r>
      <w:r w:rsidR="00CB2185">
        <w:rPr>
          <w:rFonts w:ascii="Times New Roman" w:hAnsi="Times New Roman" w:cs="Times New Roman"/>
          <w:sz w:val="24"/>
          <w:szCs w:val="24"/>
        </w:rPr>
        <w:t>“</w:t>
      </w:r>
      <w:r w:rsidR="008C12A7">
        <w:rPr>
          <w:rFonts w:ascii="Times New Roman" w:hAnsi="Times New Roman" w:cs="Times New Roman"/>
          <w:sz w:val="24"/>
          <w:szCs w:val="24"/>
        </w:rPr>
        <w:t>H</w:t>
      </w:r>
      <w:r w:rsidR="00CB2185">
        <w:rPr>
          <w:rFonts w:ascii="Times New Roman" w:hAnsi="Times New Roman" w:cs="Times New Roman"/>
          <w:sz w:val="24"/>
          <w:szCs w:val="24"/>
        </w:rPr>
        <w:t xml:space="preserve">ow much will the biomass of a </w:t>
      </w:r>
      <w:r w:rsidR="008C12A7">
        <w:rPr>
          <w:rFonts w:ascii="Times New Roman" w:hAnsi="Times New Roman" w:cs="Times New Roman"/>
          <w:sz w:val="24"/>
          <w:szCs w:val="24"/>
        </w:rPr>
        <w:t xml:space="preserve">prey </w:t>
      </w:r>
      <w:r w:rsidR="00CB2185">
        <w:rPr>
          <w:rFonts w:ascii="Times New Roman" w:hAnsi="Times New Roman" w:cs="Times New Roman"/>
          <w:sz w:val="24"/>
          <w:szCs w:val="24"/>
        </w:rPr>
        <w:t xml:space="preserve">species change from an X% </w:t>
      </w:r>
      <w:r w:rsidR="00CD5BB3">
        <w:rPr>
          <w:rFonts w:ascii="Times New Roman" w:hAnsi="Times New Roman" w:cs="Times New Roman"/>
          <w:sz w:val="24"/>
          <w:szCs w:val="24"/>
        </w:rPr>
        <w:t>change in</w:t>
      </w:r>
      <w:r w:rsidR="00CB2185">
        <w:rPr>
          <w:rFonts w:ascii="Times New Roman" w:hAnsi="Times New Roman" w:cs="Times New Roman"/>
          <w:sz w:val="24"/>
          <w:szCs w:val="24"/>
        </w:rPr>
        <w:t xml:space="preserve"> the </w:t>
      </w:r>
      <w:r w:rsidR="00B7572F">
        <w:rPr>
          <w:rFonts w:ascii="Times New Roman" w:hAnsi="Times New Roman" w:cs="Times New Roman"/>
          <w:sz w:val="24"/>
          <w:szCs w:val="24"/>
        </w:rPr>
        <w:t xml:space="preserve">mortality </w:t>
      </w:r>
      <w:r w:rsidR="00A660E2">
        <w:rPr>
          <w:rFonts w:ascii="Times New Roman" w:hAnsi="Times New Roman" w:cs="Times New Roman"/>
          <w:sz w:val="24"/>
          <w:szCs w:val="24"/>
        </w:rPr>
        <w:t xml:space="preserve">of </w:t>
      </w:r>
      <w:r w:rsidR="008C12A7">
        <w:rPr>
          <w:rFonts w:ascii="Times New Roman" w:hAnsi="Times New Roman" w:cs="Times New Roman"/>
          <w:sz w:val="24"/>
          <w:szCs w:val="24"/>
        </w:rPr>
        <w:t>one (or several) of its</w:t>
      </w:r>
      <w:r w:rsidR="00CB2185">
        <w:rPr>
          <w:rFonts w:ascii="Times New Roman" w:hAnsi="Times New Roman" w:cs="Times New Roman"/>
          <w:sz w:val="24"/>
          <w:szCs w:val="24"/>
        </w:rPr>
        <w:t xml:space="preserve"> predator</w:t>
      </w:r>
      <w:r w:rsidR="008C12A7">
        <w:rPr>
          <w:rFonts w:ascii="Times New Roman" w:hAnsi="Times New Roman" w:cs="Times New Roman"/>
          <w:sz w:val="24"/>
          <w:szCs w:val="24"/>
        </w:rPr>
        <w:t>s</w:t>
      </w:r>
      <w:r w:rsidR="00EF70E6">
        <w:rPr>
          <w:rFonts w:ascii="Times New Roman" w:hAnsi="Times New Roman" w:cs="Times New Roman"/>
          <w:sz w:val="24"/>
          <w:szCs w:val="24"/>
        </w:rPr>
        <w:t>?</w:t>
      </w:r>
      <w:r w:rsidR="00B7572F">
        <w:rPr>
          <w:rFonts w:ascii="Times New Roman" w:hAnsi="Times New Roman" w:cs="Times New Roman"/>
          <w:sz w:val="24"/>
          <w:szCs w:val="24"/>
        </w:rPr>
        <w:t>”</w:t>
      </w:r>
      <w:r w:rsidR="00CB2185">
        <w:rPr>
          <w:rFonts w:ascii="Times New Roman" w:hAnsi="Times New Roman" w:cs="Times New Roman"/>
          <w:sz w:val="24"/>
          <w:szCs w:val="24"/>
        </w:rPr>
        <w:t xml:space="preserve"> </w:t>
      </w:r>
      <w:r w:rsidR="008C12A7">
        <w:rPr>
          <w:rFonts w:ascii="Times New Roman" w:hAnsi="Times New Roman" w:cs="Times New Roman"/>
          <w:sz w:val="24"/>
          <w:szCs w:val="24"/>
        </w:rPr>
        <w:t xml:space="preserve">and second, "How does this impact of changing predation mortality compare to changes in fishing mortality on the prey species?"  </w:t>
      </w:r>
      <w:r w:rsidR="00CB2185">
        <w:rPr>
          <w:rFonts w:ascii="Times New Roman" w:hAnsi="Times New Roman" w:cs="Times New Roman"/>
          <w:sz w:val="24"/>
          <w:szCs w:val="24"/>
        </w:rPr>
        <w:t>While dynamic non-equilibrium food web models can also</w:t>
      </w:r>
      <w:r w:rsidR="00B7572F">
        <w:rPr>
          <w:rFonts w:ascii="Times New Roman" w:hAnsi="Times New Roman" w:cs="Times New Roman"/>
          <w:sz w:val="24"/>
          <w:szCs w:val="24"/>
        </w:rPr>
        <w:t xml:space="preserve"> explore </w:t>
      </w:r>
      <w:r w:rsidR="00EF70E6">
        <w:rPr>
          <w:rFonts w:ascii="Times New Roman" w:hAnsi="Times New Roman" w:cs="Times New Roman"/>
          <w:sz w:val="24"/>
          <w:szCs w:val="24"/>
        </w:rPr>
        <w:t xml:space="preserve">these </w:t>
      </w:r>
      <w:r w:rsidR="00B7572F">
        <w:rPr>
          <w:rFonts w:ascii="Times New Roman" w:hAnsi="Times New Roman" w:cs="Times New Roman"/>
          <w:sz w:val="24"/>
          <w:szCs w:val="24"/>
        </w:rPr>
        <w:t>indirect effects</w:t>
      </w:r>
      <w:r w:rsidR="00CB2185">
        <w:rPr>
          <w:rFonts w:ascii="Times New Roman" w:hAnsi="Times New Roman" w:cs="Times New Roman"/>
          <w:sz w:val="24"/>
          <w:szCs w:val="24"/>
        </w:rPr>
        <w:t>, they require extensive tuning of functional response parameter</w:t>
      </w:r>
      <w:r w:rsidR="00EF70E6">
        <w:rPr>
          <w:rFonts w:ascii="Times New Roman" w:hAnsi="Times New Roman" w:cs="Times New Roman"/>
          <w:sz w:val="24"/>
          <w:szCs w:val="24"/>
        </w:rPr>
        <w:t>s</w:t>
      </w:r>
      <w:r w:rsidR="00CB2185">
        <w:rPr>
          <w:rFonts w:ascii="Times New Roman" w:hAnsi="Times New Roman" w:cs="Times New Roman"/>
          <w:sz w:val="24"/>
          <w:szCs w:val="24"/>
        </w:rPr>
        <w:t xml:space="preserve">, which have little to no data available to inform parameter values. </w:t>
      </w:r>
      <w:r w:rsidR="004614E2">
        <w:rPr>
          <w:rFonts w:ascii="Times New Roman" w:hAnsi="Times New Roman" w:cs="Times New Roman"/>
          <w:sz w:val="24"/>
          <w:szCs w:val="24"/>
        </w:rPr>
        <w:t xml:space="preserve">Because the generalized equilibrium models are fast to compute and are meant to be applied within a “neighborhood” of equilibrium, we can easily simulate many different </w:t>
      </w:r>
      <w:r w:rsidR="006D7B25">
        <w:rPr>
          <w:rFonts w:ascii="Times New Roman" w:hAnsi="Times New Roman" w:cs="Times New Roman"/>
          <w:sz w:val="24"/>
          <w:szCs w:val="24"/>
        </w:rPr>
        <w:t xml:space="preserve">flexible </w:t>
      </w:r>
      <w:r w:rsidR="004614E2">
        <w:rPr>
          <w:rFonts w:ascii="Times New Roman" w:hAnsi="Times New Roman" w:cs="Times New Roman"/>
          <w:sz w:val="24"/>
          <w:szCs w:val="24"/>
        </w:rPr>
        <w:t>functional response scenarios to better understand a range of possible results.</w:t>
      </w:r>
    </w:p>
    <w:p w14:paraId="6B49774A" w14:textId="77777777" w:rsidR="001541E7" w:rsidRDefault="001541E7" w:rsidP="00312B86">
      <w:pPr>
        <w:spacing w:after="0" w:line="480" w:lineRule="auto"/>
        <w:rPr>
          <w:rFonts w:ascii="Times New Roman" w:hAnsi="Times New Roman" w:cs="Times New Roman"/>
          <w:sz w:val="24"/>
          <w:szCs w:val="24"/>
        </w:rPr>
      </w:pPr>
      <w:r>
        <w:rPr>
          <w:rFonts w:ascii="Times New Roman" w:hAnsi="Times New Roman" w:cs="Times New Roman"/>
          <w:i/>
          <w:sz w:val="24"/>
          <w:szCs w:val="24"/>
        </w:rPr>
        <w:t>Developing a mass-balance model</w:t>
      </w:r>
    </w:p>
    <w:p w14:paraId="2357A4FD" w14:textId="5EE6FC1F" w:rsidR="00F16B03" w:rsidRDefault="002615E3" w:rsidP="000F1A1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w:t>
      </w:r>
      <w:r w:rsidR="000F1A1C">
        <w:rPr>
          <w:rFonts w:ascii="Times New Roman" w:hAnsi="Times New Roman" w:cs="Times New Roman"/>
          <w:sz w:val="24"/>
          <w:szCs w:val="24"/>
        </w:rPr>
        <w:t>parameterized</w:t>
      </w:r>
      <w:r>
        <w:rPr>
          <w:rFonts w:ascii="Times New Roman" w:hAnsi="Times New Roman" w:cs="Times New Roman"/>
          <w:sz w:val="24"/>
          <w:szCs w:val="24"/>
        </w:rPr>
        <w:t xml:space="preserve"> our food web model using t</w:t>
      </w:r>
      <w:r w:rsidR="00CD5BB3">
        <w:rPr>
          <w:rFonts w:ascii="Times New Roman" w:hAnsi="Times New Roman" w:cs="Times New Roman"/>
          <w:sz w:val="24"/>
          <w:szCs w:val="24"/>
        </w:rPr>
        <w:t>he</w:t>
      </w:r>
      <w:r w:rsidR="003550F2">
        <w:rPr>
          <w:rFonts w:ascii="Times New Roman" w:hAnsi="Times New Roman" w:cs="Times New Roman"/>
          <w:sz w:val="24"/>
          <w:szCs w:val="24"/>
        </w:rPr>
        <w:t xml:space="preserve"> </w:t>
      </w:r>
      <w:proofErr w:type="spellStart"/>
      <w:r w:rsidR="003550F2">
        <w:rPr>
          <w:rFonts w:ascii="Times New Roman" w:hAnsi="Times New Roman" w:cs="Times New Roman"/>
          <w:sz w:val="24"/>
          <w:szCs w:val="24"/>
        </w:rPr>
        <w:t>R</w:t>
      </w:r>
      <w:r w:rsidR="00CD5BB3">
        <w:rPr>
          <w:rFonts w:ascii="Times New Roman" w:hAnsi="Times New Roman" w:cs="Times New Roman"/>
          <w:sz w:val="24"/>
          <w:szCs w:val="24"/>
        </w:rPr>
        <w:t>path</w:t>
      </w:r>
      <w:proofErr w:type="spellEnd"/>
      <w:r w:rsidR="00CD5BB3">
        <w:rPr>
          <w:rFonts w:ascii="Times New Roman" w:hAnsi="Times New Roman" w:cs="Times New Roman"/>
          <w:sz w:val="24"/>
          <w:szCs w:val="24"/>
        </w:rPr>
        <w:t xml:space="preserve"> package </w:t>
      </w:r>
      <w:r w:rsidR="00A660E2">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{"citationID":"otIkRBYp","properties":{"formattedCitation":"(Lucey et al. 2020)","plainCitation":"(Lucey et al. 2020)","noteIndex":0},"citationItems":[{"id":1925,"uris":["http://zotero.org/users/783258/items/J5B5TZU5"],"itemData":{"id":1925,"type":"article-journal","abstract":"Ecosystem models are important tools for conducting ecosystem-based management. A particularly useful method of characterizing the flow of energy through an ecosystem and the subsequent direct and indirect implications of management actions is mass balance modeling. Here we outline the equations as utilized in Rpath, an R implementation of the mass balance algorithms popularized by Ecopath with Ecosim that are designed to work with fisheries data sources. We believe that common practices in R will aid in the reproducibility of conducting analysis using a mass balance model as all of the code is contained within a single script file. This includes the built-in statistical and graphical functions of R. In addition to added reproducibility, R is a coding language with which ecologists are familiar. This familiarity offers greater flexibility for practitioners to tailor the model to their needs. We have made the code available on an open software development platform which should aid in continuous community development of the tool.","container-title":"Ecological Modelling","DOI":"10.1016/j.ecolmodel.2020.109057","ISSN":"0304-3800","journalAbbreviation":"Ecological Modelling","language":"en","page":"109057","source":"ScienceDirect","title":"Conducting reproducible ecosystem modeling using the open source mass balance model Rpath","volume":"427","author":[{"family":"Lucey","given":"Sean M."},{"family":"Gaichas","given":"Sarah K."},{"family":"Aydin","given":"Kerim Y."}],"issued":{"date-parts":[["2020",7,1]]}}}],"schema":"https://github.com/citation-style-language/schema/raw/master/csl-citation.json"} </w:instrText>
      </w:r>
      <w:r w:rsidR="00A660E2">
        <w:rPr>
          <w:rFonts w:ascii="Times New Roman" w:hAnsi="Times New Roman" w:cs="Times New Roman"/>
          <w:sz w:val="24"/>
          <w:szCs w:val="24"/>
        </w:rPr>
        <w:fldChar w:fldCharType="separate"/>
      </w:r>
      <w:r w:rsidR="002F4BB1" w:rsidRPr="002F4BB1">
        <w:rPr>
          <w:rFonts w:ascii="Times New Roman" w:hAnsi="Times New Roman" w:cs="Times New Roman"/>
          <w:sz w:val="24"/>
        </w:rPr>
        <w:t>(Lucey et al. 2020)</w:t>
      </w:r>
      <w:r w:rsidR="00A660E2">
        <w:rPr>
          <w:rFonts w:ascii="Times New Roman" w:hAnsi="Times New Roman" w:cs="Times New Roman"/>
          <w:sz w:val="24"/>
          <w:szCs w:val="24"/>
        </w:rPr>
        <w:fldChar w:fldCharType="end"/>
      </w:r>
      <w:r w:rsidR="00A660E2">
        <w:rPr>
          <w:rFonts w:ascii="Times New Roman" w:hAnsi="Times New Roman" w:cs="Times New Roman"/>
          <w:sz w:val="24"/>
          <w:szCs w:val="24"/>
        </w:rPr>
        <w:t xml:space="preserve">, </w:t>
      </w:r>
      <w:r w:rsidR="00CD5BB3">
        <w:rPr>
          <w:rFonts w:ascii="Times New Roman" w:hAnsi="Times New Roman" w:cs="Times New Roman"/>
          <w:sz w:val="24"/>
          <w:szCs w:val="24"/>
        </w:rPr>
        <w:t xml:space="preserve">an implementation of the </w:t>
      </w:r>
      <w:proofErr w:type="spellStart"/>
      <w:r w:rsidR="00CD5BB3">
        <w:rPr>
          <w:rFonts w:ascii="Times New Roman" w:hAnsi="Times New Roman" w:cs="Times New Roman"/>
          <w:sz w:val="24"/>
          <w:szCs w:val="24"/>
        </w:rPr>
        <w:t>Ecopath</w:t>
      </w:r>
      <w:proofErr w:type="spellEnd"/>
      <w:r w:rsidR="00CD5BB3">
        <w:rPr>
          <w:rFonts w:ascii="Times New Roman" w:hAnsi="Times New Roman" w:cs="Times New Roman"/>
          <w:sz w:val="24"/>
          <w:szCs w:val="24"/>
        </w:rPr>
        <w:t xml:space="preserve"> </w:t>
      </w:r>
      <w:r w:rsidR="00CD5BB3">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{"citationID":"bNPTnRol","properties":{"formattedCitation":"(Christensen and Pauly 1992)","plainCitation":"(Christensen and Pauly 1992)","noteIndex":0},"citationItems":[{"id":214,"uris":["http://zotero.org/users/783258/items/2IXK427F"],"itemData":{"id":214,"type":"article-journal","container-title":"Ecological modelling","issue":"3","page":"169–185","source":"Google Scholar","title":"ECOPATH II—a software for balancing steady-state ecosystem models and calculating network characteristics","volume":"61","author":[{"family":"Christensen","given":"Villy"},{"family":"Pauly","given":"Daniel"}],"issued":{"date-parts":[["1992"]]}}}],"schema":"https://github.com/citation-style-language/schema/raw/master/csl-citation.json"} </w:instrText>
      </w:r>
      <w:r w:rsidR="00CD5BB3">
        <w:rPr>
          <w:rFonts w:ascii="Times New Roman" w:hAnsi="Times New Roman" w:cs="Times New Roman"/>
          <w:sz w:val="24"/>
          <w:szCs w:val="24"/>
        </w:rPr>
        <w:fldChar w:fldCharType="separate"/>
      </w:r>
      <w:r w:rsidR="002F4BB1" w:rsidRPr="002F4BB1">
        <w:rPr>
          <w:rFonts w:ascii="Times New Roman" w:hAnsi="Times New Roman" w:cs="Times New Roman"/>
          <w:sz w:val="24"/>
        </w:rPr>
        <w:t xml:space="preserve">(Christensen and </w:t>
      </w:r>
      <w:proofErr w:type="spellStart"/>
      <w:r w:rsidR="002F4BB1" w:rsidRPr="002F4BB1">
        <w:rPr>
          <w:rFonts w:ascii="Times New Roman" w:hAnsi="Times New Roman" w:cs="Times New Roman"/>
          <w:sz w:val="24"/>
        </w:rPr>
        <w:t>Pauly</w:t>
      </w:r>
      <w:proofErr w:type="spellEnd"/>
      <w:r w:rsidR="002F4BB1" w:rsidRPr="002F4BB1">
        <w:rPr>
          <w:rFonts w:ascii="Times New Roman" w:hAnsi="Times New Roman" w:cs="Times New Roman"/>
          <w:sz w:val="24"/>
        </w:rPr>
        <w:t xml:space="preserve"> 1992)</w:t>
      </w:r>
      <w:r w:rsidR="00CD5BB3">
        <w:rPr>
          <w:rFonts w:ascii="Times New Roman" w:hAnsi="Times New Roman" w:cs="Times New Roman"/>
          <w:sz w:val="24"/>
          <w:szCs w:val="24"/>
        </w:rPr>
        <w:fldChar w:fldCharType="end"/>
      </w:r>
      <w:r w:rsidR="00CD5BB3">
        <w:rPr>
          <w:rFonts w:ascii="Times New Roman" w:hAnsi="Times New Roman" w:cs="Times New Roman"/>
          <w:sz w:val="24"/>
          <w:szCs w:val="24"/>
        </w:rPr>
        <w:t xml:space="preserve"> modeling </w:t>
      </w:r>
      <w:r w:rsidR="009B4C42">
        <w:rPr>
          <w:rFonts w:ascii="Times New Roman" w:hAnsi="Times New Roman" w:cs="Times New Roman"/>
          <w:sz w:val="24"/>
          <w:szCs w:val="24"/>
        </w:rPr>
        <w:t xml:space="preserve">framework in R </w:t>
      </w:r>
      <w:r w:rsidR="009B4C42">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{"citationID":"DrlInH5L","properties":{"formattedCitation":"(R Core Team 2020)","plainCitation":"(R Core Team 2020)","noteIndex":0},"citationItems":[{"id":514,"uris":["http://zotero.org/users/783258/items/PRTV72CS"],"itemData":{"id":514,"type":"book","event-place":"Vienna, Austria","publisher":"R Foundation for Statistical Computing","publisher-place":"Vienna, Austria","title":"R: A language and environment for statistical computing","URL":"http://www.R-project.org","author":[{"family":"R Core Team","given":""}],"issued":{"date-parts":[["2020"]]}}}],"schema":"https://github.com/citation-style-language/schema/raw/master/csl-citation.json"} </w:instrText>
      </w:r>
      <w:r w:rsidR="009B4C42">
        <w:rPr>
          <w:rFonts w:ascii="Times New Roman" w:hAnsi="Times New Roman" w:cs="Times New Roman"/>
          <w:sz w:val="24"/>
          <w:szCs w:val="24"/>
        </w:rPr>
        <w:fldChar w:fldCharType="separate"/>
      </w:r>
      <w:r w:rsidR="002F4BB1" w:rsidRPr="002F4BB1">
        <w:rPr>
          <w:rFonts w:ascii="Times New Roman" w:hAnsi="Times New Roman" w:cs="Times New Roman"/>
          <w:sz w:val="24"/>
        </w:rPr>
        <w:t>(R Core Team 2020)</w:t>
      </w:r>
      <w:r w:rsidR="009B4C42">
        <w:rPr>
          <w:rFonts w:ascii="Times New Roman" w:hAnsi="Times New Roman" w:cs="Times New Roman"/>
          <w:sz w:val="24"/>
          <w:szCs w:val="24"/>
        </w:rPr>
        <w:fldChar w:fldCharType="end"/>
      </w:r>
      <w:r w:rsidR="009B4C42">
        <w:rPr>
          <w:rFonts w:ascii="Times New Roman" w:hAnsi="Times New Roman" w:cs="Times New Roman"/>
          <w:sz w:val="24"/>
          <w:szCs w:val="24"/>
        </w:rPr>
        <w:t>.</w:t>
      </w:r>
      <w:r w:rsidR="00CD5BB3">
        <w:rPr>
          <w:rFonts w:ascii="Times New Roman" w:hAnsi="Times New Roman" w:cs="Times New Roman"/>
          <w:sz w:val="24"/>
          <w:szCs w:val="24"/>
        </w:rPr>
        <w:t xml:space="preserve"> </w:t>
      </w:r>
      <w:proofErr w:type="spellStart"/>
      <w:r w:rsidR="006B792B">
        <w:rPr>
          <w:rFonts w:ascii="Times New Roman" w:hAnsi="Times New Roman" w:cs="Times New Roman"/>
          <w:sz w:val="24"/>
          <w:szCs w:val="24"/>
        </w:rPr>
        <w:t>Ecopath</w:t>
      </w:r>
      <w:proofErr w:type="spellEnd"/>
      <w:r w:rsidR="006B792B">
        <w:rPr>
          <w:rFonts w:ascii="Times New Roman" w:hAnsi="Times New Roman" w:cs="Times New Roman"/>
          <w:sz w:val="24"/>
          <w:szCs w:val="24"/>
        </w:rPr>
        <w:t xml:space="preserve"> models are snapshots of food webs that assume equilibrium mass balance; that is, all biomass produced from the net result of consumption and respiration equals all mortality from predation, fisheries, and other sources. We did not include migration </w:t>
      </w:r>
      <w:r w:rsidR="00F16B03">
        <w:rPr>
          <w:rFonts w:ascii="Times New Roman" w:hAnsi="Times New Roman" w:cs="Times New Roman"/>
          <w:sz w:val="24"/>
          <w:szCs w:val="24"/>
        </w:rPr>
        <w:t xml:space="preserve">or biomass accumulation </w:t>
      </w:r>
      <w:r w:rsidR="006B792B">
        <w:rPr>
          <w:rFonts w:ascii="Times New Roman" w:hAnsi="Times New Roman" w:cs="Times New Roman"/>
          <w:sz w:val="24"/>
          <w:szCs w:val="24"/>
        </w:rPr>
        <w:t xml:space="preserve">in our model. </w:t>
      </w:r>
      <w:r w:rsidR="003E578A">
        <w:rPr>
          <w:rFonts w:ascii="Times New Roman" w:hAnsi="Times New Roman" w:cs="Times New Roman"/>
          <w:sz w:val="24"/>
          <w:szCs w:val="24"/>
        </w:rPr>
        <w:t xml:space="preserve">Food web dynamics in </w:t>
      </w:r>
      <w:proofErr w:type="spellStart"/>
      <w:r w:rsidR="003E578A">
        <w:rPr>
          <w:rFonts w:ascii="Times New Roman" w:hAnsi="Times New Roman" w:cs="Times New Roman"/>
          <w:sz w:val="24"/>
          <w:szCs w:val="24"/>
        </w:rPr>
        <w:t>Ecopath</w:t>
      </w:r>
      <w:proofErr w:type="spellEnd"/>
      <w:r w:rsidR="003E578A">
        <w:rPr>
          <w:rFonts w:ascii="Times New Roman" w:hAnsi="Times New Roman" w:cs="Times New Roman"/>
          <w:sz w:val="24"/>
          <w:szCs w:val="24"/>
        </w:rPr>
        <w:t xml:space="preserve"> are</w:t>
      </w:r>
      <w:r w:rsidR="006B792B">
        <w:rPr>
          <w:rFonts w:ascii="Times New Roman" w:hAnsi="Times New Roman" w:cs="Times New Roman"/>
          <w:sz w:val="24"/>
          <w:szCs w:val="24"/>
        </w:rPr>
        <w:t xml:space="preserve"> governed by </w:t>
      </w:r>
      <w:r w:rsidR="0047767F">
        <w:rPr>
          <w:rFonts w:ascii="Times New Roman" w:hAnsi="Times New Roman" w:cs="Times New Roman"/>
          <w:sz w:val="24"/>
          <w:szCs w:val="24"/>
        </w:rPr>
        <w:t>a</w:t>
      </w:r>
      <w:r w:rsidR="00F16B03">
        <w:rPr>
          <w:rFonts w:ascii="Times New Roman" w:hAnsi="Times New Roman" w:cs="Times New Roman"/>
          <w:sz w:val="24"/>
          <w:szCs w:val="24"/>
        </w:rPr>
        <w:t xml:space="preserve"> master equation:</w:t>
      </w:r>
    </w:p>
    <w:p w14:paraId="7C723CCD" w14:textId="4A6C1099" w:rsidR="003550F2" w:rsidRPr="0077652B" w:rsidRDefault="00BB6200" w:rsidP="0077652B">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e>
            </m:d>
          </m:e>
        </m:nary>
      </m:oMath>
      <w:r w:rsidR="006B792B" w:rsidRPr="0077652B">
        <w:rPr>
          <w:rFonts w:ascii="Times New Roman" w:hAnsi="Times New Roman" w:cs="Times New Roman"/>
          <w:sz w:val="24"/>
          <w:szCs w:val="24"/>
        </w:rPr>
        <w:t xml:space="preserve"> </w:t>
      </w:r>
    </w:p>
    <w:p w14:paraId="45938C78" w14:textId="45237F6E" w:rsidR="003550F2" w:rsidRDefault="005C4F03"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In equation (1)</w:t>
      </w:r>
      <w:r w:rsidR="0077652B">
        <w:rPr>
          <w:rFonts w:ascii="Times New Roman" w:hAnsi="Times New Roman" w:cs="Times New Roman"/>
          <w:sz w:val="24"/>
          <w:szCs w:val="24"/>
        </w:rPr>
        <w:t xml:space="preserve">, </w:t>
      </w:r>
      <w:r w:rsidR="0077652B">
        <w:rPr>
          <w:rFonts w:ascii="Times New Roman" w:hAnsi="Times New Roman" w:cs="Times New Roman"/>
          <w:i/>
          <w:sz w:val="24"/>
          <w:szCs w:val="24"/>
        </w:rPr>
        <w:t>B</w:t>
      </w:r>
      <w:r w:rsidR="0077652B">
        <w:rPr>
          <w:rFonts w:ascii="Times New Roman" w:hAnsi="Times New Roman" w:cs="Times New Roman"/>
          <w:i/>
          <w:sz w:val="24"/>
          <w:szCs w:val="24"/>
          <w:vertAlign w:val="subscript"/>
        </w:rPr>
        <w:t>i</w:t>
      </w:r>
      <w:r w:rsidR="0077652B">
        <w:rPr>
          <w:rFonts w:ascii="Times New Roman" w:hAnsi="Times New Roman" w:cs="Times New Roman"/>
          <w:sz w:val="24"/>
          <w:szCs w:val="24"/>
        </w:rPr>
        <w:t xml:space="preserve"> is the biomass of functional group </w:t>
      </w:r>
      <w:proofErr w:type="spellStart"/>
      <w:r w:rsidR="0077652B">
        <w:rPr>
          <w:rFonts w:ascii="Times New Roman" w:hAnsi="Times New Roman" w:cs="Times New Roman"/>
          <w:i/>
          <w:sz w:val="24"/>
          <w:szCs w:val="24"/>
        </w:rPr>
        <w:t>i</w:t>
      </w:r>
      <w:proofErr w:type="spellEnd"/>
      <w:r w:rsidR="0077652B">
        <w:rPr>
          <w:rFonts w:ascii="Times New Roman" w:hAnsi="Times New Roman" w:cs="Times New Roman"/>
          <w:sz w:val="24"/>
          <w:szCs w:val="24"/>
        </w:rPr>
        <w:t xml:space="preserve">, </w:t>
      </w:r>
      <w:proofErr w:type="spellStart"/>
      <w:r w:rsidR="00043676">
        <w:rPr>
          <w:rFonts w:ascii="Times New Roman" w:hAnsi="Times New Roman" w:cs="Times New Roman"/>
          <w:i/>
          <w:sz w:val="24"/>
          <w:szCs w:val="24"/>
        </w:rPr>
        <w:t>PB</w:t>
      </w:r>
      <w:r w:rsidR="00043676">
        <w:rPr>
          <w:rFonts w:ascii="Times New Roman" w:hAnsi="Times New Roman" w:cs="Times New Roman"/>
          <w:i/>
          <w:sz w:val="24"/>
          <w:szCs w:val="24"/>
          <w:vertAlign w:val="subscript"/>
        </w:rPr>
        <w:t>i</w:t>
      </w:r>
      <w:proofErr w:type="spellEnd"/>
      <w:r w:rsidR="00043676">
        <w:rPr>
          <w:rFonts w:ascii="Times New Roman" w:hAnsi="Times New Roman" w:cs="Times New Roman"/>
          <w:sz w:val="24"/>
          <w:szCs w:val="24"/>
        </w:rPr>
        <w:t xml:space="preserve"> is the production to biomass ratio of group </w:t>
      </w:r>
      <w:proofErr w:type="spellStart"/>
      <w:r w:rsidR="00043676">
        <w:rPr>
          <w:rFonts w:ascii="Times New Roman" w:hAnsi="Times New Roman" w:cs="Times New Roman"/>
          <w:i/>
          <w:sz w:val="24"/>
          <w:szCs w:val="24"/>
        </w:rPr>
        <w:t>i</w:t>
      </w:r>
      <w:proofErr w:type="spellEnd"/>
      <w:r w:rsidR="00043676">
        <w:rPr>
          <w:rFonts w:ascii="Times New Roman" w:hAnsi="Times New Roman" w:cs="Times New Roman"/>
          <w:sz w:val="24"/>
          <w:szCs w:val="24"/>
        </w:rPr>
        <w:t xml:space="preserve"> (under mass balance, this is equal to total mortality), </w:t>
      </w:r>
      <w:proofErr w:type="spellStart"/>
      <w:r w:rsidR="00043676">
        <w:rPr>
          <w:rFonts w:ascii="Times New Roman" w:hAnsi="Times New Roman" w:cs="Times New Roman"/>
          <w:i/>
          <w:sz w:val="24"/>
          <w:szCs w:val="24"/>
        </w:rPr>
        <w:t>EE</w:t>
      </w:r>
      <w:r w:rsidR="00043676">
        <w:rPr>
          <w:rFonts w:ascii="Times New Roman" w:hAnsi="Times New Roman" w:cs="Times New Roman"/>
          <w:i/>
          <w:sz w:val="24"/>
          <w:szCs w:val="24"/>
          <w:vertAlign w:val="subscript"/>
        </w:rPr>
        <w:t>i</w:t>
      </w:r>
      <w:proofErr w:type="spellEnd"/>
      <w:r w:rsidR="00043676">
        <w:rPr>
          <w:rFonts w:ascii="Times New Roman" w:hAnsi="Times New Roman" w:cs="Times New Roman"/>
          <w:sz w:val="24"/>
          <w:szCs w:val="24"/>
        </w:rPr>
        <w:t xml:space="preserve"> is the </w:t>
      </w:r>
      <w:proofErr w:type="spellStart"/>
      <w:r w:rsidR="00043676">
        <w:rPr>
          <w:rFonts w:ascii="Times New Roman" w:hAnsi="Times New Roman" w:cs="Times New Roman"/>
          <w:sz w:val="24"/>
          <w:szCs w:val="24"/>
        </w:rPr>
        <w:t>ecotrophic</w:t>
      </w:r>
      <w:proofErr w:type="spellEnd"/>
      <w:r w:rsidR="00043676">
        <w:rPr>
          <w:rFonts w:ascii="Times New Roman" w:hAnsi="Times New Roman" w:cs="Times New Roman"/>
          <w:sz w:val="24"/>
          <w:szCs w:val="24"/>
        </w:rPr>
        <w:t xml:space="preserve"> efficiency or proportion of total production removed by predators </w:t>
      </w:r>
      <w:r w:rsidR="00B72BEA">
        <w:rPr>
          <w:rFonts w:ascii="Times New Roman" w:hAnsi="Times New Roman" w:cs="Times New Roman"/>
          <w:sz w:val="24"/>
          <w:szCs w:val="24"/>
        </w:rPr>
        <w:t xml:space="preserve">and </w:t>
      </w:r>
      <w:r w:rsidR="00043676">
        <w:rPr>
          <w:rFonts w:ascii="Times New Roman" w:hAnsi="Times New Roman" w:cs="Times New Roman"/>
          <w:sz w:val="24"/>
          <w:szCs w:val="24"/>
        </w:rPr>
        <w:t>fisheries</w:t>
      </w:r>
      <w:r w:rsidR="00B72BEA">
        <w:rPr>
          <w:rFonts w:ascii="Times New Roman" w:hAnsi="Times New Roman" w:cs="Times New Roman"/>
          <w:sz w:val="24"/>
          <w:szCs w:val="24"/>
        </w:rPr>
        <w:t xml:space="preserve"> within the model domain</w:t>
      </w:r>
      <w:r w:rsidR="00043676">
        <w:rPr>
          <w:rFonts w:ascii="Times New Roman" w:hAnsi="Times New Roman" w:cs="Times New Roman"/>
          <w:sz w:val="24"/>
          <w:szCs w:val="24"/>
        </w:rPr>
        <w:t xml:space="preserve">, </w:t>
      </w:r>
      <w:r w:rsidR="00043676">
        <w:rPr>
          <w:rFonts w:ascii="Times New Roman" w:hAnsi="Times New Roman" w:cs="Times New Roman"/>
          <w:i/>
          <w:sz w:val="24"/>
          <w:szCs w:val="24"/>
        </w:rPr>
        <w:t>C</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the fisheries catch (including bycatch and discards), </w:t>
      </w:r>
      <w:proofErr w:type="spellStart"/>
      <w:r w:rsidR="00043676">
        <w:rPr>
          <w:rFonts w:ascii="Times New Roman" w:hAnsi="Times New Roman" w:cs="Times New Roman"/>
          <w:i/>
          <w:sz w:val="24"/>
          <w:szCs w:val="24"/>
        </w:rPr>
        <w:t>QB</w:t>
      </w:r>
      <w:r w:rsidR="00043676">
        <w:rPr>
          <w:rFonts w:ascii="Times New Roman" w:hAnsi="Times New Roman" w:cs="Times New Roman"/>
          <w:i/>
          <w:sz w:val="24"/>
          <w:szCs w:val="24"/>
          <w:vertAlign w:val="subscript"/>
        </w:rPr>
        <w:t>j</w:t>
      </w:r>
      <w:proofErr w:type="spellEnd"/>
      <w:r w:rsidR="00043676">
        <w:rPr>
          <w:rFonts w:ascii="Times New Roman" w:hAnsi="Times New Roman" w:cs="Times New Roman"/>
          <w:sz w:val="24"/>
          <w:szCs w:val="24"/>
        </w:rPr>
        <w:t xml:space="preserve"> is the consumption to biomass ratio for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w:t>
      </w:r>
      <w:proofErr w:type="spellStart"/>
      <w:r w:rsidR="00043676">
        <w:rPr>
          <w:rFonts w:ascii="Times New Roman" w:hAnsi="Times New Roman" w:cs="Times New Roman"/>
          <w:i/>
          <w:sz w:val="24"/>
          <w:szCs w:val="24"/>
        </w:rPr>
        <w:t>DC</w:t>
      </w:r>
      <w:r w:rsidR="00043676">
        <w:rPr>
          <w:rFonts w:ascii="Times New Roman" w:hAnsi="Times New Roman" w:cs="Times New Roman"/>
          <w:i/>
          <w:sz w:val="24"/>
          <w:szCs w:val="24"/>
          <w:vertAlign w:val="subscript"/>
        </w:rPr>
        <w:t>ji</w:t>
      </w:r>
      <w:proofErr w:type="spellEnd"/>
      <w:r w:rsidR="00043676">
        <w:rPr>
          <w:rFonts w:ascii="Times New Roman" w:hAnsi="Times New Roman" w:cs="Times New Roman"/>
          <w:sz w:val="24"/>
          <w:szCs w:val="24"/>
        </w:rPr>
        <w:t xml:space="preserve"> is the diet composition, or proportion by mass of prey </w:t>
      </w:r>
      <w:proofErr w:type="spellStart"/>
      <w:r w:rsidR="00043676">
        <w:rPr>
          <w:rFonts w:ascii="Times New Roman" w:hAnsi="Times New Roman" w:cs="Times New Roman"/>
          <w:i/>
          <w:sz w:val="24"/>
          <w:szCs w:val="24"/>
        </w:rPr>
        <w:t>i</w:t>
      </w:r>
      <w:proofErr w:type="spellEnd"/>
      <w:r w:rsidR="00043676">
        <w:rPr>
          <w:rFonts w:ascii="Times New Roman" w:hAnsi="Times New Roman" w:cs="Times New Roman"/>
          <w:sz w:val="24"/>
          <w:szCs w:val="24"/>
        </w:rPr>
        <w:t xml:space="preserve"> in the diet of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and </w:t>
      </w:r>
      <w:r w:rsidR="00043676">
        <w:rPr>
          <w:rFonts w:ascii="Times New Roman" w:hAnsi="Times New Roman" w:cs="Times New Roman"/>
          <w:i/>
          <w:sz w:val="24"/>
          <w:szCs w:val="24"/>
        </w:rPr>
        <w:t>n</w:t>
      </w:r>
      <w:r w:rsidR="00043676">
        <w:rPr>
          <w:rFonts w:ascii="Times New Roman" w:hAnsi="Times New Roman" w:cs="Times New Roman"/>
          <w:sz w:val="24"/>
          <w:szCs w:val="24"/>
        </w:rPr>
        <w:t xml:space="preserve"> is the total number of functional groups.</w:t>
      </w:r>
      <w:r>
        <w:rPr>
          <w:rFonts w:ascii="Times New Roman" w:hAnsi="Times New Roman" w:cs="Times New Roman"/>
          <w:sz w:val="24"/>
          <w:szCs w:val="24"/>
        </w:rPr>
        <w:t xml:space="preserve"> A functional group is a species, species life stage, </w:t>
      </w:r>
      <w:r>
        <w:rPr>
          <w:rFonts w:ascii="Times New Roman" w:hAnsi="Times New Roman" w:cs="Times New Roman"/>
          <w:sz w:val="24"/>
          <w:szCs w:val="24"/>
        </w:rPr>
        <w:lastRenderedPageBreak/>
        <w:t xml:space="preserve">or group of species, that have similar life history characteristics and roles in the ecosystem. </w:t>
      </w:r>
      <w:r w:rsidR="00600CC1">
        <w:rPr>
          <w:rFonts w:ascii="Times New Roman" w:hAnsi="Times New Roman" w:cs="Times New Roman"/>
          <w:sz w:val="24"/>
          <w:szCs w:val="24"/>
        </w:rPr>
        <w:t>All biomasses are in g/m</w:t>
      </w:r>
      <w:r w:rsidR="00600CC1">
        <w:rPr>
          <w:rFonts w:ascii="Times New Roman" w:hAnsi="Times New Roman" w:cs="Times New Roman"/>
          <w:sz w:val="24"/>
          <w:szCs w:val="24"/>
          <w:vertAlign w:val="superscript"/>
        </w:rPr>
        <w:t>2</w:t>
      </w:r>
      <w:r w:rsidR="00600CC1">
        <w:rPr>
          <w:rFonts w:ascii="Times New Roman" w:hAnsi="Times New Roman" w:cs="Times New Roman"/>
          <w:sz w:val="24"/>
          <w:szCs w:val="24"/>
        </w:rPr>
        <w:t xml:space="preserve"> </w:t>
      </w:r>
      <w:r w:rsidR="0047767F">
        <w:rPr>
          <w:rFonts w:ascii="Times New Roman" w:hAnsi="Times New Roman" w:cs="Times New Roman"/>
          <w:sz w:val="24"/>
          <w:szCs w:val="24"/>
        </w:rPr>
        <w:t>(equivalent to metric tons/km</w:t>
      </w:r>
      <w:r w:rsidR="0047767F">
        <w:rPr>
          <w:rFonts w:ascii="Times New Roman" w:hAnsi="Times New Roman" w:cs="Times New Roman"/>
          <w:sz w:val="24"/>
          <w:szCs w:val="24"/>
          <w:vertAlign w:val="superscript"/>
        </w:rPr>
        <w:t>2</w:t>
      </w:r>
      <w:r w:rsidR="0047767F">
        <w:rPr>
          <w:rFonts w:ascii="Times New Roman" w:hAnsi="Times New Roman" w:cs="Times New Roman"/>
          <w:sz w:val="24"/>
          <w:szCs w:val="24"/>
        </w:rPr>
        <w:t xml:space="preserve">) </w:t>
      </w:r>
      <w:r w:rsidR="00600CC1">
        <w:rPr>
          <w:rFonts w:ascii="Times New Roman" w:hAnsi="Times New Roman" w:cs="Times New Roman"/>
          <w:sz w:val="24"/>
          <w:szCs w:val="24"/>
        </w:rPr>
        <w:t xml:space="preserve">and all rates are annual. </w:t>
      </w:r>
      <w:proofErr w:type="spellStart"/>
      <w:r w:rsidR="00043676">
        <w:rPr>
          <w:rFonts w:ascii="Times New Roman" w:hAnsi="Times New Roman" w:cs="Times New Roman"/>
          <w:sz w:val="24"/>
          <w:szCs w:val="24"/>
        </w:rPr>
        <w:t>Ecopath</w:t>
      </w:r>
      <w:proofErr w:type="spellEnd"/>
      <w:r w:rsidR="00043676">
        <w:rPr>
          <w:rFonts w:ascii="Times New Roman" w:hAnsi="Times New Roman" w:cs="Times New Roman"/>
          <w:sz w:val="24"/>
          <w:szCs w:val="24"/>
        </w:rPr>
        <w:t xml:space="preserve"> is able to solve the resulting system of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 xml:space="preserve">linear equations for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unknow</w:t>
      </w:r>
      <w:r w:rsidR="0047767F">
        <w:rPr>
          <w:rFonts w:ascii="Times New Roman" w:hAnsi="Times New Roman" w:cs="Times New Roman"/>
          <w:sz w:val="24"/>
          <w:szCs w:val="24"/>
        </w:rPr>
        <w:t>ns, which means that the</w:t>
      </w:r>
      <w:r w:rsidR="004A1C9A">
        <w:rPr>
          <w:rFonts w:ascii="Times New Roman" w:hAnsi="Times New Roman" w:cs="Times New Roman"/>
          <w:sz w:val="24"/>
          <w:szCs w:val="24"/>
        </w:rPr>
        <w:t xml:space="preserve"> user</w:t>
      </w:r>
      <w:r w:rsidR="0047767F">
        <w:rPr>
          <w:rFonts w:ascii="Times New Roman" w:hAnsi="Times New Roman" w:cs="Times New Roman"/>
          <w:sz w:val="24"/>
          <w:szCs w:val="24"/>
        </w:rPr>
        <w:t xml:space="preserve"> </w:t>
      </w:r>
      <w:r w:rsidR="00043676">
        <w:rPr>
          <w:rFonts w:ascii="Times New Roman" w:hAnsi="Times New Roman" w:cs="Times New Roman"/>
          <w:sz w:val="24"/>
          <w:szCs w:val="24"/>
        </w:rPr>
        <w:t>leave</w:t>
      </w:r>
      <w:r w:rsidR="0047767F">
        <w:rPr>
          <w:rFonts w:ascii="Times New Roman" w:hAnsi="Times New Roman" w:cs="Times New Roman"/>
          <w:sz w:val="24"/>
          <w:szCs w:val="24"/>
        </w:rPr>
        <w:t>s</w:t>
      </w:r>
      <w:r w:rsidR="00043676">
        <w:rPr>
          <w:rFonts w:ascii="Times New Roman" w:hAnsi="Times New Roman" w:cs="Times New Roman"/>
          <w:sz w:val="24"/>
          <w:szCs w:val="24"/>
        </w:rPr>
        <w:t xml:space="preserve"> one parameter undefined for each functional group. </w:t>
      </w:r>
      <w:r w:rsidR="00431D43">
        <w:rPr>
          <w:rFonts w:ascii="Times New Roman" w:hAnsi="Times New Roman" w:cs="Times New Roman"/>
          <w:sz w:val="24"/>
          <w:szCs w:val="24"/>
        </w:rPr>
        <w:t xml:space="preserve">In practice, this is often the </w:t>
      </w:r>
      <w:proofErr w:type="spellStart"/>
      <w:r w:rsidR="00431D43">
        <w:rPr>
          <w:rFonts w:ascii="Times New Roman" w:hAnsi="Times New Roman" w:cs="Times New Roman"/>
          <w:sz w:val="24"/>
          <w:szCs w:val="24"/>
        </w:rPr>
        <w:t>e</w:t>
      </w:r>
      <w:r w:rsidR="00043676">
        <w:rPr>
          <w:rFonts w:ascii="Times New Roman" w:hAnsi="Times New Roman" w:cs="Times New Roman"/>
          <w:sz w:val="24"/>
          <w:szCs w:val="24"/>
        </w:rPr>
        <w:t>cotrophic</w:t>
      </w:r>
      <w:proofErr w:type="spellEnd"/>
      <w:r w:rsidR="00043676">
        <w:rPr>
          <w:rFonts w:ascii="Times New Roman" w:hAnsi="Times New Roman" w:cs="Times New Roman"/>
          <w:sz w:val="24"/>
          <w:szCs w:val="24"/>
        </w:rPr>
        <w:t xml:space="preserve"> efficiency</w:t>
      </w:r>
      <w:r w:rsidR="00431D43">
        <w:rPr>
          <w:rFonts w:ascii="Times New Roman" w:hAnsi="Times New Roman" w:cs="Times New Roman"/>
          <w:sz w:val="24"/>
          <w:szCs w:val="24"/>
        </w:rPr>
        <w:t xml:space="preserve"> (</w:t>
      </w:r>
      <w:r w:rsidR="00431D43">
        <w:rPr>
          <w:rFonts w:ascii="Times New Roman" w:hAnsi="Times New Roman" w:cs="Times New Roman"/>
          <w:i/>
          <w:sz w:val="24"/>
          <w:szCs w:val="24"/>
        </w:rPr>
        <w:t>EE</w:t>
      </w:r>
      <w:r w:rsidR="00431D43">
        <w:rPr>
          <w:rFonts w:ascii="Times New Roman" w:hAnsi="Times New Roman" w:cs="Times New Roman"/>
          <w:sz w:val="24"/>
          <w:szCs w:val="24"/>
        </w:rPr>
        <w:t>)</w:t>
      </w:r>
      <w:r w:rsidR="00043676">
        <w:rPr>
          <w:rFonts w:ascii="Times New Roman" w:hAnsi="Times New Roman" w:cs="Times New Roman"/>
          <w:sz w:val="24"/>
          <w:szCs w:val="24"/>
        </w:rPr>
        <w:t xml:space="preserve">. </w:t>
      </w:r>
    </w:p>
    <w:p w14:paraId="1BA68BCB" w14:textId="4CCF5583" w:rsidR="00A65929" w:rsidRPr="00DE70A3" w:rsidRDefault="00A65929"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also allows for separation of functional groups into more than one life history stage, referred to as “stanzas.” In this case, the user defines the production to biomass ratio for all life stages, the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growth rate parameter, and the consumption to biomass ratio and biomass for a single “leading” stanza that is best</w:t>
      </w:r>
      <w:r w:rsidR="00A660E2">
        <w:rPr>
          <w:rFonts w:ascii="Times New Roman" w:hAnsi="Times New Roman" w:cs="Times New Roman"/>
          <w:sz w:val="24"/>
          <w:szCs w:val="24"/>
        </w:rPr>
        <w:t xml:space="preserve"> </w:t>
      </w:r>
      <w:r>
        <w:rPr>
          <w:rFonts w:ascii="Times New Roman" w:hAnsi="Times New Roman" w:cs="Times New Roman"/>
          <w:sz w:val="24"/>
          <w:szCs w:val="24"/>
        </w:rPr>
        <w:t xml:space="preserve">informed by data. </w:t>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then fills in the remaining parameters by assuming a stable age distribution and a cubic relationship between length and </w:t>
      </w:r>
      <w:proofErr w:type="gramStart"/>
      <w:r>
        <w:rPr>
          <w:rFonts w:ascii="Times New Roman" w:hAnsi="Times New Roman" w:cs="Times New Roman"/>
          <w:sz w:val="24"/>
          <w:szCs w:val="24"/>
        </w:rPr>
        <w:t>biomass.</w:t>
      </w:r>
      <w:r w:rsidR="00DE70A3">
        <w:rPr>
          <w:rFonts w:ascii="Times New Roman" w:hAnsi="Times New Roman" w:cs="Times New Roman"/>
          <w:sz w:val="24"/>
          <w:szCs w:val="24"/>
        </w:rPr>
        <w:softHyphen/>
      </w:r>
      <w:proofErr w:type="gramEnd"/>
    </w:p>
    <w:p w14:paraId="0FB485D2" w14:textId="2C802869" w:rsidR="00835AE7" w:rsidRDefault="001541E7" w:rsidP="00164606">
      <w:pPr>
        <w:spacing w:after="0" w:line="480" w:lineRule="auto"/>
        <w:ind w:firstLine="720"/>
        <w:rPr>
          <w:ins w:id="3" w:author="Olaf Jensen" w:date="2022-02-26T14:56:00Z"/>
          <w:rFonts w:ascii="Times New Roman" w:hAnsi="Times New Roman" w:cs="Times New Roman"/>
          <w:sz w:val="24"/>
          <w:szCs w:val="24"/>
        </w:rPr>
      </w:pPr>
      <w:r>
        <w:rPr>
          <w:rFonts w:ascii="Times New Roman" w:hAnsi="Times New Roman" w:cs="Times New Roman"/>
          <w:sz w:val="24"/>
          <w:szCs w:val="24"/>
        </w:rPr>
        <w:t xml:space="preserve">Our mass-balance model is based on </w:t>
      </w:r>
      <w:proofErr w:type="spellStart"/>
      <w:r>
        <w:rPr>
          <w:rFonts w:ascii="Times New Roman" w:hAnsi="Times New Roman" w:cs="Times New Roman"/>
          <w:sz w:val="24"/>
          <w:szCs w:val="24"/>
        </w:rPr>
        <w:t>Barataria</w:t>
      </w:r>
      <w:proofErr w:type="spellEnd"/>
      <w:r>
        <w:rPr>
          <w:rFonts w:ascii="Times New Roman" w:hAnsi="Times New Roman" w:cs="Times New Roman"/>
          <w:sz w:val="24"/>
          <w:szCs w:val="24"/>
        </w:rPr>
        <w:t xml:space="preserve"> </w:t>
      </w:r>
      <w:r w:rsidRPr="002227AD">
        <w:rPr>
          <w:rFonts w:ascii="Times New Roman" w:hAnsi="Times New Roman" w:cs="Times New Roman"/>
          <w:sz w:val="24"/>
          <w:szCs w:val="24"/>
        </w:rPr>
        <w:t xml:space="preserve">Bay </w:t>
      </w:r>
      <w:commentRangeStart w:id="4"/>
      <w:r w:rsidR="005C4F03" w:rsidRPr="002227AD">
        <w:rPr>
          <w:rFonts w:ascii="Times New Roman" w:hAnsi="Times New Roman" w:cs="Times New Roman"/>
          <w:sz w:val="24"/>
          <w:szCs w:val="24"/>
        </w:rPr>
        <w:t>(Fig. 1</w:t>
      </w:r>
      <w:r w:rsidR="005815DE" w:rsidRPr="002227AD">
        <w:rPr>
          <w:rFonts w:ascii="Times New Roman" w:hAnsi="Times New Roman" w:cs="Times New Roman"/>
          <w:sz w:val="24"/>
          <w:szCs w:val="24"/>
        </w:rPr>
        <w:t>)</w:t>
      </w:r>
      <w:r w:rsidRPr="002227AD">
        <w:rPr>
          <w:rFonts w:ascii="Times New Roman" w:hAnsi="Times New Roman" w:cs="Times New Roman"/>
          <w:sz w:val="24"/>
          <w:szCs w:val="24"/>
        </w:rPr>
        <w:t>.</w:t>
      </w:r>
      <w:r w:rsidR="00902471">
        <w:rPr>
          <w:rFonts w:ascii="Times New Roman" w:hAnsi="Times New Roman" w:cs="Times New Roman"/>
          <w:sz w:val="24"/>
          <w:szCs w:val="24"/>
        </w:rPr>
        <w:t xml:space="preserve"> </w:t>
      </w:r>
      <w:commentRangeEnd w:id="4"/>
      <w:r w:rsidR="002227AD">
        <w:rPr>
          <w:rStyle w:val="CommentReference"/>
        </w:rPr>
        <w:commentReference w:id="4"/>
      </w:r>
      <w:r w:rsidR="00902471">
        <w:rPr>
          <w:rFonts w:ascii="Times New Roman" w:hAnsi="Times New Roman" w:cs="Times New Roman"/>
          <w:sz w:val="24"/>
          <w:szCs w:val="24"/>
        </w:rPr>
        <w:t xml:space="preserve">Most parameters are based on de </w:t>
      </w:r>
      <w:proofErr w:type="spellStart"/>
      <w:r w:rsidR="00902471">
        <w:rPr>
          <w:rFonts w:ascii="Times New Roman" w:hAnsi="Times New Roman" w:cs="Times New Roman"/>
          <w:sz w:val="24"/>
          <w:szCs w:val="24"/>
        </w:rPr>
        <w:t>Mutsert</w:t>
      </w:r>
      <w:proofErr w:type="spellEnd"/>
      <w:r w:rsidR="00902471">
        <w:rPr>
          <w:rFonts w:ascii="Times New Roman" w:hAnsi="Times New Roman" w:cs="Times New Roman"/>
          <w:sz w:val="24"/>
          <w:szCs w:val="24"/>
        </w:rPr>
        <w:t xml:space="preserve"> et al. </w:t>
      </w:r>
      <w:r w:rsidR="00902471">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{"citationID":"myyZeQeL","properties":{"formattedCitation":"(2017)","plainCitation":"(2017)","noteIndex":0},"citationItems":[{"id":1617,"uris":["http://zotero.org/users/783258/items/D2L3FSK3"],"itemData":{"id":1617,"type":"article-journal","abstract":"A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Mutsert","given":"Kim","non-dropping-particle":"de"},{"family":"Lewis","given":"Kristy"},{"family":"Milroy","given":"Scott"},{"family":"Buszowski","given":"Joe"},{"family":"Steenbeek","given":"Jeroen"}],"issued":{"date-parts":[["2017",9,24]]}},"suppress-author":true}],"schema":"https://github.com/citation-style-language/schema/raw/master/csl-citation.json"} </w:instrText>
      </w:r>
      <w:r w:rsidR="00902471">
        <w:rPr>
          <w:rFonts w:ascii="Times New Roman" w:hAnsi="Times New Roman" w:cs="Times New Roman"/>
          <w:sz w:val="24"/>
          <w:szCs w:val="24"/>
        </w:rPr>
        <w:fldChar w:fldCharType="separate"/>
      </w:r>
      <w:r w:rsidR="002F4BB1" w:rsidRPr="002F4BB1">
        <w:rPr>
          <w:rFonts w:ascii="Times New Roman" w:hAnsi="Times New Roman" w:cs="Times New Roman"/>
          <w:sz w:val="24"/>
        </w:rPr>
        <w:t>(2017)</w:t>
      </w:r>
      <w:r w:rsidR="00902471">
        <w:rPr>
          <w:rFonts w:ascii="Times New Roman" w:hAnsi="Times New Roman" w:cs="Times New Roman"/>
          <w:sz w:val="24"/>
          <w:szCs w:val="24"/>
        </w:rPr>
        <w:fldChar w:fldCharType="end"/>
      </w:r>
      <w:r w:rsidR="00B72BEA">
        <w:rPr>
          <w:rFonts w:ascii="Times New Roman" w:hAnsi="Times New Roman" w:cs="Times New Roman"/>
          <w:sz w:val="24"/>
          <w:szCs w:val="24"/>
        </w:rPr>
        <w:t xml:space="preserve"> which described the estuarine waters around the Mississippi Delta and</w:t>
      </w:r>
      <w:r w:rsidR="005D6783">
        <w:rPr>
          <w:rFonts w:ascii="Times New Roman" w:hAnsi="Times New Roman" w:cs="Times New Roman"/>
          <w:sz w:val="24"/>
          <w:szCs w:val="24"/>
        </w:rPr>
        <w:t xml:space="preserve"> was, importantly, parameterized for a baseline prior to the Deepwater Horizon oil spill. </w:t>
      </w:r>
      <w:r w:rsidR="000F1A1C">
        <w:rPr>
          <w:rFonts w:ascii="Times New Roman" w:hAnsi="Times New Roman" w:cs="Times New Roman"/>
          <w:sz w:val="24"/>
          <w:szCs w:val="24"/>
        </w:rPr>
        <w:t xml:space="preserve">However, a new assessment of </w:t>
      </w:r>
      <w:r w:rsidR="002070D6">
        <w:rPr>
          <w:rFonts w:ascii="Times New Roman" w:hAnsi="Times New Roman" w:cs="Times New Roman"/>
          <w:sz w:val="24"/>
          <w:szCs w:val="24"/>
        </w:rPr>
        <w:t xml:space="preserve">resident </w:t>
      </w:r>
      <w:r w:rsidR="000F1A1C">
        <w:rPr>
          <w:rFonts w:ascii="Times New Roman" w:hAnsi="Times New Roman" w:cs="Times New Roman"/>
          <w:sz w:val="24"/>
          <w:szCs w:val="24"/>
        </w:rPr>
        <w:t xml:space="preserve">dolphins in </w:t>
      </w:r>
      <w:proofErr w:type="spellStart"/>
      <w:r w:rsidR="000F1A1C">
        <w:rPr>
          <w:rFonts w:ascii="Times New Roman" w:hAnsi="Times New Roman" w:cs="Times New Roman"/>
          <w:sz w:val="24"/>
          <w:szCs w:val="24"/>
        </w:rPr>
        <w:t>Barataria</w:t>
      </w:r>
      <w:proofErr w:type="spellEnd"/>
      <w:r w:rsidR="000F1A1C">
        <w:rPr>
          <w:rFonts w:ascii="Times New Roman" w:hAnsi="Times New Roman" w:cs="Times New Roman"/>
          <w:sz w:val="24"/>
          <w:szCs w:val="24"/>
        </w:rPr>
        <w:t xml:space="preserve"> Bay </w:t>
      </w:r>
      <w:r w:rsidR="006C7D05">
        <w:rPr>
          <w:rFonts w:ascii="Times New Roman" w:hAnsi="Times New Roman" w:cs="Times New Roman"/>
          <w:sz w:val="24"/>
          <w:szCs w:val="24"/>
        </w:rPr>
        <w:t>ha</w:t>
      </w:r>
      <w:r w:rsidR="00D8465A">
        <w:rPr>
          <w:rFonts w:ascii="Times New Roman" w:hAnsi="Times New Roman" w:cs="Times New Roman"/>
          <w:sz w:val="24"/>
          <w:szCs w:val="24"/>
        </w:rPr>
        <w:t xml:space="preserve">s since been completed </w:t>
      </w:r>
      <w:r w:rsidR="000F1A1C">
        <w:rPr>
          <w:rFonts w:ascii="Times New Roman" w:hAnsi="Times New Roman" w:cs="Times New Roman"/>
          <w:sz w:val="24"/>
          <w:szCs w:val="24"/>
        </w:rPr>
        <w:t>indicating dolphins are over an order of magnitude more abundant than originally thought</w:t>
      </w:r>
      <w:r w:rsidR="00A70490">
        <w:rPr>
          <w:rFonts w:ascii="Times New Roman" w:hAnsi="Times New Roman" w:cs="Times New Roman"/>
          <w:sz w:val="24"/>
          <w:szCs w:val="24"/>
        </w:rPr>
        <w:t xml:space="preserve"> </w:t>
      </w:r>
      <w:r w:rsidR="00A70490">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{"citationID":"dohMLAaY","properties":{"formattedCitation":"(McDonald et al. 2017)","plainCitation":"(McDonald et al. 2017)","noteIndex":0},"citationItems":[{"id":1608,"uris":["http://zotero.org/users/783258/items/EE863BQX"],"itemData":{"id":1608,"type":"article-journal","container-title":"Endangered Species Research","page":"193–209","source":"Google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A70490">
        <w:rPr>
          <w:rFonts w:ascii="Times New Roman" w:hAnsi="Times New Roman" w:cs="Times New Roman"/>
          <w:sz w:val="24"/>
          <w:szCs w:val="24"/>
        </w:rPr>
        <w:fldChar w:fldCharType="separate"/>
      </w:r>
      <w:r w:rsidR="002F4BB1" w:rsidRPr="002F4BB1">
        <w:rPr>
          <w:rFonts w:ascii="Times New Roman" w:hAnsi="Times New Roman" w:cs="Times New Roman"/>
          <w:sz w:val="24"/>
        </w:rPr>
        <w:t>(McDonald et al. 2017)</w:t>
      </w:r>
      <w:r w:rsidR="00A70490">
        <w:rPr>
          <w:rFonts w:ascii="Times New Roman" w:hAnsi="Times New Roman" w:cs="Times New Roman"/>
          <w:sz w:val="24"/>
          <w:szCs w:val="24"/>
        </w:rPr>
        <w:fldChar w:fldCharType="end"/>
      </w:r>
      <w:r w:rsidR="000F1A1C">
        <w:rPr>
          <w:rFonts w:ascii="Times New Roman" w:hAnsi="Times New Roman" w:cs="Times New Roman"/>
          <w:sz w:val="24"/>
          <w:szCs w:val="24"/>
        </w:rPr>
        <w:t xml:space="preserve">. In addition, we included several more predatory species in our model than de </w:t>
      </w:r>
      <w:proofErr w:type="spellStart"/>
      <w:r w:rsidR="000F1A1C">
        <w:rPr>
          <w:rFonts w:ascii="Times New Roman" w:hAnsi="Times New Roman" w:cs="Times New Roman"/>
          <w:sz w:val="24"/>
          <w:szCs w:val="24"/>
        </w:rPr>
        <w:t>Mutsert</w:t>
      </w:r>
      <w:proofErr w:type="spellEnd"/>
      <w:r w:rsidR="000F1A1C">
        <w:rPr>
          <w:rFonts w:ascii="Times New Roman" w:hAnsi="Times New Roman" w:cs="Times New Roman"/>
          <w:sz w:val="24"/>
          <w:szCs w:val="24"/>
        </w:rPr>
        <w:t xml:space="preserve"> et al. (2017): gars, stingrays, and diving birds (previous seabird densities were based only on pelicans)</w:t>
      </w:r>
      <w:r w:rsidR="00835AE7">
        <w:rPr>
          <w:rFonts w:ascii="Times New Roman" w:hAnsi="Times New Roman" w:cs="Times New Roman"/>
          <w:sz w:val="24"/>
          <w:szCs w:val="24"/>
        </w:rPr>
        <w:t xml:space="preserve"> </w:t>
      </w:r>
      <w:r w:rsidR="00897F1A" w:rsidRPr="00897F1A">
        <w:rPr>
          <w:rFonts w:ascii="Times New Roman" w:hAnsi="Times New Roman" w:cs="Times New Roman"/>
          <w:sz w:val="24"/>
          <w:szCs w:val="24"/>
        </w:rPr>
        <w:t>based on</w:t>
      </w:r>
      <w:r w:rsidR="00897F1A">
        <w:rPr>
          <w:rFonts w:ascii="Times New Roman" w:hAnsi="Times New Roman" w:cs="Times New Roman"/>
          <w:sz w:val="24"/>
          <w:szCs w:val="24"/>
        </w:rPr>
        <w:t xml:space="preserve"> other nearby </w:t>
      </w:r>
      <w:proofErr w:type="spellStart"/>
      <w:r w:rsidR="00897F1A">
        <w:rPr>
          <w:rFonts w:ascii="Times New Roman" w:hAnsi="Times New Roman" w:cs="Times New Roman"/>
          <w:sz w:val="24"/>
          <w:szCs w:val="24"/>
        </w:rPr>
        <w:t>Ecopath</w:t>
      </w:r>
      <w:proofErr w:type="spellEnd"/>
      <w:r w:rsidR="00897F1A">
        <w:rPr>
          <w:rFonts w:ascii="Times New Roman" w:hAnsi="Times New Roman" w:cs="Times New Roman"/>
          <w:sz w:val="24"/>
          <w:szCs w:val="24"/>
        </w:rPr>
        <w:t xml:space="preserve"> models for survival of consumption rates and a mix of the other models and expert judgement for biomasses.</w:t>
      </w:r>
    </w:p>
    <w:p w14:paraId="353B0F0F" w14:textId="6B358AD5" w:rsidR="003165E9" w:rsidRDefault="00835AE7" w:rsidP="00D26A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Changes in the species groups above unbalanced the original de </w:t>
      </w:r>
      <w:proofErr w:type="spellStart"/>
      <w:r>
        <w:rPr>
          <w:rFonts w:ascii="Times New Roman" w:hAnsi="Times New Roman" w:cs="Times New Roman"/>
          <w:sz w:val="24"/>
          <w:szCs w:val="24"/>
        </w:rPr>
        <w:t>Mutsert</w:t>
      </w:r>
      <w:proofErr w:type="spellEnd"/>
      <w:r>
        <w:rPr>
          <w:rFonts w:ascii="Times New Roman" w:hAnsi="Times New Roman" w:cs="Times New Roman"/>
          <w:sz w:val="24"/>
          <w:szCs w:val="24"/>
        </w:rPr>
        <w:t xml:space="preserve"> et al. (2017) model because production of some prey fish species was insufficient to meet predator demand.</w:t>
      </w:r>
      <w:r w:rsidR="00F355A1">
        <w:rPr>
          <w:rFonts w:ascii="Times New Roman" w:hAnsi="Times New Roman" w:cs="Times New Roman"/>
          <w:sz w:val="24"/>
          <w:szCs w:val="24"/>
        </w:rPr>
        <w:t xml:space="preserve"> </w:t>
      </w:r>
      <w:r w:rsidR="00C625C8">
        <w:rPr>
          <w:rFonts w:ascii="Times New Roman" w:hAnsi="Times New Roman" w:cs="Times New Roman"/>
          <w:sz w:val="24"/>
          <w:szCs w:val="24"/>
        </w:rPr>
        <w:t xml:space="preserve">This </w:t>
      </w:r>
      <w:r>
        <w:rPr>
          <w:rFonts w:ascii="Times New Roman" w:hAnsi="Times New Roman" w:cs="Times New Roman"/>
          <w:sz w:val="24"/>
          <w:szCs w:val="24"/>
        </w:rPr>
        <w:t xml:space="preserve">mismatch </w:t>
      </w:r>
      <w:r w:rsidR="00C625C8">
        <w:rPr>
          <w:rFonts w:ascii="Times New Roman" w:hAnsi="Times New Roman" w:cs="Times New Roman"/>
          <w:sz w:val="24"/>
          <w:szCs w:val="24"/>
        </w:rPr>
        <w:t xml:space="preserve">is likely due to </w:t>
      </w:r>
      <w:r w:rsidR="00164606">
        <w:rPr>
          <w:rFonts w:ascii="Times New Roman" w:hAnsi="Times New Roman" w:cs="Times New Roman"/>
          <w:sz w:val="24"/>
          <w:szCs w:val="24"/>
        </w:rPr>
        <w:t>predator biomasses being based on</w:t>
      </w:r>
      <w:r w:rsidR="00891FE4">
        <w:rPr>
          <w:rFonts w:ascii="Times New Roman" w:hAnsi="Times New Roman" w:cs="Times New Roman"/>
          <w:sz w:val="24"/>
          <w:szCs w:val="24"/>
        </w:rPr>
        <w:t xml:space="preserve"> population</w:t>
      </w:r>
      <w:r w:rsidR="00164606">
        <w:rPr>
          <w:rFonts w:ascii="Times New Roman" w:hAnsi="Times New Roman" w:cs="Times New Roman"/>
          <w:sz w:val="24"/>
          <w:szCs w:val="24"/>
        </w:rPr>
        <w:t xml:space="preserve"> assessments, which </w:t>
      </w:r>
      <w:r w:rsidR="00164606">
        <w:rPr>
          <w:rFonts w:ascii="Times New Roman" w:hAnsi="Times New Roman" w:cs="Times New Roman"/>
          <w:sz w:val="24"/>
          <w:szCs w:val="24"/>
        </w:rPr>
        <w:lastRenderedPageBreak/>
        <w:t xml:space="preserve">are close to a full census, while fish biomasses were based on fishery-independent surveys conducted by the Louisiana Department of Wildlife and Fisheries (LDWF) with much lower catchabilities. </w:t>
      </w:r>
      <w:r w:rsidR="00C625C8">
        <w:rPr>
          <w:rFonts w:ascii="Times New Roman" w:hAnsi="Times New Roman" w:cs="Times New Roman"/>
          <w:sz w:val="24"/>
          <w:szCs w:val="24"/>
        </w:rPr>
        <w:t>In order to balance the model, we increased biomasses of</w:t>
      </w:r>
      <w:r w:rsidR="00D26AB3">
        <w:rPr>
          <w:rFonts w:ascii="Times New Roman" w:hAnsi="Times New Roman" w:cs="Times New Roman"/>
          <w:sz w:val="24"/>
          <w:szCs w:val="24"/>
        </w:rPr>
        <w:t xml:space="preserve"> </w:t>
      </w:r>
      <w:r w:rsidR="009B6AA4">
        <w:rPr>
          <w:rFonts w:ascii="Times New Roman" w:hAnsi="Times New Roman" w:cs="Times New Roman"/>
          <w:sz w:val="24"/>
          <w:szCs w:val="24"/>
        </w:rPr>
        <w:t xml:space="preserve">the </w:t>
      </w:r>
      <w:r w:rsidR="00DF5981">
        <w:rPr>
          <w:rFonts w:ascii="Times New Roman" w:hAnsi="Times New Roman" w:cs="Times New Roman"/>
          <w:sz w:val="24"/>
          <w:szCs w:val="24"/>
        </w:rPr>
        <w:t xml:space="preserve">leading stanza for the </w:t>
      </w:r>
      <w:r w:rsidR="00D26AB3">
        <w:rPr>
          <w:rFonts w:ascii="Times New Roman" w:hAnsi="Times New Roman" w:cs="Times New Roman"/>
          <w:sz w:val="24"/>
          <w:szCs w:val="24"/>
        </w:rPr>
        <w:t xml:space="preserve">seatrout, </w:t>
      </w:r>
      <w:proofErr w:type="spellStart"/>
      <w:r w:rsidR="00D26AB3">
        <w:rPr>
          <w:rFonts w:ascii="Times New Roman" w:hAnsi="Times New Roman" w:cs="Times New Roman"/>
          <w:sz w:val="24"/>
          <w:szCs w:val="24"/>
        </w:rPr>
        <w:t>sheepshead</w:t>
      </w:r>
      <w:proofErr w:type="spellEnd"/>
      <w:r w:rsidR="00D26AB3">
        <w:rPr>
          <w:rFonts w:ascii="Times New Roman" w:hAnsi="Times New Roman" w:cs="Times New Roman"/>
          <w:sz w:val="24"/>
          <w:szCs w:val="24"/>
        </w:rPr>
        <w:t>, pinfish, and menhaden</w:t>
      </w:r>
      <w:r w:rsidR="00C625C8">
        <w:rPr>
          <w:rFonts w:ascii="Times New Roman" w:hAnsi="Times New Roman" w:cs="Times New Roman"/>
          <w:sz w:val="24"/>
          <w:szCs w:val="24"/>
        </w:rPr>
        <w:t xml:space="preserve"> </w:t>
      </w:r>
      <w:r w:rsidR="009B6AA4">
        <w:rPr>
          <w:rFonts w:ascii="Times New Roman" w:hAnsi="Times New Roman" w:cs="Times New Roman"/>
          <w:sz w:val="24"/>
          <w:szCs w:val="24"/>
        </w:rPr>
        <w:t xml:space="preserve">functional groups </w:t>
      </w:r>
      <w:r w:rsidR="00164606">
        <w:rPr>
          <w:rFonts w:ascii="Times New Roman" w:hAnsi="Times New Roman" w:cs="Times New Roman"/>
          <w:sz w:val="24"/>
          <w:szCs w:val="24"/>
        </w:rPr>
        <w:t xml:space="preserve">from de </w:t>
      </w:r>
      <w:proofErr w:type="spellStart"/>
      <w:r w:rsidR="00164606">
        <w:rPr>
          <w:rFonts w:ascii="Times New Roman" w:hAnsi="Times New Roman" w:cs="Times New Roman"/>
          <w:sz w:val="24"/>
          <w:szCs w:val="24"/>
        </w:rPr>
        <w:t>Mutsert</w:t>
      </w:r>
      <w:proofErr w:type="spellEnd"/>
      <w:r w:rsidR="00164606">
        <w:rPr>
          <w:rFonts w:ascii="Times New Roman" w:hAnsi="Times New Roman" w:cs="Times New Roman"/>
          <w:sz w:val="24"/>
          <w:szCs w:val="24"/>
        </w:rPr>
        <w:t xml:space="preserve"> et al. (2017). </w:t>
      </w:r>
    </w:p>
    <w:p w14:paraId="33B44D08" w14:textId="77777777" w:rsidR="00D26AB3" w:rsidRDefault="00D26AB3" w:rsidP="00D26AB3">
      <w:pPr>
        <w:spacing w:after="0" w:line="480" w:lineRule="auto"/>
        <w:ind w:firstLine="720"/>
        <w:rPr>
          <w:rFonts w:ascii="Times New Roman" w:hAnsi="Times New Roman" w:cs="Times New Roman"/>
          <w:sz w:val="24"/>
          <w:szCs w:val="24"/>
        </w:rPr>
      </w:pPr>
    </w:p>
    <w:p w14:paraId="6B17D657" w14:textId="5FECA4DC" w:rsidR="00994EF2" w:rsidRDefault="00994EF2" w:rsidP="004C6877">
      <w:pPr>
        <w:spacing w:after="0" w:line="480" w:lineRule="auto"/>
        <w:rPr>
          <w:rFonts w:ascii="Times New Roman" w:hAnsi="Times New Roman" w:cs="Times New Roman"/>
          <w:sz w:val="24"/>
          <w:szCs w:val="24"/>
        </w:rPr>
      </w:pPr>
      <w:r>
        <w:rPr>
          <w:rFonts w:ascii="Times New Roman" w:hAnsi="Times New Roman" w:cs="Times New Roman"/>
          <w:i/>
          <w:sz w:val="24"/>
          <w:szCs w:val="24"/>
        </w:rPr>
        <w:t>Direct impacts of fishing and predation</w:t>
      </w:r>
    </w:p>
    <w:p w14:paraId="4A02AB1E" w14:textId="3DB2D55E" w:rsidR="00994EF2" w:rsidRDefault="006A14FF" w:rsidP="00DE34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first quantified the fraction of </w:t>
      </w:r>
      <w:r w:rsidR="00E15C6D">
        <w:rPr>
          <w:rFonts w:ascii="Times New Roman" w:hAnsi="Times New Roman" w:cs="Times New Roman"/>
          <w:sz w:val="24"/>
          <w:szCs w:val="24"/>
        </w:rPr>
        <w:t xml:space="preserve">total </w:t>
      </w:r>
      <w:r>
        <w:rPr>
          <w:rFonts w:ascii="Times New Roman" w:hAnsi="Times New Roman" w:cs="Times New Roman"/>
          <w:sz w:val="24"/>
          <w:szCs w:val="24"/>
        </w:rPr>
        <w:t xml:space="preserve">mortality </w:t>
      </w:r>
      <w:r w:rsidR="00E15C6D">
        <w:rPr>
          <w:rFonts w:ascii="Times New Roman" w:hAnsi="Times New Roman" w:cs="Times New Roman"/>
          <w:sz w:val="24"/>
          <w:szCs w:val="24"/>
        </w:rPr>
        <w:t xml:space="preserve">for </w:t>
      </w:r>
      <w:r>
        <w:rPr>
          <w:rFonts w:ascii="Times New Roman" w:hAnsi="Times New Roman" w:cs="Times New Roman"/>
          <w:sz w:val="24"/>
          <w:szCs w:val="24"/>
        </w:rPr>
        <w:t>each of our five functional groups (both juvenile and adu</w:t>
      </w:r>
      <w:r w:rsidR="00A90166">
        <w:rPr>
          <w:rFonts w:ascii="Times New Roman" w:hAnsi="Times New Roman" w:cs="Times New Roman"/>
          <w:sz w:val="24"/>
          <w:szCs w:val="24"/>
        </w:rPr>
        <w:t>lt stanzas for</w:t>
      </w:r>
      <w:r w:rsidR="00811953">
        <w:rPr>
          <w:rFonts w:ascii="Times New Roman" w:hAnsi="Times New Roman" w:cs="Times New Roman"/>
          <w:sz w:val="24"/>
          <w:szCs w:val="24"/>
        </w:rPr>
        <w:t>:</w:t>
      </w:r>
      <w:r w:rsidR="00A90166">
        <w:rPr>
          <w:rFonts w:ascii="Times New Roman" w:hAnsi="Times New Roman" w:cs="Times New Roman"/>
          <w:sz w:val="24"/>
          <w:szCs w:val="24"/>
        </w:rPr>
        <w:t xml:space="preserve"> </w:t>
      </w:r>
      <w:proofErr w:type="spellStart"/>
      <w:r w:rsidR="00A90166">
        <w:rPr>
          <w:rFonts w:ascii="Times New Roman" w:hAnsi="Times New Roman" w:cs="Times New Roman"/>
          <w:sz w:val="24"/>
          <w:szCs w:val="24"/>
        </w:rPr>
        <w:t>Panaeid</w:t>
      </w:r>
      <w:proofErr w:type="spellEnd"/>
      <w:r w:rsidR="00A90166">
        <w:rPr>
          <w:rFonts w:ascii="Times New Roman" w:hAnsi="Times New Roman" w:cs="Times New Roman"/>
          <w:sz w:val="24"/>
          <w:szCs w:val="24"/>
        </w:rPr>
        <w:t xml:space="preserve"> shrimp; b</w:t>
      </w:r>
      <w:r>
        <w:rPr>
          <w:rFonts w:ascii="Times New Roman" w:hAnsi="Times New Roman" w:cs="Times New Roman"/>
          <w:sz w:val="24"/>
          <w:szCs w:val="24"/>
        </w:rPr>
        <w:t xml:space="preserve">lue crabs; </w:t>
      </w:r>
      <w:r w:rsidR="006507B2">
        <w:rPr>
          <w:rFonts w:ascii="Times New Roman" w:hAnsi="Times New Roman" w:cs="Times New Roman"/>
          <w:sz w:val="24"/>
          <w:szCs w:val="24"/>
        </w:rPr>
        <w:t xml:space="preserve">small </w:t>
      </w:r>
      <w:proofErr w:type="spellStart"/>
      <w:r w:rsidR="006507B2">
        <w:rPr>
          <w:rFonts w:ascii="Times New Roman" w:hAnsi="Times New Roman" w:cs="Times New Roman"/>
          <w:sz w:val="24"/>
          <w:szCs w:val="24"/>
        </w:rPr>
        <w:t>scianids</w:t>
      </w:r>
      <w:proofErr w:type="spellEnd"/>
      <w:r>
        <w:rPr>
          <w:rFonts w:ascii="Times New Roman" w:hAnsi="Times New Roman" w:cs="Times New Roman"/>
          <w:sz w:val="24"/>
          <w:szCs w:val="24"/>
        </w:rPr>
        <w:t>; red drum; and gulf menhaden)</w:t>
      </w:r>
      <w:r w:rsidR="00D23021">
        <w:rPr>
          <w:rFonts w:ascii="Times New Roman" w:hAnsi="Times New Roman" w:cs="Times New Roman"/>
          <w:sz w:val="24"/>
          <w:szCs w:val="24"/>
        </w:rPr>
        <w:t xml:space="preserve"> </w:t>
      </w:r>
      <w:r w:rsidR="00E15C6D">
        <w:rPr>
          <w:rFonts w:ascii="Times New Roman" w:hAnsi="Times New Roman" w:cs="Times New Roman"/>
          <w:sz w:val="24"/>
          <w:szCs w:val="24"/>
        </w:rPr>
        <w:t>attributable to</w:t>
      </w:r>
      <w:r>
        <w:rPr>
          <w:rFonts w:ascii="Times New Roman" w:hAnsi="Times New Roman" w:cs="Times New Roman"/>
          <w:sz w:val="24"/>
          <w:szCs w:val="24"/>
        </w:rPr>
        <w:t xml:space="preserve"> 1) fishing, </w:t>
      </w:r>
      <w:r w:rsidR="00E15C6D">
        <w:rPr>
          <w:rFonts w:ascii="Times New Roman" w:hAnsi="Times New Roman" w:cs="Times New Roman"/>
          <w:sz w:val="24"/>
          <w:szCs w:val="24"/>
        </w:rPr>
        <w:t xml:space="preserve">and predation by </w:t>
      </w:r>
      <w:r>
        <w:rPr>
          <w:rFonts w:ascii="Times New Roman" w:hAnsi="Times New Roman" w:cs="Times New Roman"/>
          <w:sz w:val="24"/>
          <w:szCs w:val="24"/>
        </w:rPr>
        <w:t>2) dolphins, 3) pelicans, and 4) diving birds</w:t>
      </w:r>
      <w:r w:rsidR="00D23021">
        <w:rPr>
          <w:rFonts w:ascii="Times New Roman" w:hAnsi="Times New Roman" w:cs="Times New Roman"/>
          <w:sz w:val="24"/>
          <w:szCs w:val="24"/>
        </w:rPr>
        <w:t xml:space="preserve"> (generally gulls, terns, and frigate birds)</w:t>
      </w:r>
      <w:r>
        <w:rPr>
          <w:rFonts w:ascii="Times New Roman" w:hAnsi="Times New Roman" w:cs="Times New Roman"/>
          <w:sz w:val="24"/>
          <w:szCs w:val="24"/>
        </w:rPr>
        <w:t xml:space="preserve">. </w:t>
      </w:r>
      <w:r w:rsidR="00811953">
        <w:rPr>
          <w:rFonts w:ascii="Times New Roman" w:hAnsi="Times New Roman" w:cs="Times New Roman"/>
          <w:sz w:val="24"/>
          <w:szCs w:val="24"/>
        </w:rPr>
        <w:t>We chose the</w:t>
      </w:r>
      <w:r w:rsidR="00E15C6D">
        <w:rPr>
          <w:rFonts w:ascii="Times New Roman" w:hAnsi="Times New Roman" w:cs="Times New Roman"/>
          <w:sz w:val="24"/>
          <w:szCs w:val="24"/>
        </w:rPr>
        <w:t>se</w:t>
      </w:r>
      <w:r w:rsidR="00811953">
        <w:rPr>
          <w:rFonts w:ascii="Times New Roman" w:hAnsi="Times New Roman" w:cs="Times New Roman"/>
          <w:sz w:val="24"/>
          <w:szCs w:val="24"/>
        </w:rPr>
        <w:t xml:space="preserve"> five key </w:t>
      </w:r>
      <w:r w:rsidR="00E15C6D">
        <w:rPr>
          <w:rFonts w:ascii="Times New Roman" w:hAnsi="Times New Roman" w:cs="Times New Roman"/>
          <w:sz w:val="24"/>
          <w:szCs w:val="24"/>
        </w:rPr>
        <w:t xml:space="preserve">prey </w:t>
      </w:r>
      <w:r w:rsidR="00811953">
        <w:rPr>
          <w:rFonts w:ascii="Times New Roman" w:hAnsi="Times New Roman" w:cs="Times New Roman"/>
          <w:sz w:val="24"/>
          <w:szCs w:val="24"/>
        </w:rPr>
        <w:t>functional groups because r</w:t>
      </w:r>
      <w:r w:rsidR="00994EF2">
        <w:rPr>
          <w:rFonts w:ascii="Times New Roman" w:hAnsi="Times New Roman" w:cs="Times New Roman"/>
          <w:sz w:val="24"/>
          <w:szCs w:val="24"/>
        </w:rPr>
        <w:t>esearch has shown that the abundance of these</w:t>
      </w:r>
      <w:r w:rsidR="00D23021">
        <w:rPr>
          <w:rFonts w:ascii="Times New Roman" w:hAnsi="Times New Roman" w:cs="Times New Roman"/>
          <w:sz w:val="24"/>
          <w:szCs w:val="24"/>
        </w:rPr>
        <w:t xml:space="preserve"> fish and invertebrate</w:t>
      </w:r>
      <w:r w:rsidR="00994EF2">
        <w:rPr>
          <w:rFonts w:ascii="Times New Roman" w:hAnsi="Times New Roman" w:cs="Times New Roman"/>
          <w:sz w:val="24"/>
          <w:szCs w:val="24"/>
        </w:rPr>
        <w:t xml:space="preserve"> groups was relatively steady following the oil spill </w:t>
      </w:r>
      <w:r w:rsidR="00F80441">
        <w:rPr>
          <w:rFonts w:ascii="Times New Roman" w:hAnsi="Times New Roman" w:cs="Times New Roman"/>
          <w:sz w:val="24"/>
          <w:szCs w:val="24"/>
        </w:rPr>
        <w:t xml:space="preserve">and they represent some of the most important functional groups in the system, both ecologically and socially </w:t>
      </w:r>
      <w:r w:rsidR="00994EF2">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{"citationID":"edkjNgXe","properties":{"formattedCitation":"(Fodrie et al. 2014; Ward et al. 2018; Martin et al. 2020)","plainCitation":"(Fodrie et al. 2014; Ward et al. 2018; Martin et al. 2020)","noteIndex":0},"citationItems":[{"id":1484,"uris":["http://zotero.org/users/783258/items/IANH8UUZ"],"itemData":{"id":1484,"type":"article-journal","abstract":"Syntheses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Eugene"},{"family":"Whitehead","given":"Andrew"}],"issued":{"date-parts":[["2014",9,1]]}}},{"id":1697,"uris":["http://zotero.org/users/783258/items/I9X4FZ9F"],"itemData":{"id":1697,"type":"article-journal","abstract":"Quantifying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D."}],"issued":{"date-parts":[["2018",8,18]]}}},{"id":2761,"uris":["http://zotero.org/users/783258/items/QBI789JY"],"itemData":{"id":2761,"type":"article-journal","abstract":"The 2010 Deepwater Horizon (DwH) oil spill in the Gulf of Mexico discharged ~3.19 million barrels of oil into Gulf waters, making it one of the largest marine disasters in history in terms of volume. We report on the results of a study to assess oil impacts to coastal fishes and invertebrates. Using two-decades of fisheries-independent data in coastal Alabama and Mississippi, we document variability following both natural and anthropogenic disturbances from two periods pre-DwH (1997–2001 and 2007–2009), one intra-spill period for acute DwH effects (2010–2012) and one period post-spill for chronic, longer-term impacts (2014–2017). Results indicated significant changes to community structure, relative abundance, and diversity in the intra-spill period. Causation for changes is confounded by variables such as behavioral emigration, altered freshwater inflow, death of consumers, and the mandated fishery closure. Results highlight the need for long-term, comprehensive monitoring/observing systems to provide adequate background for assessing future disturbances.","container-title":"Marine Pollution Bulletin","DOI":"10.1016/j.marpolbul.2020.111098","ISSN":"0025-326X","journalAbbreviation":"Marine Pollution Bulletin","language":"en","page":"111098","source":"ScienceDirect","title":"Disturbance-driven changes to northern Gulf of Mexico nekton communities following the Deepwater Horizon oil spill","volume":"155","author":[{"family":"Martin","given":"Charles W."},{"family":"Lewis","given":"Kristy A."},{"family":"McDonald","given":"Ashley M."},{"family":"Spearman","given":"Trey P."},{"family":"Alford","given":"Scott B."},{"family":"Christian","given":"Robert C."},{"family":"Valentine","given":"John F."}],"issued":{"date-parts":[["2020",6,1]]}}}],"schema":"https://github.com/citation-style-language/schema/raw/master/csl-citation.json"} </w:instrText>
      </w:r>
      <w:r w:rsidR="00994EF2">
        <w:rPr>
          <w:rFonts w:ascii="Times New Roman" w:hAnsi="Times New Roman" w:cs="Times New Roman"/>
          <w:sz w:val="24"/>
          <w:szCs w:val="24"/>
        </w:rPr>
        <w:fldChar w:fldCharType="separate"/>
      </w:r>
      <w:r w:rsidR="00FD22D6" w:rsidRPr="00FD22D6">
        <w:rPr>
          <w:rFonts w:ascii="Times New Roman" w:hAnsi="Times New Roman" w:cs="Times New Roman"/>
          <w:sz w:val="24"/>
        </w:rPr>
        <w:t>(Fodrie et al. 2014; Ward et al. 2018; Martin et al. 2020)</w:t>
      </w:r>
      <w:r w:rsidR="00994EF2">
        <w:rPr>
          <w:rFonts w:ascii="Times New Roman" w:hAnsi="Times New Roman" w:cs="Times New Roman"/>
          <w:sz w:val="24"/>
          <w:szCs w:val="24"/>
        </w:rPr>
        <w:fldChar w:fldCharType="end"/>
      </w:r>
      <w:r w:rsidR="00994EF2">
        <w:rPr>
          <w:rFonts w:ascii="Times New Roman" w:hAnsi="Times New Roman" w:cs="Times New Roman"/>
          <w:sz w:val="24"/>
          <w:szCs w:val="24"/>
        </w:rPr>
        <w:t>.</w:t>
      </w:r>
      <w:r w:rsidR="00811953">
        <w:rPr>
          <w:rFonts w:ascii="Times New Roman" w:hAnsi="Times New Roman" w:cs="Times New Roman"/>
          <w:sz w:val="24"/>
          <w:szCs w:val="24"/>
        </w:rPr>
        <w:t xml:space="preserve"> If</w:t>
      </w:r>
      <w:r w:rsidR="00994EF2">
        <w:rPr>
          <w:rFonts w:ascii="Times New Roman" w:hAnsi="Times New Roman" w:cs="Times New Roman"/>
          <w:sz w:val="24"/>
          <w:szCs w:val="24"/>
        </w:rPr>
        <w:t xml:space="preserve"> fishing or predation is a key component of mortality for these groups, </w:t>
      </w:r>
      <w:r w:rsidR="00811953">
        <w:rPr>
          <w:rFonts w:ascii="Times New Roman" w:hAnsi="Times New Roman" w:cs="Times New Roman"/>
          <w:sz w:val="24"/>
          <w:szCs w:val="24"/>
        </w:rPr>
        <w:t xml:space="preserve">we would expect these fish and invertebrate populations to increase in abundance following the substantial declines in </w:t>
      </w:r>
      <w:r w:rsidR="00994EF2">
        <w:rPr>
          <w:rFonts w:ascii="Times New Roman" w:hAnsi="Times New Roman" w:cs="Times New Roman"/>
          <w:sz w:val="24"/>
          <w:szCs w:val="24"/>
        </w:rPr>
        <w:t>fishing</w:t>
      </w:r>
      <w:r>
        <w:rPr>
          <w:rFonts w:ascii="Times New Roman" w:hAnsi="Times New Roman" w:cs="Times New Roman"/>
          <w:sz w:val="24"/>
          <w:szCs w:val="24"/>
        </w:rPr>
        <w:t xml:space="preserve"> effort</w:t>
      </w:r>
      <w:r w:rsidR="00994EF2">
        <w:rPr>
          <w:rFonts w:ascii="Times New Roman" w:hAnsi="Times New Roman" w:cs="Times New Roman"/>
          <w:sz w:val="24"/>
          <w:szCs w:val="24"/>
        </w:rPr>
        <w:t xml:space="preserve"> </w:t>
      </w:r>
      <w:r>
        <w:rPr>
          <w:rFonts w:ascii="Times New Roman" w:hAnsi="Times New Roman" w:cs="Times New Roman"/>
          <w:sz w:val="24"/>
          <w:szCs w:val="24"/>
        </w:rPr>
        <w:t xml:space="preserve">and predator abundance </w:t>
      </w:r>
      <w:r w:rsidR="00E15C6D">
        <w:rPr>
          <w:rFonts w:ascii="Times New Roman" w:hAnsi="Times New Roman" w:cs="Times New Roman"/>
          <w:sz w:val="24"/>
          <w:szCs w:val="24"/>
        </w:rPr>
        <w:t xml:space="preserve">that resulted from </w:t>
      </w:r>
      <w:r w:rsidR="00811953">
        <w:rPr>
          <w:rFonts w:ascii="Times New Roman" w:hAnsi="Times New Roman" w:cs="Times New Roman"/>
          <w:sz w:val="24"/>
          <w:szCs w:val="24"/>
        </w:rPr>
        <w:t xml:space="preserve">the </w:t>
      </w:r>
      <w:r w:rsidR="00E15C6D">
        <w:rPr>
          <w:rFonts w:ascii="Times New Roman" w:hAnsi="Times New Roman" w:cs="Times New Roman"/>
          <w:sz w:val="24"/>
          <w:szCs w:val="24"/>
        </w:rPr>
        <w:t xml:space="preserve">DWH oil </w:t>
      </w:r>
      <w:r w:rsidR="00811953">
        <w:rPr>
          <w:rFonts w:ascii="Times New Roman" w:hAnsi="Times New Roman" w:cs="Times New Roman"/>
          <w:sz w:val="24"/>
          <w:szCs w:val="24"/>
        </w:rPr>
        <w:t xml:space="preserve">spill. </w:t>
      </w:r>
      <w:r w:rsidR="00ED6EE9">
        <w:rPr>
          <w:rFonts w:ascii="Times New Roman" w:hAnsi="Times New Roman" w:cs="Times New Roman"/>
          <w:sz w:val="24"/>
          <w:szCs w:val="24"/>
        </w:rPr>
        <w:t>I</w:t>
      </w:r>
      <w:r w:rsidR="00811953">
        <w:rPr>
          <w:rFonts w:ascii="Times New Roman" w:hAnsi="Times New Roman" w:cs="Times New Roman"/>
          <w:sz w:val="24"/>
          <w:szCs w:val="24"/>
        </w:rPr>
        <w:t>f fishing or predation is a key component of mortality for these groups</w:t>
      </w:r>
      <w:r w:rsidR="00F80441">
        <w:rPr>
          <w:rFonts w:ascii="Times New Roman" w:hAnsi="Times New Roman" w:cs="Times New Roman"/>
          <w:sz w:val="24"/>
          <w:szCs w:val="24"/>
        </w:rPr>
        <w:t>,</w:t>
      </w:r>
      <w:r w:rsidR="00994EF2">
        <w:rPr>
          <w:rFonts w:ascii="Times New Roman" w:hAnsi="Times New Roman" w:cs="Times New Roman"/>
          <w:sz w:val="24"/>
          <w:szCs w:val="24"/>
        </w:rPr>
        <w:t xml:space="preserve"> </w:t>
      </w:r>
      <w:r w:rsidR="00ED6EE9">
        <w:rPr>
          <w:rFonts w:ascii="Times New Roman" w:hAnsi="Times New Roman" w:cs="Times New Roman"/>
          <w:sz w:val="24"/>
          <w:szCs w:val="24"/>
        </w:rPr>
        <w:t xml:space="preserve">the lack of observed population increases following the spill despite a reduction in these mortality sources is </w:t>
      </w:r>
      <w:r w:rsidR="00994EF2">
        <w:rPr>
          <w:rFonts w:ascii="Times New Roman" w:hAnsi="Times New Roman" w:cs="Times New Roman"/>
          <w:sz w:val="24"/>
          <w:szCs w:val="24"/>
        </w:rPr>
        <w:t>evidence that oil-induced mortality did occur, but was simply compensated for b</w:t>
      </w:r>
      <w:r w:rsidR="00ED6EE9">
        <w:rPr>
          <w:rFonts w:ascii="Times New Roman" w:hAnsi="Times New Roman" w:cs="Times New Roman"/>
          <w:sz w:val="24"/>
          <w:szCs w:val="24"/>
        </w:rPr>
        <w:t>y temporary release for other mortality sources</w:t>
      </w:r>
      <w:r w:rsidR="00994EF2">
        <w:rPr>
          <w:rFonts w:ascii="Times New Roman" w:hAnsi="Times New Roman" w:cs="Times New Roman"/>
          <w:sz w:val="24"/>
          <w:szCs w:val="24"/>
        </w:rPr>
        <w:t xml:space="preserve">. </w:t>
      </w:r>
      <w:r w:rsidR="00515491">
        <w:rPr>
          <w:rFonts w:ascii="Times New Roman" w:hAnsi="Times New Roman" w:cs="Times New Roman"/>
          <w:sz w:val="24"/>
          <w:szCs w:val="24"/>
        </w:rPr>
        <w:t xml:space="preserve"> </w:t>
      </w:r>
    </w:p>
    <w:p w14:paraId="10AECDAC" w14:textId="63687E64" w:rsidR="00994EF2" w:rsidRPr="002908BC" w:rsidRDefault="00223945" w:rsidP="00994EF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mortality rate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from fishing is calculated as: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hAnsi="Times New Roman" w:cs="Times New Roman"/>
          <w:sz w:val="24"/>
          <w:szCs w:val="24"/>
        </w:rPr>
        <w:t xml:space="preserve">. The mortality rate of group </w:t>
      </w:r>
      <w:proofErr w:type="spellStart"/>
      <w:r w:rsidRPr="00223945">
        <w:rPr>
          <w:rFonts w:ascii="Times New Roman" w:hAnsi="Times New Roman" w:cs="Times New Roman"/>
          <w:i/>
          <w:sz w:val="24"/>
          <w:szCs w:val="24"/>
        </w:rPr>
        <w:t>i</w:t>
      </w:r>
      <w:proofErr w:type="spellEnd"/>
      <w:r>
        <w:rPr>
          <w:rFonts w:ascii="Times New Roman" w:hAnsi="Times New Roman" w:cs="Times New Roman"/>
          <w:sz w:val="24"/>
          <w:szCs w:val="24"/>
        </w:rPr>
        <w:t xml:space="preserve"> induced exclusively by predation from group </w:t>
      </w:r>
      <w:r>
        <w:rPr>
          <w:rFonts w:ascii="Times New Roman" w:hAnsi="Times New Roman" w:cs="Times New Roman"/>
          <w:i/>
          <w:sz w:val="24"/>
          <w:szCs w:val="24"/>
        </w:rPr>
        <w:t>j</w:t>
      </w:r>
      <w:r>
        <w:rPr>
          <w:rFonts w:ascii="Times New Roman" w:hAnsi="Times New Roman" w:cs="Times New Roman"/>
          <w:sz w:val="24"/>
          <w:szCs w:val="24"/>
        </w:rPr>
        <w:t xml:space="preserve"> is calculated as: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r w:rsidR="002908BC">
        <w:rPr>
          <w:rFonts w:ascii="Times New Roman" w:eastAsiaTheme="minorEastAsia" w:hAnsi="Times New Roman" w:cs="Times New Roman"/>
          <w:sz w:val="24"/>
          <w:szCs w:val="24"/>
        </w:rPr>
        <w:t xml:space="preserve"> Because each </w:t>
      </w:r>
      <w:r w:rsidR="00D23021">
        <w:rPr>
          <w:rFonts w:ascii="Times New Roman" w:eastAsiaTheme="minorEastAsia" w:hAnsi="Times New Roman" w:cs="Times New Roman"/>
          <w:sz w:val="24"/>
          <w:szCs w:val="24"/>
        </w:rPr>
        <w:t xml:space="preserve">fish and invertebrate </w:t>
      </w:r>
      <w:r w:rsidR="00B51D6F">
        <w:rPr>
          <w:rFonts w:ascii="Times New Roman" w:eastAsiaTheme="minorEastAsia" w:hAnsi="Times New Roman" w:cs="Times New Roman"/>
          <w:sz w:val="24"/>
          <w:szCs w:val="24"/>
        </w:rPr>
        <w:t>group</w:t>
      </w:r>
      <w:r w:rsidR="002908BC">
        <w:rPr>
          <w:rFonts w:ascii="Times New Roman" w:eastAsiaTheme="minorEastAsia" w:hAnsi="Times New Roman" w:cs="Times New Roman"/>
          <w:sz w:val="24"/>
          <w:szCs w:val="24"/>
        </w:rPr>
        <w:t xml:space="preserve"> </w:t>
      </w:r>
      <w:r w:rsidR="00D23021">
        <w:rPr>
          <w:rFonts w:ascii="Times New Roman" w:eastAsiaTheme="minorEastAsia" w:hAnsi="Times New Roman" w:cs="Times New Roman"/>
          <w:sz w:val="24"/>
          <w:szCs w:val="24"/>
        </w:rPr>
        <w:t xml:space="preserve">has a </w:t>
      </w:r>
      <w:r w:rsidR="002908BC">
        <w:rPr>
          <w:rFonts w:ascii="Times New Roman" w:eastAsiaTheme="minorEastAsia" w:hAnsi="Times New Roman" w:cs="Times New Roman"/>
          <w:sz w:val="24"/>
          <w:szCs w:val="24"/>
        </w:rPr>
        <w:t xml:space="preserve">different natural </w:t>
      </w:r>
      <w:r w:rsidR="00D23021">
        <w:rPr>
          <w:rFonts w:ascii="Times New Roman" w:eastAsiaTheme="minorEastAsia" w:hAnsi="Times New Roman" w:cs="Times New Roman"/>
          <w:sz w:val="24"/>
          <w:szCs w:val="24"/>
        </w:rPr>
        <w:t>productivity</w:t>
      </w:r>
      <w:r w:rsidR="002908BC">
        <w:rPr>
          <w:rFonts w:ascii="Times New Roman" w:eastAsiaTheme="minorEastAsia" w:hAnsi="Times New Roman" w:cs="Times New Roman"/>
          <w:sz w:val="24"/>
          <w:szCs w:val="24"/>
        </w:rPr>
        <w:t xml:space="preserve">, we standardized these </w:t>
      </w:r>
      <w:r w:rsidR="002908BC">
        <w:rPr>
          <w:rFonts w:ascii="Times New Roman" w:eastAsiaTheme="minorEastAsia" w:hAnsi="Times New Roman" w:cs="Times New Roman"/>
          <w:sz w:val="24"/>
          <w:szCs w:val="24"/>
        </w:rPr>
        <w:lastRenderedPageBreak/>
        <w:t xml:space="preserve">mortality rates by dividing by </w:t>
      </w:r>
      <w:proofErr w:type="spellStart"/>
      <w:r w:rsidR="002908BC">
        <w:rPr>
          <w:rFonts w:ascii="Times New Roman" w:eastAsiaTheme="minorEastAsia" w:hAnsi="Times New Roman" w:cs="Times New Roman"/>
          <w:i/>
          <w:sz w:val="24"/>
          <w:szCs w:val="24"/>
        </w:rPr>
        <w:t>PB</w:t>
      </w:r>
      <w:r w:rsidR="002908BC">
        <w:rPr>
          <w:rFonts w:ascii="Times New Roman" w:eastAsiaTheme="minorEastAsia" w:hAnsi="Times New Roman" w:cs="Times New Roman"/>
          <w:i/>
          <w:sz w:val="24"/>
          <w:szCs w:val="24"/>
          <w:vertAlign w:val="subscript"/>
        </w:rPr>
        <w:t>i</w:t>
      </w:r>
      <w:proofErr w:type="spellEnd"/>
      <w:r w:rsidR="002908BC">
        <w:rPr>
          <w:rFonts w:ascii="Times New Roman" w:eastAsiaTheme="minorEastAsia" w:hAnsi="Times New Roman" w:cs="Times New Roman"/>
          <w:sz w:val="24"/>
          <w:szCs w:val="24"/>
        </w:rPr>
        <w:t>. This gave us a metric for the total proportion of annual mortality arising from each source.</w:t>
      </w:r>
      <w:r w:rsidR="00515491">
        <w:rPr>
          <w:rFonts w:ascii="Times New Roman" w:eastAsiaTheme="minorEastAsia" w:hAnsi="Times New Roman" w:cs="Times New Roman"/>
          <w:sz w:val="24"/>
          <w:szCs w:val="24"/>
        </w:rPr>
        <w:t xml:space="preserve"> </w:t>
      </w:r>
      <w:r w:rsidR="00354953">
        <w:rPr>
          <w:rFonts w:ascii="Times New Roman" w:eastAsiaTheme="minorEastAsia" w:hAnsi="Times New Roman" w:cs="Times New Roman"/>
          <w:sz w:val="24"/>
          <w:szCs w:val="24"/>
        </w:rPr>
        <w:t xml:space="preserve">Throughout, we refer to this as the analysis on </w:t>
      </w:r>
      <w:r w:rsidR="00354953" w:rsidRPr="00354953">
        <w:rPr>
          <w:rFonts w:ascii="Times New Roman" w:eastAsiaTheme="minorEastAsia" w:hAnsi="Times New Roman" w:cs="Times New Roman"/>
          <w:sz w:val="24"/>
          <w:szCs w:val="24"/>
        </w:rPr>
        <w:t>direct mortality</w:t>
      </w:r>
      <w:r w:rsidR="00354953">
        <w:rPr>
          <w:rFonts w:ascii="Times New Roman" w:eastAsiaTheme="minorEastAsia" w:hAnsi="Times New Roman" w:cs="Times New Roman"/>
          <w:sz w:val="24"/>
          <w:szCs w:val="24"/>
        </w:rPr>
        <w:t>, as it does not account for indirect energy pathways in the food web.</w:t>
      </w:r>
    </w:p>
    <w:p w14:paraId="4B03120A" w14:textId="7F929F9D" w:rsidR="00413161" w:rsidRPr="00413161" w:rsidRDefault="00413161" w:rsidP="00975FCD">
      <w:pPr>
        <w:spacing w:after="0" w:line="480" w:lineRule="auto"/>
        <w:rPr>
          <w:rFonts w:ascii="Times New Roman" w:hAnsi="Times New Roman" w:cs="Times New Roman"/>
          <w:i/>
          <w:sz w:val="24"/>
          <w:szCs w:val="24"/>
        </w:rPr>
      </w:pPr>
      <w:r>
        <w:rPr>
          <w:rFonts w:ascii="Times New Roman" w:hAnsi="Times New Roman" w:cs="Times New Roman"/>
          <w:i/>
          <w:sz w:val="24"/>
          <w:szCs w:val="24"/>
        </w:rPr>
        <w:t>Generalized equilibrium model</w:t>
      </w:r>
    </w:p>
    <w:p w14:paraId="533064EE" w14:textId="501839FC" w:rsidR="009617AB" w:rsidRDefault="00515491" w:rsidP="009617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previous analysis provided a coarse examination of how populations may respond directly to changing fishing and predation patterns, but we also wanted to take advantage of the food web model which allowed us to consider indirect pathways, as well.</w:t>
      </w:r>
      <w:r w:rsidR="009617AB">
        <w:rPr>
          <w:rFonts w:ascii="Times New Roman" w:hAnsi="Times New Roman" w:cs="Times New Roman"/>
          <w:sz w:val="24"/>
          <w:szCs w:val="24"/>
        </w:rPr>
        <w:t xml:space="preserve"> For example, lower marine mammal abundance may benefit small-bodied fishes due to reduced predation, but if marine mammals also consume larger </w:t>
      </w:r>
      <w:proofErr w:type="spellStart"/>
      <w:r w:rsidR="009617AB">
        <w:rPr>
          <w:rFonts w:ascii="Times New Roman" w:hAnsi="Times New Roman" w:cs="Times New Roman"/>
          <w:sz w:val="24"/>
          <w:szCs w:val="24"/>
        </w:rPr>
        <w:t>mesopredators</w:t>
      </w:r>
      <w:proofErr w:type="spellEnd"/>
      <w:r w:rsidR="009617AB">
        <w:rPr>
          <w:rFonts w:ascii="Times New Roman" w:hAnsi="Times New Roman" w:cs="Times New Roman"/>
          <w:sz w:val="24"/>
          <w:szCs w:val="24"/>
        </w:rPr>
        <w:t xml:space="preserve"> of small-bodied fishes, the net result of lower marine mammal abundance becomes unclear. </w:t>
      </w:r>
    </w:p>
    <w:p w14:paraId="394CD2DC" w14:textId="77777777" w:rsidR="004C6877" w:rsidRDefault="00975FCD" w:rsidP="009617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Rather than project a single possible manifestation of the food web forward through time with high uncertainty, we instead focused on how the food web would respond to perturbations within the neighborhood of its current assumed equilibrium. We did this assuming uncertainty in 1) predator-dependence of the </w:t>
      </w:r>
      <w:r w:rsidR="00A31EA3">
        <w:rPr>
          <w:rFonts w:ascii="Times New Roman" w:hAnsi="Times New Roman" w:cs="Times New Roman"/>
          <w:sz w:val="24"/>
          <w:szCs w:val="24"/>
        </w:rPr>
        <w:t xml:space="preserve">feeding </w:t>
      </w:r>
      <w:r>
        <w:rPr>
          <w:rFonts w:ascii="Times New Roman" w:hAnsi="Times New Roman" w:cs="Times New Roman"/>
          <w:sz w:val="24"/>
          <w:szCs w:val="24"/>
        </w:rPr>
        <w:t>functional response, 2) prey-dependence of the</w:t>
      </w:r>
      <w:r w:rsidR="00A31EA3">
        <w:rPr>
          <w:rFonts w:ascii="Times New Roman" w:hAnsi="Times New Roman" w:cs="Times New Roman"/>
          <w:sz w:val="24"/>
          <w:szCs w:val="24"/>
        </w:rPr>
        <w:t xml:space="preserve"> feeding</w:t>
      </w:r>
      <w:r>
        <w:rPr>
          <w:rFonts w:ascii="Times New Roman" w:hAnsi="Times New Roman" w:cs="Times New Roman"/>
          <w:sz w:val="24"/>
          <w:szCs w:val="24"/>
        </w:rPr>
        <w:t xml:space="preserve"> functional response, and 3) density-dependence of the mortality not captured by fishing or predation. We note that in </w:t>
      </w:r>
      <w:proofErr w:type="spellStart"/>
      <w:r>
        <w:rPr>
          <w:rFonts w:ascii="Times New Roman" w:hAnsi="Times New Roman" w:cs="Times New Roman"/>
          <w:sz w:val="24"/>
          <w:szCs w:val="24"/>
        </w:rPr>
        <w:t>Ecosim</w:t>
      </w:r>
      <w:proofErr w:type="spellEnd"/>
      <w:r>
        <w:rPr>
          <w:rFonts w:ascii="Times New Roman" w:hAnsi="Times New Roman" w:cs="Times New Roman"/>
          <w:sz w:val="24"/>
          <w:szCs w:val="24"/>
        </w:rPr>
        <w:t xml:space="preserve">, the standard process for projecting </w:t>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models through time, users do not have the option to define all of these terms.</w:t>
      </w:r>
    </w:p>
    <w:p w14:paraId="4A1C189A" w14:textId="7FEF507E" w:rsidR="00CF20EB" w:rsidRDefault="003E578A" w:rsidP="00CF20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overcome this limitation, w</w:t>
      </w:r>
      <w:r w:rsidR="004C6877">
        <w:rPr>
          <w:rFonts w:ascii="Times New Roman" w:hAnsi="Times New Roman" w:cs="Times New Roman"/>
          <w:sz w:val="24"/>
          <w:szCs w:val="24"/>
        </w:rPr>
        <w:t xml:space="preserve">e </w:t>
      </w:r>
      <w:r w:rsidR="00CC75F8">
        <w:rPr>
          <w:rFonts w:ascii="Times New Roman" w:hAnsi="Times New Roman" w:cs="Times New Roman"/>
          <w:sz w:val="24"/>
          <w:szCs w:val="24"/>
        </w:rPr>
        <w:t xml:space="preserve">used our </w:t>
      </w:r>
      <w:proofErr w:type="spellStart"/>
      <w:r w:rsidR="00CC75F8">
        <w:rPr>
          <w:rFonts w:ascii="Times New Roman" w:hAnsi="Times New Roman" w:cs="Times New Roman"/>
          <w:sz w:val="24"/>
          <w:szCs w:val="24"/>
        </w:rPr>
        <w:t>Ecopath</w:t>
      </w:r>
      <w:proofErr w:type="spellEnd"/>
      <w:r w:rsidR="00CC75F8">
        <w:rPr>
          <w:rFonts w:ascii="Times New Roman" w:hAnsi="Times New Roman" w:cs="Times New Roman"/>
          <w:sz w:val="24"/>
          <w:szCs w:val="24"/>
        </w:rPr>
        <w:t xml:space="preserve"> model to parameterize </w:t>
      </w:r>
      <w:r w:rsidR="004C6877">
        <w:rPr>
          <w:rFonts w:ascii="Times New Roman" w:hAnsi="Times New Roman" w:cs="Times New Roman"/>
          <w:sz w:val="24"/>
          <w:szCs w:val="24"/>
        </w:rPr>
        <w:t>the generalized equilibrium model described in Essington &amp; Munch</w:t>
      </w:r>
      <w:r w:rsidR="006007C7">
        <w:rPr>
          <w:rFonts w:ascii="Times New Roman" w:hAnsi="Times New Roman" w:cs="Times New Roman"/>
          <w:sz w:val="24"/>
          <w:szCs w:val="24"/>
        </w:rPr>
        <w:t xml:space="preserve"> (2014). W</w:t>
      </w:r>
      <w:r w:rsidR="00A56691">
        <w:rPr>
          <w:rFonts w:ascii="Times New Roman" w:hAnsi="Times New Roman" w:cs="Times New Roman"/>
          <w:sz w:val="24"/>
          <w:szCs w:val="24"/>
        </w:rPr>
        <w:t xml:space="preserve">e </w:t>
      </w:r>
      <w:r w:rsidR="00DA219B">
        <w:rPr>
          <w:rFonts w:ascii="Times New Roman" w:hAnsi="Times New Roman" w:cs="Times New Roman"/>
          <w:sz w:val="24"/>
          <w:szCs w:val="24"/>
        </w:rPr>
        <w:t>calculate</w:t>
      </w:r>
      <w:r w:rsidR="00A56691">
        <w:rPr>
          <w:rFonts w:ascii="Times New Roman" w:hAnsi="Times New Roman" w:cs="Times New Roman"/>
          <w:sz w:val="24"/>
          <w:szCs w:val="24"/>
        </w:rPr>
        <w:t>d</w:t>
      </w:r>
      <w:r w:rsidR="00DA219B">
        <w:rPr>
          <w:rFonts w:ascii="Times New Roman" w:hAnsi="Times New Roman" w:cs="Times New Roman"/>
          <w:sz w:val="24"/>
          <w:szCs w:val="24"/>
        </w:rPr>
        <w:t xml:space="preserve"> the derivative of biomass of each fish or invertebrate functional gro</w:t>
      </w:r>
      <w:r w:rsidR="00C8346E">
        <w:rPr>
          <w:rFonts w:ascii="Times New Roman" w:hAnsi="Times New Roman" w:cs="Times New Roman"/>
          <w:sz w:val="24"/>
          <w:szCs w:val="24"/>
        </w:rPr>
        <w:t>up with respect to total</w:t>
      </w:r>
      <w:r w:rsidR="00DA219B">
        <w:rPr>
          <w:rFonts w:ascii="Times New Roman" w:hAnsi="Times New Roman" w:cs="Times New Roman"/>
          <w:sz w:val="24"/>
          <w:szCs w:val="24"/>
        </w:rPr>
        <w:t xml:space="preserve"> fishing mortality and the derivative of biomass with respect to the per capita growth rate of each predator group.</w:t>
      </w:r>
      <w:r w:rsidR="006007C7">
        <w:rPr>
          <w:rFonts w:ascii="Times New Roman" w:hAnsi="Times New Roman" w:cs="Times New Roman"/>
          <w:sz w:val="24"/>
          <w:szCs w:val="24"/>
        </w:rPr>
        <w:t xml:space="preserve"> T</w:t>
      </w:r>
      <w:r w:rsidR="005E2179">
        <w:rPr>
          <w:rFonts w:ascii="Times New Roman" w:hAnsi="Times New Roman" w:cs="Times New Roman"/>
          <w:sz w:val="24"/>
          <w:szCs w:val="24"/>
        </w:rPr>
        <w:t>he generalized model describes a system near equilibrium</w:t>
      </w:r>
      <w:r w:rsidR="006007C7">
        <w:rPr>
          <w:rFonts w:ascii="Times New Roman" w:hAnsi="Times New Roman" w:cs="Times New Roman"/>
          <w:sz w:val="24"/>
          <w:szCs w:val="24"/>
        </w:rPr>
        <w:t xml:space="preserve"> (total biomass produced equals total mortality)</w:t>
      </w:r>
      <w:r w:rsidR="005E2179">
        <w:rPr>
          <w:rFonts w:ascii="Times New Roman" w:hAnsi="Times New Roman" w:cs="Times New Roman"/>
          <w:sz w:val="24"/>
          <w:szCs w:val="24"/>
        </w:rPr>
        <w:t xml:space="preserve">, so we can quantify how populations may respond to perturbations. </w:t>
      </w:r>
      <w:r w:rsidR="00CC75F8">
        <w:rPr>
          <w:rFonts w:ascii="Times New Roman" w:hAnsi="Times New Roman" w:cs="Times New Roman"/>
          <w:sz w:val="24"/>
          <w:szCs w:val="24"/>
        </w:rPr>
        <w:t xml:space="preserve">The generalized </w:t>
      </w:r>
      <w:r w:rsidR="00CC75F8">
        <w:rPr>
          <w:rFonts w:ascii="Times New Roman" w:hAnsi="Times New Roman" w:cs="Times New Roman"/>
          <w:sz w:val="24"/>
          <w:szCs w:val="24"/>
        </w:rPr>
        <w:lastRenderedPageBreak/>
        <w:t xml:space="preserve">equilibrium model </w:t>
      </w:r>
      <w:r w:rsidR="005E2179">
        <w:rPr>
          <w:rFonts w:ascii="Times New Roman" w:hAnsi="Times New Roman" w:cs="Times New Roman"/>
          <w:sz w:val="24"/>
          <w:szCs w:val="24"/>
        </w:rPr>
        <w:t>assume</w:t>
      </w:r>
      <w:r w:rsidR="00CC75F8">
        <w:rPr>
          <w:rFonts w:ascii="Times New Roman" w:hAnsi="Times New Roman" w:cs="Times New Roman"/>
          <w:sz w:val="24"/>
          <w:szCs w:val="24"/>
        </w:rPr>
        <w:t>s</w:t>
      </w:r>
      <w:r w:rsidR="00CF20EB">
        <w:rPr>
          <w:rFonts w:ascii="Times New Roman" w:hAnsi="Times New Roman" w:cs="Times New Roman"/>
          <w:sz w:val="24"/>
          <w:szCs w:val="24"/>
        </w:rPr>
        <w:t xml:space="preserve"> that the per capita rate of population </w:t>
      </w:r>
      <w:proofErr w:type="gramStart"/>
      <w:r w:rsidR="00CF20EB">
        <w:rPr>
          <w:rFonts w:ascii="Times New Roman" w:hAnsi="Times New Roman" w:cs="Times New Roman"/>
          <w:sz w:val="24"/>
          <w:szCs w:val="24"/>
        </w:rPr>
        <w:t>change</w:t>
      </w:r>
      <w:proofErr w:type="gramEnd"/>
      <w:r w:rsidR="00CF20EB">
        <w:rPr>
          <w:rFonts w:ascii="Times New Roman" w:hAnsi="Times New Roman" w:cs="Times New Roman"/>
          <w:sz w:val="24"/>
          <w:szCs w:val="24"/>
        </w:rPr>
        <w:t xml:space="preserve"> of group </w:t>
      </w:r>
      <w:proofErr w:type="spellStart"/>
      <w:r w:rsidR="005E2179">
        <w:rPr>
          <w:rFonts w:ascii="Times New Roman" w:hAnsi="Times New Roman" w:cs="Times New Roman"/>
          <w:i/>
          <w:sz w:val="24"/>
          <w:szCs w:val="24"/>
        </w:rPr>
        <w:t>i</w:t>
      </w:r>
      <w:proofErr w:type="spellEnd"/>
      <w:r w:rsidR="005E2179">
        <w:rPr>
          <w:rFonts w:ascii="Times New Roman" w:hAnsi="Times New Roman" w:cs="Times New Roman"/>
          <w:sz w:val="24"/>
          <w:szCs w:val="24"/>
        </w:rPr>
        <w:t xml:space="preserve">, </w:t>
      </w:r>
      <w:proofErr w:type="spellStart"/>
      <w:r w:rsidR="005E2179">
        <w:rPr>
          <w:rFonts w:ascii="Times New Roman" w:hAnsi="Times New Roman" w:cs="Times New Roman"/>
          <w:i/>
          <w:sz w:val="24"/>
          <w:szCs w:val="24"/>
        </w:rPr>
        <w:t>r</w:t>
      </w:r>
      <w:r w:rsidR="005E2179">
        <w:rPr>
          <w:rFonts w:ascii="Times New Roman" w:hAnsi="Times New Roman" w:cs="Times New Roman"/>
          <w:i/>
          <w:sz w:val="24"/>
          <w:szCs w:val="24"/>
          <w:vertAlign w:val="subscript"/>
        </w:rPr>
        <w:t>i</w:t>
      </w:r>
      <w:proofErr w:type="spellEnd"/>
      <w:r w:rsidR="005E2179">
        <w:rPr>
          <w:rFonts w:ascii="Times New Roman" w:hAnsi="Times New Roman" w:cs="Times New Roman"/>
          <w:sz w:val="24"/>
          <w:szCs w:val="24"/>
        </w:rPr>
        <w:t>,</w:t>
      </w:r>
      <w:r w:rsidR="005E2179">
        <w:rPr>
          <w:rFonts w:ascii="Times New Roman" w:hAnsi="Times New Roman" w:cs="Times New Roman"/>
          <w:i/>
          <w:sz w:val="24"/>
          <w:szCs w:val="24"/>
        </w:rPr>
        <w:t xml:space="preserve"> </w:t>
      </w:r>
      <w:r w:rsidR="005E2179">
        <w:rPr>
          <w:rFonts w:ascii="Times New Roman" w:hAnsi="Times New Roman" w:cs="Times New Roman"/>
          <w:sz w:val="24"/>
          <w:szCs w:val="24"/>
        </w:rPr>
        <w:t xml:space="preserve">as a function </w:t>
      </w:r>
      <w:r w:rsidR="00397736">
        <w:rPr>
          <w:rFonts w:ascii="Times New Roman" w:hAnsi="Times New Roman" w:cs="Times New Roman"/>
          <w:sz w:val="24"/>
          <w:szCs w:val="24"/>
        </w:rPr>
        <w:t>of the vector of biomass for all functional groups</w:t>
      </w:r>
      <w:r w:rsidR="005E2179">
        <w:rPr>
          <w:rFonts w:ascii="Times New Roman" w:hAnsi="Times New Roman" w:cs="Times New Roman"/>
          <w:sz w:val="24"/>
          <w:szCs w:val="24"/>
        </w:rPr>
        <w:t xml:space="preserve">, </w:t>
      </w:r>
      <w:r w:rsidR="005E2179">
        <w:rPr>
          <w:rFonts w:ascii="Times New Roman" w:hAnsi="Times New Roman" w:cs="Times New Roman"/>
          <w:b/>
          <w:i/>
          <w:sz w:val="24"/>
          <w:szCs w:val="24"/>
        </w:rPr>
        <w:t>B</w:t>
      </w:r>
      <w:r w:rsidR="005E2179">
        <w:rPr>
          <w:rFonts w:ascii="Times New Roman" w:hAnsi="Times New Roman" w:cs="Times New Roman"/>
          <w:sz w:val="24"/>
          <w:szCs w:val="24"/>
        </w:rPr>
        <w:t>,</w:t>
      </w:r>
      <w:r w:rsidR="005E2179">
        <w:rPr>
          <w:rFonts w:ascii="Times New Roman" w:hAnsi="Times New Roman" w:cs="Times New Roman"/>
          <w:b/>
          <w:i/>
          <w:sz w:val="24"/>
          <w:szCs w:val="24"/>
        </w:rPr>
        <w:t xml:space="preserve"> </w:t>
      </w:r>
      <w:r w:rsidR="00CF20EB">
        <w:rPr>
          <w:rFonts w:ascii="Times New Roman" w:hAnsi="Times New Roman" w:cs="Times New Roman"/>
          <w:sz w:val="24"/>
          <w:szCs w:val="24"/>
        </w:rPr>
        <w:t>is:</w:t>
      </w:r>
    </w:p>
    <w:p w14:paraId="7BB8A608" w14:textId="7E9B0D39" w:rsidR="00CF20EB" w:rsidRPr="00047859" w:rsidRDefault="00BB6200" w:rsidP="00047859">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i"/>
              </m:rPr>
              <w:rPr>
                <w:rFonts w:ascii="Cambria Math" w:hAnsi="Cambria Math" w:cs="Times New Roman"/>
                <w:sz w:val="24"/>
                <w:szCs w:val="24"/>
              </w:rPr>
              <m:t>B</m:t>
            </m:r>
            <m:ctrlPr>
              <w:rPr>
                <w:rFonts w:ascii="Cambria Math" w:hAnsi="Cambria Math" w:cs="Times New Roman"/>
                <w:b/>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GCE</m:t>
            </m:r>
          </m:e>
          <m:sub>
            <m:r>
              <w:rPr>
                <w:rFonts w:ascii="Cambria Math" w:hAnsi="Cambria Math" w:cs="Times New Roman"/>
                <w:sz w:val="24"/>
                <w:szCs w:val="24"/>
              </w:rPr>
              <m:t>i</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sup>
        </m:sSup>
      </m:oMath>
    </w:p>
    <w:p w14:paraId="6250E68E" w14:textId="1D7850D2" w:rsidR="00047859" w:rsidRPr="00A56691" w:rsidRDefault="00CF20EB" w:rsidP="00C8346E">
      <w:pPr>
        <w:spacing w:after="0" w:line="480" w:lineRule="auto"/>
        <w:rPr>
          <w:rFonts w:ascii="Times New Roman" w:hAnsi="Times New Roman" w:cs="Times New Roman"/>
          <w:sz w:val="24"/>
          <w:szCs w:val="24"/>
        </w:rPr>
      </w:pPr>
      <w:r>
        <w:rPr>
          <w:rFonts w:ascii="Times New Roman" w:hAnsi="Times New Roman" w:cs="Times New Roman"/>
          <w:sz w:val="24"/>
          <w:szCs w:val="24"/>
        </w:rPr>
        <w:t>In equation</w:t>
      </w:r>
      <w:r w:rsidR="00047859">
        <w:rPr>
          <w:rFonts w:ascii="Times New Roman" w:hAnsi="Times New Roman" w:cs="Times New Roman"/>
          <w:sz w:val="24"/>
          <w:szCs w:val="24"/>
        </w:rPr>
        <w:t xml:space="preserve"> (2)</w:t>
      </w:r>
      <w:r>
        <w:rPr>
          <w:rFonts w:ascii="Times New Roman" w:hAnsi="Times New Roman" w:cs="Times New Roman"/>
          <w:sz w:val="24"/>
          <w:szCs w:val="24"/>
        </w:rPr>
        <w:t xml:space="preserve">, </w:t>
      </w:r>
      <w:r w:rsidR="005E2179">
        <w:rPr>
          <w:rFonts w:ascii="Times New Roman" w:hAnsi="Times New Roman" w:cs="Times New Roman"/>
          <w:sz w:val="24"/>
          <w:szCs w:val="24"/>
        </w:rPr>
        <w:t>the first term</w:t>
      </w:r>
      <w:r w:rsidR="00C8346E">
        <w:rPr>
          <w:rFonts w:ascii="Times New Roman" w:hAnsi="Times New Roman" w:cs="Times New Roman"/>
          <w:sz w:val="24"/>
          <w:szCs w:val="24"/>
        </w:rPr>
        <w:t xml:space="preserve"> describes biomass gains from consumption</w:t>
      </w:r>
      <w:r w:rsidR="005E2179">
        <w:rPr>
          <w:rFonts w:ascii="Times New Roman" w:hAnsi="Times New Roman" w:cs="Times New Roman"/>
          <w:sz w:val="24"/>
          <w:szCs w:val="24"/>
        </w:rPr>
        <w:t xml:space="preserve">, the second term </w:t>
      </w:r>
      <w:r w:rsidR="00C8346E">
        <w:rPr>
          <w:rFonts w:ascii="Times New Roman" w:hAnsi="Times New Roman" w:cs="Times New Roman"/>
          <w:sz w:val="24"/>
          <w:szCs w:val="24"/>
        </w:rPr>
        <w:t xml:space="preserve">describes biomass loss from </w:t>
      </w:r>
      <w:r w:rsidR="005E2179">
        <w:rPr>
          <w:rFonts w:ascii="Times New Roman" w:hAnsi="Times New Roman" w:cs="Times New Roman"/>
          <w:sz w:val="24"/>
          <w:szCs w:val="24"/>
        </w:rPr>
        <w:t>predators, and the thi</w:t>
      </w:r>
      <w:r w:rsidR="006007C7">
        <w:rPr>
          <w:rFonts w:ascii="Times New Roman" w:hAnsi="Times New Roman" w:cs="Times New Roman"/>
          <w:sz w:val="24"/>
          <w:szCs w:val="24"/>
        </w:rPr>
        <w:t xml:space="preserve">rd term is other mortality (not </w:t>
      </w:r>
      <w:r w:rsidR="005E2179">
        <w:rPr>
          <w:rFonts w:ascii="Times New Roman" w:hAnsi="Times New Roman" w:cs="Times New Roman"/>
          <w:sz w:val="24"/>
          <w:szCs w:val="24"/>
        </w:rPr>
        <w:t xml:space="preserve">fishing </w:t>
      </w:r>
      <w:r w:rsidR="006007C7">
        <w:rPr>
          <w:rFonts w:ascii="Times New Roman" w:hAnsi="Times New Roman" w:cs="Times New Roman"/>
          <w:sz w:val="24"/>
          <w:szCs w:val="24"/>
        </w:rPr>
        <w:t xml:space="preserve">or </w:t>
      </w:r>
      <w:r w:rsidR="005E2179">
        <w:rPr>
          <w:rFonts w:ascii="Times New Roman" w:hAnsi="Times New Roman" w:cs="Times New Roman"/>
          <w:sz w:val="24"/>
          <w:szCs w:val="24"/>
        </w:rPr>
        <w:t xml:space="preserve">predation). </w:t>
      </w:r>
      <w:proofErr w:type="spellStart"/>
      <w:r>
        <w:rPr>
          <w:rFonts w:ascii="Times New Roman" w:hAnsi="Times New Roman" w:cs="Times New Roman"/>
          <w:i/>
          <w:sz w:val="24"/>
          <w:szCs w:val="24"/>
        </w:rPr>
        <w:t>GCE</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is the gross conversion efficiency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or the production to consumption ratio</w:t>
      </w:r>
      <w:r w:rsidR="00CC75F8">
        <w:rPr>
          <w:rFonts w:ascii="Times New Roman" w:hAnsi="Times New Roman" w:cs="Times New Roman"/>
          <w:sz w:val="24"/>
          <w:szCs w:val="24"/>
        </w:rPr>
        <w:t xml:space="preserve"> (</w:t>
      </w:r>
      <w:proofErr w:type="spellStart"/>
      <w:r w:rsidR="00CC75F8">
        <w:rPr>
          <w:rFonts w:ascii="Times New Roman" w:hAnsi="Times New Roman" w:cs="Times New Roman"/>
          <w:i/>
          <w:sz w:val="24"/>
          <w:szCs w:val="24"/>
        </w:rPr>
        <w:t>GCE</w:t>
      </w:r>
      <w:r w:rsidR="00CC75F8">
        <w:rPr>
          <w:rFonts w:ascii="Times New Roman" w:hAnsi="Times New Roman" w:cs="Times New Roman"/>
          <w:i/>
          <w:sz w:val="24"/>
          <w:szCs w:val="24"/>
          <w:vertAlign w:val="subscript"/>
        </w:rPr>
        <w:t>i</w:t>
      </w:r>
      <w:proofErr w:type="spellEnd"/>
      <w:r w:rsidR="00CC75F8">
        <w:rPr>
          <w:rFonts w:ascii="Times New Roman" w:hAnsi="Times New Roman" w:cs="Times New Roman"/>
          <w:i/>
          <w:sz w:val="24"/>
          <w:szCs w:val="24"/>
          <w:vertAlign w:val="subscript"/>
        </w:rPr>
        <w:t xml:space="preserve"> = </w:t>
      </w:r>
      <w:proofErr w:type="spellStart"/>
      <w:r w:rsidR="00CC75F8">
        <w:rPr>
          <w:rFonts w:ascii="Times New Roman" w:hAnsi="Times New Roman" w:cs="Times New Roman"/>
          <w:i/>
          <w:sz w:val="24"/>
          <w:szCs w:val="24"/>
        </w:rPr>
        <w:t>PB</w:t>
      </w:r>
      <w:r w:rsidR="00CC75F8">
        <w:rPr>
          <w:rFonts w:ascii="Times New Roman" w:hAnsi="Times New Roman" w:cs="Times New Roman"/>
          <w:i/>
          <w:sz w:val="24"/>
          <w:szCs w:val="24"/>
          <w:vertAlign w:val="subscript"/>
        </w:rPr>
        <w:t>i</w:t>
      </w:r>
      <w:proofErr w:type="spellEnd"/>
      <w:r w:rsidR="00CC75F8">
        <w:rPr>
          <w:rFonts w:ascii="Times New Roman" w:hAnsi="Times New Roman" w:cs="Times New Roman"/>
          <w:sz w:val="24"/>
          <w:szCs w:val="24"/>
        </w:rPr>
        <w:t>/</w:t>
      </w:r>
      <w:proofErr w:type="spellStart"/>
      <w:r w:rsidR="00CC75F8">
        <w:rPr>
          <w:rFonts w:ascii="Times New Roman" w:hAnsi="Times New Roman" w:cs="Times New Roman"/>
          <w:i/>
          <w:sz w:val="24"/>
          <w:szCs w:val="24"/>
        </w:rPr>
        <w:t>QB</w:t>
      </w:r>
      <w:r w:rsidR="00CC75F8">
        <w:rPr>
          <w:rFonts w:ascii="Times New Roman" w:hAnsi="Times New Roman" w:cs="Times New Roman"/>
          <w:i/>
          <w:sz w:val="24"/>
          <w:szCs w:val="24"/>
          <w:vertAlign w:val="subscript"/>
        </w:rPr>
        <w:t>i</w:t>
      </w:r>
      <w:proofErr w:type="spellEnd"/>
      <w:r w:rsidR="00CC75F8">
        <w:rPr>
          <w:rFonts w:ascii="Times New Roman" w:hAnsi="Times New Roman" w:cs="Times New Roman"/>
          <w:sz w:val="24"/>
          <w:szCs w:val="24"/>
        </w:rPr>
        <w:t>)</w:t>
      </w:r>
      <w:r>
        <w:rPr>
          <w:rFonts w:ascii="Times New Roman" w:hAnsi="Times New Roman" w:cs="Times New Roman"/>
          <w:sz w:val="24"/>
          <w:szCs w:val="24"/>
        </w:rPr>
        <w:t xml:space="preserve">. </w:t>
      </w:r>
      <w:r w:rsidR="00C8346E">
        <w:rPr>
          <w:rFonts w:ascii="Times New Roman" w:hAnsi="Times New Roman" w:cs="Times New Roman"/>
          <w:sz w:val="24"/>
          <w:szCs w:val="24"/>
        </w:rPr>
        <w:t xml:space="preserve">The parameter </w:t>
      </w:r>
      <w:proofErr w:type="spellStart"/>
      <w:r w:rsidR="00C8346E">
        <w:rPr>
          <w:rFonts w:ascii="Times New Roman" w:hAnsi="Times New Roman" w:cs="Times New Roman"/>
          <w:i/>
          <w:sz w:val="24"/>
          <w:szCs w:val="24"/>
        </w:rPr>
        <w:t>γ</w:t>
      </w:r>
      <w:r w:rsidR="00C8346E">
        <w:rPr>
          <w:rFonts w:ascii="Times New Roman" w:hAnsi="Times New Roman" w:cs="Times New Roman"/>
          <w:i/>
          <w:sz w:val="24"/>
          <w:szCs w:val="24"/>
          <w:vertAlign w:val="subscript"/>
        </w:rPr>
        <w:t>i</w:t>
      </w:r>
      <w:proofErr w:type="spellEnd"/>
      <w:r w:rsidR="00C8346E">
        <w:rPr>
          <w:rFonts w:ascii="Times New Roman" w:hAnsi="Times New Roman" w:cs="Times New Roman"/>
          <w:sz w:val="24"/>
          <w:szCs w:val="24"/>
        </w:rPr>
        <w:t xml:space="preserve"> dictates the density-dependence of the other mortality</w:t>
      </w:r>
      <w:r w:rsidR="001E30E6">
        <w:rPr>
          <w:rFonts w:ascii="Times New Roman" w:hAnsi="Times New Roman" w:cs="Times New Roman"/>
          <w:sz w:val="24"/>
          <w:szCs w:val="24"/>
        </w:rPr>
        <w:t xml:space="preserve"> </w:t>
      </w:r>
      <w:r w:rsidR="00EE3118">
        <w:rPr>
          <w:rFonts w:ascii="Times New Roman" w:hAnsi="Times New Roman" w:cs="Times New Roman"/>
          <w:sz w:val="24"/>
          <w:szCs w:val="24"/>
        </w:rPr>
        <w:t xml:space="preserve">(e.g., disease, predation and fishing outside model domain, senescence) </w:t>
      </w:r>
      <w:r w:rsidR="001E30E6">
        <w:rPr>
          <w:rFonts w:ascii="Times New Roman" w:hAnsi="Times New Roman" w:cs="Times New Roman"/>
          <w:sz w:val="24"/>
          <w:szCs w:val="24"/>
        </w:rPr>
        <w:t xml:space="preserve">and is drawn from a random distribution (Table </w:t>
      </w:r>
      <w:r w:rsidR="007F12C1">
        <w:rPr>
          <w:rFonts w:ascii="Times New Roman" w:hAnsi="Times New Roman" w:cs="Times New Roman"/>
          <w:sz w:val="24"/>
          <w:szCs w:val="24"/>
        </w:rPr>
        <w:t>1</w:t>
      </w:r>
      <w:r w:rsidR="001E30E6">
        <w:rPr>
          <w:rFonts w:ascii="Times New Roman" w:hAnsi="Times New Roman" w:cs="Times New Roman"/>
          <w:sz w:val="24"/>
          <w:szCs w:val="24"/>
        </w:rPr>
        <w:t>)</w:t>
      </w:r>
      <w:r w:rsidR="00C8346E">
        <w:rPr>
          <w:rFonts w:ascii="Times New Roman" w:hAnsi="Times New Roman" w:cs="Times New Roman"/>
          <w:sz w:val="24"/>
          <w:szCs w:val="24"/>
        </w:rPr>
        <w:t xml:space="preserve">. </w:t>
      </w:r>
      <w:r w:rsidR="00C8346E">
        <w:rPr>
          <w:rFonts w:ascii="Times New Roman" w:hAnsi="Times New Roman" w:cs="Times New Roman"/>
          <w:i/>
          <w:sz w:val="24"/>
          <w:szCs w:val="24"/>
        </w:rPr>
        <w:t>M</w:t>
      </w:r>
      <w:proofErr w:type="gramStart"/>
      <w:r w:rsidR="00C8346E">
        <w:rPr>
          <w:rFonts w:ascii="Times New Roman" w:hAnsi="Times New Roman" w:cs="Times New Roman"/>
          <w:i/>
          <w:sz w:val="24"/>
          <w:szCs w:val="24"/>
          <w:vertAlign w:val="subscript"/>
        </w:rPr>
        <w:t>0,i</w:t>
      </w:r>
      <w:proofErr w:type="gramEnd"/>
      <w:r w:rsidR="00C8346E">
        <w:rPr>
          <w:rFonts w:ascii="Times New Roman" w:hAnsi="Times New Roman" w:cs="Times New Roman"/>
          <w:sz w:val="24"/>
          <w:szCs w:val="24"/>
        </w:rPr>
        <w:t xml:space="preserve"> scales the other mortality</w:t>
      </w:r>
      <w:r w:rsidR="00CC75F8">
        <w:rPr>
          <w:rFonts w:ascii="Times New Roman" w:hAnsi="Times New Roman" w:cs="Times New Roman"/>
          <w:sz w:val="24"/>
          <w:szCs w:val="24"/>
        </w:rPr>
        <w:t xml:space="preserve"> and is solved for using the </w:t>
      </w:r>
      <w:proofErr w:type="spellStart"/>
      <w:r w:rsidR="00CC75F8">
        <w:rPr>
          <w:rFonts w:ascii="Times New Roman" w:hAnsi="Times New Roman" w:cs="Times New Roman"/>
          <w:sz w:val="24"/>
          <w:szCs w:val="24"/>
        </w:rPr>
        <w:t>Ecopath</w:t>
      </w:r>
      <w:proofErr w:type="spellEnd"/>
      <w:r w:rsidR="00CC75F8">
        <w:rPr>
          <w:rFonts w:ascii="Times New Roman" w:hAnsi="Times New Roman" w:cs="Times New Roman"/>
          <w:sz w:val="24"/>
          <w:szCs w:val="24"/>
        </w:rPr>
        <w:t xml:space="preserve"> biomass and mortality rate accounted for by the </w:t>
      </w:r>
      <w:proofErr w:type="spellStart"/>
      <w:r w:rsidR="00CC75F8">
        <w:rPr>
          <w:rFonts w:ascii="Times New Roman" w:hAnsi="Times New Roman" w:cs="Times New Roman"/>
          <w:sz w:val="24"/>
          <w:szCs w:val="24"/>
        </w:rPr>
        <w:t>ecotrophic</w:t>
      </w:r>
      <w:proofErr w:type="spellEnd"/>
      <w:r w:rsidR="00CC75F8">
        <w:rPr>
          <w:rFonts w:ascii="Times New Roman" w:hAnsi="Times New Roman" w:cs="Times New Roman"/>
          <w:sz w:val="24"/>
          <w:szCs w:val="24"/>
        </w:rPr>
        <w:t xml:space="preserve"> efficiency term.</w:t>
      </w:r>
      <w:r w:rsidR="00A56691">
        <w:rPr>
          <w:rFonts w:ascii="Times New Roman" w:hAnsi="Times New Roman" w:cs="Times New Roman"/>
          <w:sz w:val="24"/>
          <w:szCs w:val="24"/>
        </w:rPr>
        <w:t xml:space="preserve"> Notably, the generalized equilibrium model described by equation (2) does </w:t>
      </w:r>
      <w:r w:rsidR="00A56691">
        <w:rPr>
          <w:rFonts w:ascii="Times New Roman" w:hAnsi="Times New Roman" w:cs="Times New Roman"/>
          <w:i/>
          <w:sz w:val="24"/>
          <w:szCs w:val="24"/>
        </w:rPr>
        <w:t>not</w:t>
      </w:r>
      <w:r w:rsidR="00A56691">
        <w:rPr>
          <w:rFonts w:ascii="Times New Roman" w:hAnsi="Times New Roman" w:cs="Times New Roman"/>
          <w:sz w:val="24"/>
          <w:szCs w:val="24"/>
        </w:rPr>
        <w:t xml:space="preserve"> include a dynamic relationship between juvenile and adult functional groups. </w:t>
      </w:r>
      <w:r w:rsidR="00891FE4">
        <w:rPr>
          <w:rFonts w:ascii="Times New Roman" w:hAnsi="Times New Roman" w:cs="Times New Roman"/>
          <w:sz w:val="24"/>
          <w:szCs w:val="24"/>
        </w:rPr>
        <w:t xml:space="preserve"> To address this, we ran a second set of simulations with juvenile and adult stanzas combined into one homogenous functional group, weighted by biomass and consumption rates of the stanzas. These two endpoint configurations bracket the true level of population connectivity among stanzas of a given functional group. </w:t>
      </w:r>
      <w:r w:rsidR="00853EBA">
        <w:rPr>
          <w:rFonts w:ascii="Times New Roman" w:hAnsi="Times New Roman" w:cs="Times New Roman"/>
          <w:sz w:val="24"/>
          <w:szCs w:val="24"/>
        </w:rPr>
        <w:t xml:space="preserve">For a </w:t>
      </w:r>
      <w:r w:rsidR="00354953">
        <w:rPr>
          <w:rFonts w:ascii="Times New Roman" w:hAnsi="Times New Roman" w:cs="Times New Roman"/>
          <w:sz w:val="24"/>
          <w:szCs w:val="24"/>
        </w:rPr>
        <w:t>more detailed</w:t>
      </w:r>
      <w:r w:rsidR="00853EBA">
        <w:rPr>
          <w:rFonts w:ascii="Times New Roman" w:hAnsi="Times New Roman" w:cs="Times New Roman"/>
          <w:sz w:val="24"/>
          <w:szCs w:val="24"/>
        </w:rPr>
        <w:t xml:space="preserve"> explanation of the generalized equilibrium model</w:t>
      </w:r>
      <w:r w:rsidR="00354953">
        <w:rPr>
          <w:rFonts w:ascii="Times New Roman" w:hAnsi="Times New Roman" w:cs="Times New Roman"/>
          <w:sz w:val="24"/>
          <w:szCs w:val="24"/>
        </w:rPr>
        <w:t xml:space="preserve"> and derivation of the quantities we calculated</w:t>
      </w:r>
      <w:r w:rsidR="00853EBA">
        <w:rPr>
          <w:rFonts w:ascii="Times New Roman" w:hAnsi="Times New Roman" w:cs="Times New Roman"/>
          <w:sz w:val="24"/>
          <w:szCs w:val="24"/>
        </w:rPr>
        <w:t>, see supplemental materials.</w:t>
      </w:r>
      <w:r w:rsidR="001E6927">
        <w:rPr>
          <w:rFonts w:ascii="Times New Roman" w:hAnsi="Times New Roman" w:cs="Times New Roman"/>
          <w:sz w:val="24"/>
          <w:szCs w:val="24"/>
        </w:rPr>
        <w:t xml:space="preserve"> </w:t>
      </w:r>
    </w:p>
    <w:p w14:paraId="30DEC2FB" w14:textId="6EEB164D" w:rsidR="00FA22FC" w:rsidRDefault="003E76FF" w:rsidP="003E76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use the generalized equilibrium model to</w:t>
      </w:r>
      <w:r w:rsidR="00FA22FC">
        <w:rPr>
          <w:rFonts w:ascii="Times New Roman" w:hAnsi="Times New Roman" w:cs="Times New Roman"/>
          <w:sz w:val="24"/>
          <w:szCs w:val="24"/>
        </w:rPr>
        <w:t xml:space="preserve"> report the change in biomass per 10% change in fishing effort or predator productivity</w:t>
      </w:r>
      <w:r w:rsidR="00585A18">
        <w:rPr>
          <w:rFonts w:ascii="Times New Roman" w:hAnsi="Times New Roman" w:cs="Times New Roman"/>
          <w:sz w:val="24"/>
          <w:szCs w:val="24"/>
        </w:rPr>
        <w:t xml:space="preserve">, to balance </w:t>
      </w:r>
      <w:r w:rsidR="001E30E6">
        <w:rPr>
          <w:rFonts w:ascii="Times New Roman" w:hAnsi="Times New Roman" w:cs="Times New Roman"/>
          <w:sz w:val="24"/>
          <w:szCs w:val="24"/>
        </w:rPr>
        <w:t xml:space="preserve">1) </w:t>
      </w:r>
      <w:r w:rsidR="00585A18">
        <w:rPr>
          <w:rFonts w:ascii="Times New Roman" w:hAnsi="Times New Roman" w:cs="Times New Roman"/>
          <w:sz w:val="24"/>
          <w:szCs w:val="24"/>
        </w:rPr>
        <w:t xml:space="preserve">the fact that the quantities we calculate are to be interpreted within a “neighborhood” of equilibrium with </w:t>
      </w:r>
      <w:r w:rsidR="001E30E6">
        <w:rPr>
          <w:rFonts w:ascii="Times New Roman" w:hAnsi="Times New Roman" w:cs="Times New Roman"/>
          <w:sz w:val="24"/>
          <w:szCs w:val="24"/>
        </w:rPr>
        <w:t xml:space="preserve">2) </w:t>
      </w:r>
      <w:r w:rsidR="00585A18">
        <w:rPr>
          <w:rFonts w:ascii="Times New Roman" w:hAnsi="Times New Roman" w:cs="Times New Roman"/>
          <w:sz w:val="24"/>
          <w:szCs w:val="24"/>
        </w:rPr>
        <w:t>the major proportional changes observed following the oil spill, particularly with respect to fishing (100% decline la</w:t>
      </w:r>
      <w:r w:rsidR="0099281D">
        <w:rPr>
          <w:rFonts w:ascii="Times New Roman" w:hAnsi="Times New Roman" w:cs="Times New Roman"/>
          <w:sz w:val="24"/>
          <w:szCs w:val="24"/>
        </w:rPr>
        <w:t>sting one year).</w:t>
      </w:r>
    </w:p>
    <w:p w14:paraId="7E17C1E8" w14:textId="77469EF8" w:rsidR="00F24AC9" w:rsidRDefault="00F24AC9" w:rsidP="00047859">
      <w:pPr>
        <w:spacing w:after="0" w:line="480" w:lineRule="auto"/>
        <w:rPr>
          <w:rFonts w:ascii="Times New Roman" w:hAnsi="Times New Roman" w:cs="Times New Roman"/>
          <w:sz w:val="24"/>
          <w:szCs w:val="24"/>
        </w:rPr>
      </w:pPr>
    </w:p>
    <w:p w14:paraId="6B4D788B" w14:textId="72B38775" w:rsidR="00F24AC9" w:rsidRDefault="00F24AC9" w:rsidP="0004785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Results</w:t>
      </w:r>
    </w:p>
    <w:p w14:paraId="533855D4" w14:textId="03713AC5" w:rsidR="00F24AC9" w:rsidRDefault="00F24AC9"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Our </w:t>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model contains </w:t>
      </w:r>
      <w:r w:rsidR="00D93A5A">
        <w:rPr>
          <w:rFonts w:ascii="Times New Roman" w:hAnsi="Times New Roman" w:cs="Times New Roman"/>
          <w:sz w:val="24"/>
          <w:szCs w:val="24"/>
        </w:rPr>
        <w:t>five functional groups for primary producers, 31 functional groups for consumers, (</w:t>
      </w:r>
      <w:r>
        <w:rPr>
          <w:rFonts w:ascii="Times New Roman" w:hAnsi="Times New Roman" w:cs="Times New Roman"/>
          <w:sz w:val="24"/>
          <w:szCs w:val="24"/>
        </w:rPr>
        <w:t>14 of which are broken up into juvenile and adult life stages</w:t>
      </w:r>
      <w:r w:rsidR="00D93A5A">
        <w:rPr>
          <w:rFonts w:ascii="Times New Roman" w:hAnsi="Times New Roman" w:cs="Times New Roman"/>
          <w:sz w:val="24"/>
          <w:szCs w:val="24"/>
        </w:rPr>
        <w:t>), and one</w:t>
      </w:r>
      <w:r w:rsidR="00911094">
        <w:rPr>
          <w:rFonts w:ascii="Times New Roman" w:hAnsi="Times New Roman" w:cs="Times New Roman"/>
          <w:sz w:val="24"/>
          <w:szCs w:val="24"/>
        </w:rPr>
        <w:t xml:space="preserve"> detrital group</w:t>
      </w:r>
      <w:r w:rsidR="001E30E6">
        <w:rPr>
          <w:rFonts w:ascii="Times New Roman" w:hAnsi="Times New Roman" w:cs="Times New Roman"/>
          <w:sz w:val="24"/>
          <w:szCs w:val="24"/>
        </w:rPr>
        <w:t xml:space="preserve"> (</w:t>
      </w:r>
      <w:commentRangeStart w:id="5"/>
      <w:r w:rsidR="001E30E6">
        <w:rPr>
          <w:rFonts w:ascii="Times New Roman" w:hAnsi="Times New Roman" w:cs="Times New Roman"/>
          <w:sz w:val="24"/>
          <w:szCs w:val="24"/>
        </w:rPr>
        <w:t xml:space="preserve">Table </w:t>
      </w:r>
      <w:r w:rsidR="00CE6318" w:rsidRPr="00CE6318">
        <w:rPr>
          <w:rFonts w:ascii="Times New Roman" w:hAnsi="Times New Roman" w:cs="Times New Roman"/>
          <w:sz w:val="24"/>
          <w:szCs w:val="24"/>
        </w:rPr>
        <w:t>2</w:t>
      </w:r>
      <w:r w:rsidR="002C6333">
        <w:rPr>
          <w:rFonts w:ascii="Times New Roman" w:hAnsi="Times New Roman" w:cs="Times New Roman"/>
          <w:sz w:val="24"/>
          <w:szCs w:val="24"/>
        </w:rPr>
        <w:t>, Fig. 2</w:t>
      </w:r>
      <w:commentRangeEnd w:id="5"/>
      <w:r w:rsidR="00D3270C">
        <w:rPr>
          <w:rStyle w:val="CommentReference"/>
        </w:rPr>
        <w:commentReference w:id="5"/>
      </w:r>
      <w:r>
        <w:rPr>
          <w:rFonts w:ascii="Times New Roman" w:hAnsi="Times New Roman" w:cs="Times New Roman"/>
          <w:sz w:val="24"/>
          <w:szCs w:val="24"/>
        </w:rPr>
        <w:t xml:space="preserve">). </w:t>
      </w:r>
      <w:r w:rsidR="00D93A5A">
        <w:rPr>
          <w:rFonts w:ascii="Times New Roman" w:hAnsi="Times New Roman" w:cs="Times New Roman"/>
          <w:sz w:val="24"/>
          <w:szCs w:val="24"/>
        </w:rPr>
        <w:t xml:space="preserve">Trophic levels ranged from one (primary producers) to </w:t>
      </w:r>
      <w:r w:rsidR="00D93A5A" w:rsidRPr="0025304D">
        <w:rPr>
          <w:rFonts w:ascii="Times New Roman" w:hAnsi="Times New Roman" w:cs="Times New Roman"/>
          <w:sz w:val="24"/>
          <w:szCs w:val="24"/>
        </w:rPr>
        <w:t>3.86</w:t>
      </w:r>
      <w:r w:rsidR="00D93A5A">
        <w:rPr>
          <w:rFonts w:ascii="Times New Roman" w:hAnsi="Times New Roman" w:cs="Times New Roman"/>
          <w:sz w:val="24"/>
          <w:szCs w:val="24"/>
        </w:rPr>
        <w:t xml:space="preserve"> (adult sharks) w</w:t>
      </w:r>
      <w:r w:rsidR="00A509E4">
        <w:rPr>
          <w:rFonts w:ascii="Times New Roman" w:hAnsi="Times New Roman" w:cs="Times New Roman"/>
          <w:sz w:val="24"/>
          <w:szCs w:val="24"/>
        </w:rPr>
        <w:t xml:space="preserve">ith a mean </w:t>
      </w:r>
      <w:r w:rsidR="0025304D">
        <w:rPr>
          <w:rFonts w:ascii="Times New Roman" w:hAnsi="Times New Roman" w:cs="Times New Roman"/>
          <w:sz w:val="24"/>
          <w:szCs w:val="24"/>
        </w:rPr>
        <w:t xml:space="preserve">trophic level </w:t>
      </w:r>
      <w:r w:rsidR="002227AD">
        <w:rPr>
          <w:rFonts w:ascii="Times New Roman" w:hAnsi="Times New Roman" w:cs="Times New Roman"/>
          <w:sz w:val="24"/>
          <w:szCs w:val="24"/>
        </w:rPr>
        <w:t xml:space="preserve">across all living groups </w:t>
      </w:r>
      <w:r w:rsidR="0025304D">
        <w:rPr>
          <w:rFonts w:ascii="Times New Roman" w:hAnsi="Times New Roman" w:cs="Times New Roman"/>
          <w:sz w:val="24"/>
          <w:szCs w:val="24"/>
        </w:rPr>
        <w:t>of 2.</w:t>
      </w:r>
      <w:r w:rsidR="00BA5D2B">
        <w:rPr>
          <w:rFonts w:ascii="Times New Roman" w:hAnsi="Times New Roman" w:cs="Times New Roman"/>
          <w:sz w:val="24"/>
          <w:szCs w:val="24"/>
        </w:rPr>
        <w:t>46</w:t>
      </w:r>
      <w:r w:rsidR="00D93A5A">
        <w:rPr>
          <w:rFonts w:ascii="Times New Roman" w:hAnsi="Times New Roman" w:cs="Times New Roman"/>
          <w:sz w:val="24"/>
          <w:szCs w:val="24"/>
        </w:rPr>
        <w:t xml:space="preserve"> and a biomass-weighted </w:t>
      </w:r>
      <w:r w:rsidR="00A509E4">
        <w:rPr>
          <w:rFonts w:ascii="Times New Roman" w:hAnsi="Times New Roman" w:cs="Times New Roman"/>
          <w:sz w:val="24"/>
          <w:szCs w:val="24"/>
        </w:rPr>
        <w:t>mean</w:t>
      </w:r>
      <w:r w:rsidR="00D93A5A">
        <w:rPr>
          <w:rFonts w:ascii="Times New Roman" w:hAnsi="Times New Roman" w:cs="Times New Roman"/>
          <w:sz w:val="24"/>
          <w:szCs w:val="24"/>
        </w:rPr>
        <w:t xml:space="preserve"> of </w:t>
      </w:r>
      <w:r w:rsidR="00A509E4">
        <w:rPr>
          <w:rFonts w:ascii="Times New Roman" w:hAnsi="Times New Roman" w:cs="Times New Roman"/>
          <w:sz w:val="24"/>
          <w:szCs w:val="24"/>
        </w:rPr>
        <w:t>1.47</w:t>
      </w:r>
      <w:r w:rsidR="00D93A5A">
        <w:rPr>
          <w:rFonts w:ascii="Times New Roman" w:hAnsi="Times New Roman" w:cs="Times New Roman"/>
          <w:sz w:val="24"/>
          <w:szCs w:val="24"/>
        </w:rPr>
        <w:t xml:space="preserve">. </w:t>
      </w:r>
      <w:r w:rsidR="0025304D">
        <w:rPr>
          <w:rFonts w:ascii="Times New Roman" w:hAnsi="Times New Roman" w:cs="Times New Roman"/>
          <w:sz w:val="24"/>
          <w:szCs w:val="24"/>
        </w:rPr>
        <w:t xml:space="preserve">Total biomass </w:t>
      </w:r>
      <w:r w:rsidR="00BA75EE">
        <w:rPr>
          <w:rFonts w:ascii="Times New Roman" w:hAnsi="Times New Roman" w:cs="Times New Roman"/>
          <w:sz w:val="24"/>
          <w:szCs w:val="24"/>
        </w:rPr>
        <w:t xml:space="preserve">of consumers </w:t>
      </w:r>
      <w:r w:rsidR="0025304D">
        <w:rPr>
          <w:rFonts w:ascii="Times New Roman" w:hAnsi="Times New Roman" w:cs="Times New Roman"/>
          <w:sz w:val="24"/>
          <w:szCs w:val="24"/>
        </w:rPr>
        <w:t xml:space="preserve">is 42.8 </w:t>
      </w:r>
      <w:r w:rsidR="002227AD">
        <w:rPr>
          <w:rFonts w:ascii="Times New Roman" w:hAnsi="Times New Roman" w:cs="Times New Roman"/>
          <w:sz w:val="24"/>
          <w:szCs w:val="24"/>
        </w:rPr>
        <w:t>g/m</w:t>
      </w:r>
      <w:r w:rsidR="002227AD">
        <w:rPr>
          <w:rFonts w:ascii="Times New Roman" w:hAnsi="Times New Roman" w:cs="Times New Roman"/>
          <w:sz w:val="24"/>
          <w:szCs w:val="24"/>
          <w:vertAlign w:val="superscript"/>
        </w:rPr>
        <w:t>2</w:t>
      </w:r>
      <w:r w:rsidR="002227AD">
        <w:rPr>
          <w:rFonts w:ascii="Times New Roman" w:hAnsi="Times New Roman" w:cs="Times New Roman"/>
          <w:sz w:val="24"/>
          <w:szCs w:val="24"/>
        </w:rPr>
        <w:t xml:space="preserve"> </w:t>
      </w:r>
      <w:r w:rsidR="00BA5D2B">
        <w:rPr>
          <w:rFonts w:ascii="Times New Roman" w:hAnsi="Times New Roman" w:cs="Times New Roman"/>
          <w:sz w:val="24"/>
          <w:szCs w:val="24"/>
        </w:rPr>
        <w:t xml:space="preserve">and total annual </w:t>
      </w:r>
      <w:r w:rsidR="00A509E4">
        <w:rPr>
          <w:rFonts w:ascii="Times New Roman" w:hAnsi="Times New Roman" w:cs="Times New Roman"/>
          <w:sz w:val="24"/>
          <w:szCs w:val="24"/>
        </w:rPr>
        <w:t xml:space="preserve">consumer </w:t>
      </w:r>
      <w:r w:rsidR="00BA5D2B">
        <w:rPr>
          <w:rFonts w:ascii="Times New Roman" w:hAnsi="Times New Roman" w:cs="Times New Roman"/>
          <w:sz w:val="24"/>
          <w:szCs w:val="24"/>
        </w:rPr>
        <w:t xml:space="preserve">production is </w:t>
      </w:r>
      <w:r w:rsidR="002227AD">
        <w:rPr>
          <w:rFonts w:ascii="Times New Roman" w:hAnsi="Times New Roman" w:cs="Times New Roman"/>
          <w:sz w:val="24"/>
          <w:szCs w:val="24"/>
        </w:rPr>
        <w:t>227 g/m</w:t>
      </w:r>
      <w:r w:rsidR="002227AD">
        <w:rPr>
          <w:rFonts w:ascii="Times New Roman" w:hAnsi="Times New Roman" w:cs="Times New Roman"/>
          <w:sz w:val="24"/>
          <w:szCs w:val="24"/>
          <w:vertAlign w:val="superscript"/>
        </w:rPr>
        <w:t>2</w:t>
      </w:r>
      <w:r w:rsidR="0025304D" w:rsidRPr="0025304D">
        <w:rPr>
          <w:rFonts w:ascii="Times New Roman" w:hAnsi="Times New Roman" w:cs="Times New Roman"/>
          <w:sz w:val="24"/>
          <w:szCs w:val="24"/>
        </w:rPr>
        <w:t>.</w:t>
      </w:r>
    </w:p>
    <w:p w14:paraId="257FDDB8" w14:textId="1DA31936" w:rsidR="001E30E6" w:rsidRDefault="001E30E6"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Fishing was a major source of direct mortality for the adult stanza of the menhaden </w:t>
      </w:r>
      <w:r w:rsidR="009E1A98">
        <w:rPr>
          <w:rFonts w:ascii="Times New Roman" w:hAnsi="Times New Roman" w:cs="Times New Roman"/>
          <w:sz w:val="24"/>
          <w:szCs w:val="24"/>
        </w:rPr>
        <w:t>(62.9%)</w:t>
      </w:r>
      <w:r>
        <w:rPr>
          <w:rFonts w:ascii="Times New Roman" w:hAnsi="Times New Roman" w:cs="Times New Roman"/>
          <w:sz w:val="24"/>
          <w:szCs w:val="24"/>
        </w:rPr>
        <w:t xml:space="preserve">, blue crab </w:t>
      </w:r>
      <w:r w:rsidR="009E1A98">
        <w:rPr>
          <w:rFonts w:ascii="Times New Roman" w:hAnsi="Times New Roman" w:cs="Times New Roman"/>
          <w:sz w:val="24"/>
          <w:szCs w:val="24"/>
        </w:rPr>
        <w:t>(44.4%)</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panaeid</w:t>
      </w:r>
      <w:proofErr w:type="spellEnd"/>
      <w:r>
        <w:rPr>
          <w:rFonts w:ascii="Times New Roman" w:hAnsi="Times New Roman" w:cs="Times New Roman"/>
          <w:sz w:val="24"/>
          <w:szCs w:val="24"/>
        </w:rPr>
        <w:t xml:space="preserve"> shrimp </w:t>
      </w:r>
      <w:r w:rsidRPr="009E1A98">
        <w:rPr>
          <w:rFonts w:ascii="Times New Roman" w:hAnsi="Times New Roman" w:cs="Times New Roman"/>
          <w:sz w:val="24"/>
          <w:szCs w:val="24"/>
        </w:rPr>
        <w:t>(</w:t>
      </w:r>
      <w:r w:rsidR="009E1A98">
        <w:rPr>
          <w:rFonts w:ascii="Times New Roman" w:hAnsi="Times New Roman" w:cs="Times New Roman"/>
          <w:sz w:val="24"/>
          <w:szCs w:val="24"/>
        </w:rPr>
        <w:t>3.</w:t>
      </w:r>
      <w:r w:rsidR="009E1A98" w:rsidRPr="009E1A98">
        <w:rPr>
          <w:rFonts w:ascii="Times New Roman" w:hAnsi="Times New Roman" w:cs="Times New Roman"/>
          <w:sz w:val="24"/>
          <w:szCs w:val="24"/>
        </w:rPr>
        <w:t>6%</w:t>
      </w:r>
      <w:r w:rsidRPr="009E1A98">
        <w:rPr>
          <w:rFonts w:ascii="Times New Roman" w:hAnsi="Times New Roman" w:cs="Times New Roman"/>
          <w:sz w:val="24"/>
          <w:szCs w:val="24"/>
        </w:rPr>
        <w:t>)</w:t>
      </w:r>
      <w:r>
        <w:rPr>
          <w:rFonts w:ascii="Times New Roman" w:hAnsi="Times New Roman" w:cs="Times New Roman"/>
          <w:sz w:val="24"/>
          <w:szCs w:val="24"/>
        </w:rPr>
        <w:t xml:space="preserve"> functional groups (</w:t>
      </w:r>
      <w:r w:rsidR="00CE6318" w:rsidRPr="00CE6318">
        <w:rPr>
          <w:rFonts w:ascii="Times New Roman" w:hAnsi="Times New Roman" w:cs="Times New Roman"/>
          <w:sz w:val="24"/>
          <w:szCs w:val="24"/>
        </w:rPr>
        <w:t>Fig. 2</w:t>
      </w:r>
      <w:r>
        <w:rPr>
          <w:rFonts w:ascii="Times New Roman" w:hAnsi="Times New Roman" w:cs="Times New Roman"/>
          <w:sz w:val="24"/>
          <w:szCs w:val="24"/>
        </w:rPr>
        <w:t xml:space="preserve">). While the fishing mortality rate on the federally managed stock of </w:t>
      </w:r>
      <w:proofErr w:type="spellStart"/>
      <w:r>
        <w:rPr>
          <w:rFonts w:ascii="Times New Roman" w:hAnsi="Times New Roman" w:cs="Times New Roman"/>
          <w:sz w:val="24"/>
          <w:szCs w:val="24"/>
        </w:rPr>
        <w:t>panaeid</w:t>
      </w:r>
      <w:proofErr w:type="spellEnd"/>
      <w:r>
        <w:rPr>
          <w:rFonts w:ascii="Times New Roman" w:hAnsi="Times New Roman" w:cs="Times New Roman"/>
          <w:sz w:val="24"/>
          <w:szCs w:val="24"/>
        </w:rPr>
        <w:t xml:space="preserve"> shrimp in the Gulf of Mexico is much higher than represented in our model</w:t>
      </w:r>
      <w:r w:rsidR="00CB3DB4">
        <w:rPr>
          <w:rFonts w:ascii="Times New Roman" w:hAnsi="Times New Roman" w:cs="Times New Roman"/>
          <w:sz w:val="24"/>
          <w:szCs w:val="24"/>
        </w:rPr>
        <w:t xml:space="preserve"> </w:t>
      </w:r>
      <w:r w:rsidR="00CB3DB4">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{"citationID":"kfjtIZf8","properties":{"formattedCitation":"(Hart 2017; Hart 2018)","plainCitation":"(Hart 2017; Hart 2018)","noteIndex":0},"citationItems":[{"id":2765,"uris":["http://zotero.org/users/783258/items/LVFADYP5"],"itemData":{"id":2765,"type":"article-journal","title":"Stock Assessment Update for White Shrimp (Litopenaeus setiferus) in the U.S. Gulf of Mexico for the 2016 Fishing Year","author":[{"family":"Hart","given":"Rick A."}],"issued":{"date-parts":[["2017"]]}}},{"id":2764,"uris":["http://zotero.org/users/783258/items/PIT468SQ"],"itemData":{"id":2764,"type":"article-journal","title":"Stock Assessment Update for Brown Shrimp (Farfantepenaeus aztecus) in the U.S. Gulf of Mexico for the 2017 Fishing Year","author":[{"family":"Hart","given":"Rick A."}],"issued":{"date-parts":[["2018"]]}}}],"schema":"https://github.com/citation-style-language/schema/raw/master/csl-citation.json"} </w:instrText>
      </w:r>
      <w:r w:rsidR="00CB3DB4">
        <w:rPr>
          <w:rFonts w:ascii="Times New Roman" w:hAnsi="Times New Roman" w:cs="Times New Roman"/>
          <w:sz w:val="24"/>
          <w:szCs w:val="24"/>
        </w:rPr>
        <w:fldChar w:fldCharType="separate"/>
      </w:r>
      <w:r w:rsidR="002F4BB1" w:rsidRPr="002F4BB1">
        <w:rPr>
          <w:rFonts w:ascii="Times New Roman" w:hAnsi="Times New Roman" w:cs="Times New Roman"/>
          <w:sz w:val="24"/>
        </w:rPr>
        <w:t>(Hart 2017; Hart 2018)</w:t>
      </w:r>
      <w:r w:rsidR="00CB3DB4">
        <w:rPr>
          <w:rFonts w:ascii="Times New Roman" w:hAnsi="Times New Roman" w:cs="Times New Roman"/>
          <w:sz w:val="24"/>
          <w:szCs w:val="24"/>
        </w:rPr>
        <w:fldChar w:fldCharType="end"/>
      </w:r>
      <w:r>
        <w:rPr>
          <w:rFonts w:ascii="Times New Roman" w:hAnsi="Times New Roman" w:cs="Times New Roman"/>
          <w:sz w:val="24"/>
          <w:szCs w:val="24"/>
        </w:rPr>
        <w:t>, the bulk of the Gulf shrimp fishery occurs farther offshore than the estuarine waters modeled here. This also means that the heavy bycatch mortality rates</w:t>
      </w:r>
      <w:r w:rsidR="002E288E">
        <w:rPr>
          <w:rFonts w:ascii="Times New Roman" w:hAnsi="Times New Roman" w:cs="Times New Roman"/>
          <w:sz w:val="24"/>
          <w:szCs w:val="24"/>
        </w:rPr>
        <w:t xml:space="preserve"> </w:t>
      </w:r>
      <w:r>
        <w:rPr>
          <w:rFonts w:ascii="Times New Roman" w:hAnsi="Times New Roman" w:cs="Times New Roman"/>
          <w:sz w:val="24"/>
          <w:szCs w:val="24"/>
        </w:rPr>
        <w:t xml:space="preserve">many fish species experience as a result of the Gulf shrimp fishery are also outside the </w:t>
      </w:r>
      <w:r w:rsidR="00EE3118">
        <w:rPr>
          <w:rFonts w:ascii="Times New Roman" w:hAnsi="Times New Roman" w:cs="Times New Roman"/>
          <w:sz w:val="24"/>
          <w:szCs w:val="24"/>
        </w:rPr>
        <w:t xml:space="preserve">domain </w:t>
      </w:r>
      <w:r>
        <w:rPr>
          <w:rFonts w:ascii="Times New Roman" w:hAnsi="Times New Roman" w:cs="Times New Roman"/>
          <w:sz w:val="24"/>
          <w:szCs w:val="24"/>
        </w:rPr>
        <w:t>of this model.</w:t>
      </w:r>
    </w:p>
    <w:p w14:paraId="3BF6B469" w14:textId="5A4BF6E9" w:rsidR="000A503C" w:rsidRDefault="00FF43EF"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30E6">
        <w:rPr>
          <w:rFonts w:ascii="Times New Roman" w:hAnsi="Times New Roman" w:cs="Times New Roman"/>
          <w:sz w:val="24"/>
          <w:szCs w:val="24"/>
        </w:rPr>
        <w:t>Only dolphins exerted a significant amount of</w:t>
      </w:r>
      <w:r w:rsidR="00CE6318">
        <w:rPr>
          <w:rFonts w:ascii="Times New Roman" w:hAnsi="Times New Roman" w:cs="Times New Roman"/>
          <w:sz w:val="24"/>
          <w:szCs w:val="24"/>
        </w:rPr>
        <w:t xml:space="preserve"> direct</w:t>
      </w:r>
      <w:r w:rsidR="001E30E6">
        <w:rPr>
          <w:rFonts w:ascii="Times New Roman" w:hAnsi="Times New Roman" w:cs="Times New Roman"/>
          <w:sz w:val="24"/>
          <w:szCs w:val="24"/>
        </w:rPr>
        <w:t xml:space="preserve"> predation mortality on the </w:t>
      </w:r>
      <w:r w:rsidR="000437F5">
        <w:rPr>
          <w:rFonts w:ascii="Times New Roman" w:hAnsi="Times New Roman" w:cs="Times New Roman"/>
          <w:sz w:val="24"/>
          <w:szCs w:val="24"/>
        </w:rPr>
        <w:t xml:space="preserve">five prey functional groups </w:t>
      </w:r>
      <w:r w:rsidR="001E30E6">
        <w:rPr>
          <w:rFonts w:ascii="Times New Roman" w:hAnsi="Times New Roman" w:cs="Times New Roman"/>
          <w:sz w:val="24"/>
          <w:szCs w:val="24"/>
        </w:rPr>
        <w:t>we examined</w:t>
      </w:r>
      <w:r w:rsidR="00083D48">
        <w:rPr>
          <w:rFonts w:ascii="Times New Roman" w:hAnsi="Times New Roman" w:cs="Times New Roman"/>
          <w:sz w:val="24"/>
          <w:szCs w:val="24"/>
        </w:rPr>
        <w:t xml:space="preserve"> (Fig</w:t>
      </w:r>
      <w:r w:rsidR="00CE6318">
        <w:rPr>
          <w:rFonts w:ascii="Times New Roman" w:hAnsi="Times New Roman" w:cs="Times New Roman"/>
          <w:sz w:val="24"/>
          <w:szCs w:val="24"/>
        </w:rPr>
        <w:t>. 2</w:t>
      </w:r>
      <w:r w:rsidR="00083D48">
        <w:rPr>
          <w:rFonts w:ascii="Times New Roman" w:hAnsi="Times New Roman" w:cs="Times New Roman"/>
          <w:sz w:val="24"/>
          <w:szCs w:val="24"/>
        </w:rPr>
        <w:t>)</w:t>
      </w:r>
      <w:r w:rsidR="001E30E6">
        <w:rPr>
          <w:rFonts w:ascii="Times New Roman" w:hAnsi="Times New Roman" w:cs="Times New Roman"/>
          <w:sz w:val="24"/>
          <w:szCs w:val="24"/>
        </w:rPr>
        <w:t>.</w:t>
      </w:r>
      <w:r w:rsidR="0036584F">
        <w:rPr>
          <w:rFonts w:ascii="Times New Roman" w:hAnsi="Times New Roman" w:cs="Times New Roman"/>
          <w:sz w:val="24"/>
          <w:szCs w:val="24"/>
        </w:rPr>
        <w:t xml:space="preserve"> Dolphins </w:t>
      </w:r>
      <w:r w:rsidR="000437F5">
        <w:rPr>
          <w:rFonts w:ascii="Times New Roman" w:hAnsi="Times New Roman" w:cs="Times New Roman"/>
          <w:sz w:val="24"/>
          <w:szCs w:val="24"/>
        </w:rPr>
        <w:t>were particularly important predators of</w:t>
      </w:r>
      <w:r w:rsidR="001E30E6">
        <w:rPr>
          <w:rFonts w:ascii="Times New Roman" w:hAnsi="Times New Roman" w:cs="Times New Roman"/>
          <w:sz w:val="24"/>
          <w:szCs w:val="24"/>
        </w:rPr>
        <w:t xml:space="preserve"> the </w:t>
      </w:r>
      <w:r w:rsidR="006507B2">
        <w:rPr>
          <w:rFonts w:ascii="Times New Roman" w:hAnsi="Times New Roman" w:cs="Times New Roman"/>
          <w:sz w:val="24"/>
          <w:szCs w:val="24"/>
        </w:rPr>
        <w:t xml:space="preserve">small </w:t>
      </w:r>
      <w:proofErr w:type="spellStart"/>
      <w:r w:rsidR="006507B2">
        <w:rPr>
          <w:rFonts w:ascii="Times New Roman" w:hAnsi="Times New Roman" w:cs="Times New Roman"/>
          <w:sz w:val="24"/>
          <w:szCs w:val="24"/>
        </w:rPr>
        <w:t>scianids</w:t>
      </w:r>
      <w:proofErr w:type="spellEnd"/>
      <w:r w:rsidR="006507B2">
        <w:rPr>
          <w:rFonts w:ascii="Times New Roman" w:hAnsi="Times New Roman" w:cs="Times New Roman"/>
          <w:sz w:val="24"/>
          <w:szCs w:val="24"/>
        </w:rPr>
        <w:t xml:space="preserve"> </w:t>
      </w:r>
      <w:r w:rsidR="001E30E6">
        <w:rPr>
          <w:rFonts w:ascii="Times New Roman" w:hAnsi="Times New Roman" w:cs="Times New Roman"/>
          <w:sz w:val="24"/>
          <w:szCs w:val="24"/>
        </w:rPr>
        <w:t xml:space="preserve">functional group, </w:t>
      </w:r>
      <w:r w:rsidR="000437F5">
        <w:rPr>
          <w:rFonts w:ascii="Times New Roman" w:hAnsi="Times New Roman" w:cs="Times New Roman"/>
          <w:sz w:val="24"/>
          <w:szCs w:val="24"/>
        </w:rPr>
        <w:t>accounting</w:t>
      </w:r>
      <w:r w:rsidR="001E30E6">
        <w:rPr>
          <w:rFonts w:ascii="Times New Roman" w:hAnsi="Times New Roman" w:cs="Times New Roman"/>
          <w:sz w:val="24"/>
          <w:szCs w:val="24"/>
        </w:rPr>
        <w:t xml:space="preserve"> for </w:t>
      </w:r>
      <w:r w:rsidR="009E1A98">
        <w:rPr>
          <w:rFonts w:ascii="Times New Roman" w:hAnsi="Times New Roman" w:cs="Times New Roman"/>
          <w:sz w:val="24"/>
          <w:szCs w:val="24"/>
        </w:rPr>
        <w:t>nearly half</w:t>
      </w:r>
      <w:r w:rsidR="001E30E6">
        <w:rPr>
          <w:rFonts w:ascii="Times New Roman" w:hAnsi="Times New Roman" w:cs="Times New Roman"/>
          <w:sz w:val="24"/>
          <w:szCs w:val="24"/>
        </w:rPr>
        <w:t xml:space="preserve"> of the mortality of both the adult </w:t>
      </w:r>
      <w:r w:rsidR="009E1A98">
        <w:rPr>
          <w:rFonts w:ascii="Times New Roman" w:hAnsi="Times New Roman" w:cs="Times New Roman"/>
          <w:sz w:val="24"/>
          <w:szCs w:val="24"/>
        </w:rPr>
        <w:t xml:space="preserve">(44.1%) </w:t>
      </w:r>
      <w:r w:rsidR="001E30E6">
        <w:rPr>
          <w:rFonts w:ascii="Times New Roman" w:hAnsi="Times New Roman" w:cs="Times New Roman"/>
          <w:sz w:val="24"/>
          <w:szCs w:val="24"/>
        </w:rPr>
        <w:t xml:space="preserve">and juvenile </w:t>
      </w:r>
      <w:r w:rsidR="009E1A98">
        <w:rPr>
          <w:rFonts w:ascii="Times New Roman" w:hAnsi="Times New Roman" w:cs="Times New Roman"/>
          <w:sz w:val="24"/>
          <w:szCs w:val="24"/>
        </w:rPr>
        <w:t xml:space="preserve">(43.2%) </w:t>
      </w:r>
      <w:r w:rsidR="001E30E6">
        <w:rPr>
          <w:rFonts w:ascii="Times New Roman" w:hAnsi="Times New Roman" w:cs="Times New Roman"/>
          <w:sz w:val="24"/>
          <w:szCs w:val="24"/>
        </w:rPr>
        <w:t>life stages</w:t>
      </w:r>
      <w:r w:rsidR="000437F5">
        <w:rPr>
          <w:rFonts w:ascii="Times New Roman" w:hAnsi="Times New Roman" w:cs="Times New Roman"/>
          <w:sz w:val="24"/>
          <w:szCs w:val="24"/>
        </w:rPr>
        <w:t xml:space="preserve"> of these prey species</w:t>
      </w:r>
      <w:r w:rsidR="001E30E6">
        <w:rPr>
          <w:rFonts w:ascii="Times New Roman" w:hAnsi="Times New Roman" w:cs="Times New Roman"/>
          <w:sz w:val="24"/>
          <w:szCs w:val="24"/>
        </w:rPr>
        <w:t xml:space="preserve">. Dolphins also represented an important mortality source for adult menhaden </w:t>
      </w:r>
      <w:r w:rsidR="009E1A98">
        <w:rPr>
          <w:rFonts w:ascii="Times New Roman" w:hAnsi="Times New Roman" w:cs="Times New Roman"/>
          <w:sz w:val="24"/>
          <w:szCs w:val="24"/>
        </w:rPr>
        <w:t>(13.5%</w:t>
      </w:r>
      <w:r w:rsidR="000437F5">
        <w:rPr>
          <w:rFonts w:ascii="Times New Roman" w:hAnsi="Times New Roman" w:cs="Times New Roman"/>
          <w:sz w:val="24"/>
          <w:szCs w:val="24"/>
        </w:rPr>
        <w:t xml:space="preserve"> of </w:t>
      </w:r>
      <w:r w:rsidR="000A503C">
        <w:rPr>
          <w:rFonts w:ascii="Times New Roman" w:hAnsi="Times New Roman" w:cs="Times New Roman"/>
          <w:sz w:val="24"/>
          <w:szCs w:val="24"/>
        </w:rPr>
        <w:t xml:space="preserve">mortality) </w:t>
      </w:r>
      <w:r w:rsidR="001E30E6">
        <w:rPr>
          <w:rFonts w:ascii="Times New Roman" w:hAnsi="Times New Roman" w:cs="Times New Roman"/>
          <w:sz w:val="24"/>
          <w:szCs w:val="24"/>
        </w:rPr>
        <w:t>and juvenile red drum</w:t>
      </w:r>
      <w:r w:rsidR="009E1A98">
        <w:rPr>
          <w:rFonts w:ascii="Times New Roman" w:hAnsi="Times New Roman" w:cs="Times New Roman"/>
          <w:sz w:val="24"/>
          <w:szCs w:val="24"/>
        </w:rPr>
        <w:t xml:space="preserve"> (3.9% </w:t>
      </w:r>
      <w:r w:rsidR="000A503C">
        <w:rPr>
          <w:rFonts w:ascii="Times New Roman" w:hAnsi="Times New Roman" w:cs="Times New Roman"/>
          <w:sz w:val="24"/>
          <w:szCs w:val="24"/>
        </w:rPr>
        <w:t>of mortality)</w:t>
      </w:r>
      <w:r w:rsidR="001E30E6">
        <w:rPr>
          <w:rFonts w:ascii="Times New Roman" w:hAnsi="Times New Roman" w:cs="Times New Roman"/>
          <w:sz w:val="24"/>
          <w:szCs w:val="24"/>
        </w:rPr>
        <w:t xml:space="preserve">. </w:t>
      </w:r>
    </w:p>
    <w:p w14:paraId="152F4975" w14:textId="2565B3C5" w:rsidR="00FF43EF" w:rsidRDefault="001E30E6" w:rsidP="00853EB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w:t>
      </w:r>
      <w:r w:rsidR="006667D6">
        <w:rPr>
          <w:rFonts w:ascii="Times New Roman" w:hAnsi="Times New Roman" w:cs="Times New Roman"/>
          <w:sz w:val="24"/>
          <w:szCs w:val="24"/>
        </w:rPr>
        <w:t>focal functional groups</w:t>
      </w:r>
      <w:r>
        <w:rPr>
          <w:rFonts w:ascii="Times New Roman" w:hAnsi="Times New Roman" w:cs="Times New Roman"/>
          <w:sz w:val="24"/>
          <w:szCs w:val="24"/>
        </w:rPr>
        <w:t xml:space="preserve"> represent important diet items for some seabird species, </w:t>
      </w:r>
      <w:r w:rsidR="000A503C">
        <w:rPr>
          <w:rFonts w:ascii="Times New Roman" w:hAnsi="Times New Roman" w:cs="Times New Roman"/>
          <w:sz w:val="24"/>
          <w:szCs w:val="24"/>
        </w:rPr>
        <w:t xml:space="preserve">the total abundance of </w:t>
      </w:r>
      <w:r>
        <w:rPr>
          <w:rFonts w:ascii="Times New Roman" w:hAnsi="Times New Roman" w:cs="Times New Roman"/>
          <w:sz w:val="24"/>
          <w:szCs w:val="24"/>
        </w:rPr>
        <w:t xml:space="preserve">seabirds </w:t>
      </w:r>
      <w:r w:rsidR="000A503C">
        <w:rPr>
          <w:rFonts w:ascii="Times New Roman" w:hAnsi="Times New Roman" w:cs="Times New Roman"/>
          <w:sz w:val="24"/>
          <w:szCs w:val="24"/>
        </w:rPr>
        <w:t>in the</w:t>
      </w:r>
      <w:r>
        <w:rPr>
          <w:rFonts w:ascii="Times New Roman" w:hAnsi="Times New Roman" w:cs="Times New Roman"/>
          <w:sz w:val="24"/>
          <w:szCs w:val="24"/>
        </w:rPr>
        <w:t xml:space="preserve"> model </w:t>
      </w:r>
      <w:r w:rsidR="000A503C">
        <w:rPr>
          <w:rFonts w:ascii="Times New Roman" w:hAnsi="Times New Roman" w:cs="Times New Roman"/>
          <w:sz w:val="24"/>
          <w:szCs w:val="24"/>
        </w:rPr>
        <w:t xml:space="preserve">area is insufficient to </w:t>
      </w:r>
      <w:r>
        <w:rPr>
          <w:rFonts w:ascii="Times New Roman" w:hAnsi="Times New Roman" w:cs="Times New Roman"/>
          <w:sz w:val="24"/>
          <w:szCs w:val="24"/>
        </w:rPr>
        <w:t xml:space="preserve">exert </w:t>
      </w:r>
      <w:r w:rsidR="0036584F">
        <w:rPr>
          <w:rFonts w:ascii="Times New Roman" w:hAnsi="Times New Roman" w:cs="Times New Roman"/>
          <w:sz w:val="24"/>
          <w:szCs w:val="24"/>
        </w:rPr>
        <w:t>substantial</w:t>
      </w:r>
      <w:r>
        <w:rPr>
          <w:rFonts w:ascii="Times New Roman" w:hAnsi="Times New Roman" w:cs="Times New Roman"/>
          <w:sz w:val="24"/>
          <w:szCs w:val="24"/>
        </w:rPr>
        <w:t xml:space="preserve"> mortality on </w:t>
      </w:r>
      <w:r w:rsidR="000A503C">
        <w:rPr>
          <w:rFonts w:ascii="Times New Roman" w:hAnsi="Times New Roman" w:cs="Times New Roman"/>
          <w:sz w:val="24"/>
          <w:szCs w:val="24"/>
        </w:rPr>
        <w:t xml:space="preserve">prey </w:t>
      </w:r>
      <w:r>
        <w:rPr>
          <w:rFonts w:ascii="Times New Roman" w:hAnsi="Times New Roman" w:cs="Times New Roman"/>
          <w:sz w:val="24"/>
          <w:szCs w:val="24"/>
        </w:rPr>
        <w:t>populations.</w:t>
      </w:r>
      <w:r w:rsidR="000A503C">
        <w:rPr>
          <w:rFonts w:ascii="Times New Roman" w:hAnsi="Times New Roman" w:cs="Times New Roman"/>
          <w:sz w:val="24"/>
          <w:szCs w:val="24"/>
        </w:rPr>
        <w:t xml:space="preserve"> </w:t>
      </w:r>
      <w:r w:rsidR="005B42A6">
        <w:rPr>
          <w:rFonts w:ascii="Times New Roman" w:hAnsi="Times New Roman" w:cs="Times New Roman"/>
          <w:sz w:val="24"/>
          <w:szCs w:val="24"/>
        </w:rPr>
        <w:t xml:space="preserve">The functional group most impacted by seabird predation was menhaden. </w:t>
      </w:r>
      <w:r w:rsidR="005B42A6">
        <w:rPr>
          <w:rFonts w:ascii="Times New Roman" w:hAnsi="Times New Roman" w:cs="Times New Roman"/>
          <w:sz w:val="24"/>
          <w:szCs w:val="24"/>
        </w:rPr>
        <w:lastRenderedPageBreak/>
        <w:t>P</w:t>
      </w:r>
      <w:r w:rsidR="00C24D45">
        <w:rPr>
          <w:rFonts w:ascii="Times New Roman" w:hAnsi="Times New Roman" w:cs="Times New Roman"/>
          <w:sz w:val="24"/>
          <w:szCs w:val="24"/>
        </w:rPr>
        <w:t>elicans accounted</w:t>
      </w:r>
      <w:r w:rsidR="005B42A6">
        <w:rPr>
          <w:rFonts w:ascii="Times New Roman" w:hAnsi="Times New Roman" w:cs="Times New Roman"/>
          <w:sz w:val="24"/>
          <w:szCs w:val="24"/>
        </w:rPr>
        <w:t xml:space="preserve"> for 1.5% of adult mortality and 1.8% of juvenile mortality. Diving birds were slightly less </w:t>
      </w:r>
      <w:r w:rsidR="006667D6">
        <w:rPr>
          <w:rFonts w:ascii="Times New Roman" w:hAnsi="Times New Roman" w:cs="Times New Roman"/>
          <w:sz w:val="24"/>
          <w:szCs w:val="24"/>
        </w:rPr>
        <w:t>influential</w:t>
      </w:r>
      <w:r w:rsidR="00C24D45">
        <w:rPr>
          <w:rFonts w:ascii="Times New Roman" w:hAnsi="Times New Roman" w:cs="Times New Roman"/>
          <w:sz w:val="24"/>
          <w:szCs w:val="24"/>
        </w:rPr>
        <w:t xml:space="preserve"> mortality sources </w:t>
      </w:r>
      <w:r w:rsidR="005B42A6">
        <w:rPr>
          <w:rFonts w:ascii="Times New Roman" w:hAnsi="Times New Roman" w:cs="Times New Roman"/>
          <w:sz w:val="24"/>
          <w:szCs w:val="24"/>
        </w:rPr>
        <w:t>at 1.1% (adults) and 0.9% (juveniles). Menhaden composed a similar diet fraction for both seabird groups</w:t>
      </w:r>
      <w:r w:rsidR="00C24D45">
        <w:rPr>
          <w:rFonts w:ascii="Times New Roman" w:hAnsi="Times New Roman" w:cs="Times New Roman"/>
          <w:sz w:val="24"/>
          <w:szCs w:val="24"/>
        </w:rPr>
        <w:t>; h</w:t>
      </w:r>
      <w:r w:rsidR="005B42A6">
        <w:rPr>
          <w:rFonts w:ascii="Times New Roman" w:hAnsi="Times New Roman" w:cs="Times New Roman"/>
          <w:sz w:val="24"/>
          <w:szCs w:val="24"/>
        </w:rPr>
        <w:t xml:space="preserve">owever, the higher biomass of pelicans </w:t>
      </w:r>
      <w:r w:rsidR="00B95617">
        <w:rPr>
          <w:rFonts w:ascii="Times New Roman" w:hAnsi="Times New Roman" w:cs="Times New Roman"/>
          <w:sz w:val="24"/>
          <w:szCs w:val="24"/>
        </w:rPr>
        <w:t xml:space="preserve">in the model </w:t>
      </w:r>
      <w:r w:rsidR="005B42A6">
        <w:rPr>
          <w:rFonts w:ascii="Times New Roman" w:hAnsi="Times New Roman" w:cs="Times New Roman"/>
          <w:sz w:val="24"/>
          <w:szCs w:val="24"/>
        </w:rPr>
        <w:t xml:space="preserve">more than overcame the higher consumption rate of diving birds. </w:t>
      </w:r>
    </w:p>
    <w:p w14:paraId="3DED99D6" w14:textId="1DA20F0A" w:rsidR="00CE6318" w:rsidRDefault="00CE6318"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24026B">
        <w:rPr>
          <w:rFonts w:ascii="Times New Roman" w:hAnsi="Times New Roman" w:cs="Times New Roman"/>
          <w:sz w:val="24"/>
          <w:szCs w:val="24"/>
        </w:rPr>
        <w:t xml:space="preserve">more integrative </w:t>
      </w:r>
      <w:r>
        <w:rPr>
          <w:rFonts w:ascii="Times New Roman" w:hAnsi="Times New Roman" w:cs="Times New Roman"/>
          <w:sz w:val="24"/>
          <w:szCs w:val="24"/>
        </w:rPr>
        <w:t xml:space="preserve">generalized equilibrium model confirmed </w:t>
      </w:r>
      <w:r w:rsidR="00A26DEA">
        <w:rPr>
          <w:rFonts w:ascii="Times New Roman" w:hAnsi="Times New Roman" w:cs="Times New Roman"/>
          <w:sz w:val="24"/>
          <w:szCs w:val="24"/>
        </w:rPr>
        <w:t xml:space="preserve">the </w:t>
      </w:r>
      <w:r w:rsidR="00613706">
        <w:rPr>
          <w:rFonts w:ascii="Times New Roman" w:hAnsi="Times New Roman" w:cs="Times New Roman"/>
          <w:sz w:val="24"/>
          <w:szCs w:val="24"/>
        </w:rPr>
        <w:t>high</w:t>
      </w:r>
      <w:r w:rsidR="00A26DEA">
        <w:rPr>
          <w:rFonts w:ascii="Times New Roman" w:hAnsi="Times New Roman" w:cs="Times New Roman"/>
          <w:sz w:val="24"/>
          <w:szCs w:val="24"/>
        </w:rPr>
        <w:t xml:space="preserve"> magnitude </w:t>
      </w:r>
      <w:r>
        <w:rPr>
          <w:rFonts w:ascii="Times New Roman" w:hAnsi="Times New Roman" w:cs="Times New Roman"/>
          <w:sz w:val="24"/>
          <w:szCs w:val="24"/>
        </w:rPr>
        <w:t>results from the direct mortality sources</w:t>
      </w:r>
      <w:r w:rsidR="00613706">
        <w:rPr>
          <w:rFonts w:ascii="Times New Roman" w:hAnsi="Times New Roman" w:cs="Times New Roman"/>
          <w:sz w:val="24"/>
          <w:szCs w:val="24"/>
        </w:rPr>
        <w:t>, and when functional groups were combined, these high magnitude impacts dominated</w:t>
      </w:r>
      <w:r w:rsidR="000A2A54">
        <w:rPr>
          <w:rFonts w:ascii="Times New Roman" w:hAnsi="Times New Roman" w:cs="Times New Roman"/>
          <w:sz w:val="24"/>
          <w:szCs w:val="24"/>
        </w:rPr>
        <w:t xml:space="preserve">. </w:t>
      </w:r>
      <w:r w:rsidR="004149A5">
        <w:rPr>
          <w:rFonts w:ascii="Times New Roman" w:hAnsi="Times New Roman" w:cs="Times New Roman"/>
          <w:sz w:val="24"/>
          <w:szCs w:val="24"/>
        </w:rPr>
        <w:t>A</w:t>
      </w:r>
      <w:r w:rsidR="006F4A42">
        <w:rPr>
          <w:rFonts w:ascii="Times New Roman" w:hAnsi="Times New Roman" w:cs="Times New Roman"/>
          <w:sz w:val="24"/>
          <w:szCs w:val="24"/>
        </w:rPr>
        <w:t>dult blue cra</w:t>
      </w:r>
      <w:r w:rsidR="0024026B">
        <w:rPr>
          <w:rFonts w:ascii="Times New Roman" w:hAnsi="Times New Roman" w:cs="Times New Roman"/>
          <w:sz w:val="24"/>
          <w:szCs w:val="24"/>
        </w:rPr>
        <w:t>b and a</w:t>
      </w:r>
      <w:r w:rsidR="006F4A42">
        <w:rPr>
          <w:rFonts w:ascii="Times New Roman" w:hAnsi="Times New Roman" w:cs="Times New Roman"/>
          <w:sz w:val="24"/>
          <w:szCs w:val="24"/>
        </w:rPr>
        <w:t>dult menhaden showed large positive responses to reductions in fishing effort</w:t>
      </w:r>
      <w:r w:rsidR="007B4430">
        <w:rPr>
          <w:rFonts w:ascii="Times New Roman" w:hAnsi="Times New Roman" w:cs="Times New Roman"/>
          <w:sz w:val="24"/>
          <w:szCs w:val="24"/>
        </w:rPr>
        <w:t>, and a</w:t>
      </w:r>
      <w:r w:rsidR="006F4A42">
        <w:rPr>
          <w:rFonts w:ascii="Times New Roman" w:hAnsi="Times New Roman" w:cs="Times New Roman"/>
          <w:sz w:val="24"/>
          <w:szCs w:val="24"/>
        </w:rPr>
        <w:t xml:space="preserve">dult </w:t>
      </w:r>
      <w:proofErr w:type="spellStart"/>
      <w:r w:rsidR="006F4A42">
        <w:rPr>
          <w:rFonts w:ascii="Times New Roman" w:hAnsi="Times New Roman" w:cs="Times New Roman"/>
          <w:sz w:val="24"/>
          <w:szCs w:val="24"/>
        </w:rPr>
        <w:t>panaeids</w:t>
      </w:r>
      <w:proofErr w:type="spellEnd"/>
      <w:r w:rsidR="006F4A42">
        <w:rPr>
          <w:rFonts w:ascii="Times New Roman" w:hAnsi="Times New Roman" w:cs="Times New Roman"/>
          <w:sz w:val="24"/>
          <w:szCs w:val="24"/>
        </w:rPr>
        <w:t xml:space="preserve"> showed small positive responses, all with relatively low uncertainty</w:t>
      </w:r>
      <w:r w:rsidR="00466A5E">
        <w:rPr>
          <w:rFonts w:ascii="Times New Roman" w:hAnsi="Times New Roman" w:cs="Times New Roman"/>
          <w:sz w:val="24"/>
          <w:szCs w:val="24"/>
        </w:rPr>
        <w:t xml:space="preserve"> (Fig. 4</w:t>
      </w:r>
      <w:r w:rsidR="00613706">
        <w:rPr>
          <w:rFonts w:ascii="Times New Roman" w:hAnsi="Times New Roman" w:cs="Times New Roman"/>
          <w:sz w:val="24"/>
          <w:szCs w:val="24"/>
        </w:rPr>
        <w:t>a</w:t>
      </w:r>
      <w:r w:rsidR="00466A5E">
        <w:rPr>
          <w:rFonts w:ascii="Times New Roman" w:hAnsi="Times New Roman" w:cs="Times New Roman"/>
          <w:sz w:val="24"/>
          <w:szCs w:val="24"/>
        </w:rPr>
        <w:t>).</w:t>
      </w:r>
      <w:r w:rsidR="00853EBA">
        <w:rPr>
          <w:rFonts w:ascii="Times New Roman" w:hAnsi="Times New Roman" w:cs="Times New Roman"/>
          <w:sz w:val="24"/>
          <w:szCs w:val="24"/>
        </w:rPr>
        <w:t xml:space="preserve"> </w:t>
      </w:r>
      <w:r w:rsidR="00613706">
        <w:rPr>
          <w:rFonts w:ascii="Times New Roman" w:hAnsi="Times New Roman" w:cs="Times New Roman"/>
          <w:sz w:val="24"/>
          <w:szCs w:val="24"/>
        </w:rPr>
        <w:t>When juveniles and adults were aggregated into one functional group, these patterns held (Fig. 4b). The result</w:t>
      </w:r>
      <w:r w:rsidR="000A503C">
        <w:rPr>
          <w:rFonts w:ascii="Times New Roman" w:hAnsi="Times New Roman" w:cs="Times New Roman"/>
          <w:sz w:val="24"/>
          <w:szCs w:val="24"/>
        </w:rPr>
        <w:t xml:space="preserve">s are consistent </w:t>
      </w:r>
      <w:r w:rsidR="00613706">
        <w:rPr>
          <w:rFonts w:ascii="Times New Roman" w:hAnsi="Times New Roman" w:cs="Times New Roman"/>
          <w:sz w:val="24"/>
          <w:szCs w:val="24"/>
        </w:rPr>
        <w:t>with those</w:t>
      </w:r>
      <w:r w:rsidR="006F4A42">
        <w:rPr>
          <w:rFonts w:ascii="Times New Roman" w:hAnsi="Times New Roman" w:cs="Times New Roman"/>
          <w:sz w:val="24"/>
          <w:szCs w:val="24"/>
        </w:rPr>
        <w:t xml:space="preserve"> from </w:t>
      </w:r>
      <w:r w:rsidR="00C24D45">
        <w:rPr>
          <w:rFonts w:ascii="Times New Roman" w:hAnsi="Times New Roman" w:cs="Times New Roman"/>
          <w:sz w:val="24"/>
          <w:szCs w:val="24"/>
        </w:rPr>
        <w:t xml:space="preserve">the </w:t>
      </w:r>
      <w:r w:rsidR="00354953">
        <w:rPr>
          <w:rFonts w:ascii="Times New Roman" w:hAnsi="Times New Roman" w:cs="Times New Roman"/>
          <w:sz w:val="24"/>
          <w:szCs w:val="24"/>
        </w:rPr>
        <w:t xml:space="preserve">analysis on only </w:t>
      </w:r>
      <w:r w:rsidR="006F4A42">
        <w:rPr>
          <w:rFonts w:ascii="Times New Roman" w:hAnsi="Times New Roman" w:cs="Times New Roman"/>
          <w:sz w:val="24"/>
          <w:szCs w:val="24"/>
        </w:rPr>
        <w:t>direct</w:t>
      </w:r>
      <w:r w:rsidR="00354953">
        <w:rPr>
          <w:rFonts w:ascii="Times New Roman" w:hAnsi="Times New Roman" w:cs="Times New Roman"/>
          <w:sz w:val="24"/>
          <w:szCs w:val="24"/>
        </w:rPr>
        <w:t xml:space="preserve"> mortality</w:t>
      </w:r>
      <w:r w:rsidR="006F4A42">
        <w:rPr>
          <w:rFonts w:ascii="Times New Roman" w:hAnsi="Times New Roman" w:cs="Times New Roman"/>
          <w:sz w:val="24"/>
          <w:szCs w:val="24"/>
        </w:rPr>
        <w:t xml:space="preserve"> </w:t>
      </w:r>
      <w:r w:rsidR="00466A5E">
        <w:rPr>
          <w:rFonts w:ascii="Times New Roman" w:hAnsi="Times New Roman" w:cs="Times New Roman"/>
          <w:sz w:val="24"/>
          <w:szCs w:val="24"/>
        </w:rPr>
        <w:t xml:space="preserve">from the </w:t>
      </w:r>
      <w:proofErr w:type="spellStart"/>
      <w:r w:rsidR="00466A5E">
        <w:rPr>
          <w:rFonts w:ascii="Times New Roman" w:hAnsi="Times New Roman" w:cs="Times New Roman"/>
          <w:sz w:val="24"/>
          <w:szCs w:val="24"/>
        </w:rPr>
        <w:t>Rpath</w:t>
      </w:r>
      <w:proofErr w:type="spellEnd"/>
      <w:r w:rsidR="00466A5E">
        <w:rPr>
          <w:rFonts w:ascii="Times New Roman" w:hAnsi="Times New Roman" w:cs="Times New Roman"/>
          <w:sz w:val="24"/>
          <w:szCs w:val="24"/>
        </w:rPr>
        <w:t xml:space="preserve"> model. </w:t>
      </w:r>
      <w:r w:rsidR="006F4A42">
        <w:rPr>
          <w:rFonts w:ascii="Times New Roman" w:hAnsi="Times New Roman" w:cs="Times New Roman"/>
          <w:sz w:val="24"/>
          <w:szCs w:val="24"/>
        </w:rPr>
        <w:t>Ad</w:t>
      </w:r>
      <w:r w:rsidR="00613706">
        <w:rPr>
          <w:rFonts w:ascii="Times New Roman" w:hAnsi="Times New Roman" w:cs="Times New Roman"/>
          <w:sz w:val="24"/>
          <w:szCs w:val="24"/>
        </w:rPr>
        <w:t xml:space="preserve">ult and juvenile </w:t>
      </w:r>
      <w:r w:rsidR="006507B2">
        <w:rPr>
          <w:rFonts w:ascii="Times New Roman" w:hAnsi="Times New Roman" w:cs="Times New Roman"/>
          <w:sz w:val="24"/>
          <w:szCs w:val="24"/>
        </w:rPr>
        <w:t xml:space="preserve">small </w:t>
      </w:r>
      <w:proofErr w:type="spellStart"/>
      <w:r w:rsidR="006507B2">
        <w:rPr>
          <w:rFonts w:ascii="Times New Roman" w:hAnsi="Times New Roman" w:cs="Times New Roman"/>
          <w:sz w:val="24"/>
          <w:szCs w:val="24"/>
        </w:rPr>
        <w:t>scianids</w:t>
      </w:r>
      <w:proofErr w:type="spellEnd"/>
      <w:r w:rsidR="00613706">
        <w:rPr>
          <w:rFonts w:ascii="Times New Roman" w:hAnsi="Times New Roman" w:cs="Times New Roman"/>
          <w:sz w:val="24"/>
          <w:szCs w:val="24"/>
        </w:rPr>
        <w:t>, as well as their aggregated group,</w:t>
      </w:r>
      <w:r w:rsidR="006F4A42">
        <w:rPr>
          <w:rFonts w:ascii="Times New Roman" w:hAnsi="Times New Roman" w:cs="Times New Roman"/>
          <w:sz w:val="24"/>
          <w:szCs w:val="24"/>
        </w:rPr>
        <w:t xml:space="preserve"> showed large positive responses coincident with reductions in dolphin survival</w:t>
      </w:r>
      <w:r w:rsidR="0024026B">
        <w:rPr>
          <w:rFonts w:ascii="Times New Roman" w:hAnsi="Times New Roman" w:cs="Times New Roman"/>
          <w:sz w:val="24"/>
          <w:szCs w:val="24"/>
        </w:rPr>
        <w:t>, though there was more uncertainty</w:t>
      </w:r>
      <w:r w:rsidR="00466A5E">
        <w:rPr>
          <w:rFonts w:ascii="Times New Roman" w:hAnsi="Times New Roman" w:cs="Times New Roman"/>
          <w:sz w:val="24"/>
          <w:szCs w:val="24"/>
        </w:rPr>
        <w:t xml:space="preserve"> </w:t>
      </w:r>
      <w:r w:rsidR="004C57E6">
        <w:rPr>
          <w:rFonts w:ascii="Times New Roman" w:hAnsi="Times New Roman" w:cs="Times New Roman"/>
          <w:sz w:val="24"/>
          <w:szCs w:val="24"/>
        </w:rPr>
        <w:t xml:space="preserve">associated with functional responses </w:t>
      </w:r>
      <w:r w:rsidR="00466A5E">
        <w:rPr>
          <w:rFonts w:ascii="Times New Roman" w:hAnsi="Times New Roman" w:cs="Times New Roman"/>
          <w:sz w:val="24"/>
          <w:szCs w:val="24"/>
        </w:rPr>
        <w:t>(Fig. 4). This was</w:t>
      </w:r>
      <w:r w:rsidR="007B4430">
        <w:rPr>
          <w:rFonts w:ascii="Times New Roman" w:hAnsi="Times New Roman" w:cs="Times New Roman"/>
          <w:sz w:val="24"/>
          <w:szCs w:val="24"/>
        </w:rPr>
        <w:t xml:space="preserve"> also in alignment with the</w:t>
      </w:r>
      <w:r w:rsidR="00466A5E">
        <w:rPr>
          <w:rFonts w:ascii="Times New Roman" w:hAnsi="Times New Roman" w:cs="Times New Roman"/>
          <w:sz w:val="24"/>
          <w:szCs w:val="24"/>
        </w:rPr>
        <w:t xml:space="preserve"> </w:t>
      </w:r>
      <w:proofErr w:type="spellStart"/>
      <w:r w:rsidR="00466A5E">
        <w:rPr>
          <w:rFonts w:ascii="Times New Roman" w:hAnsi="Times New Roman" w:cs="Times New Roman"/>
          <w:sz w:val="24"/>
          <w:szCs w:val="24"/>
        </w:rPr>
        <w:t>Rpath</w:t>
      </w:r>
      <w:proofErr w:type="spellEnd"/>
      <w:r w:rsidR="00466A5E">
        <w:rPr>
          <w:rFonts w:ascii="Times New Roman" w:hAnsi="Times New Roman" w:cs="Times New Roman"/>
          <w:sz w:val="24"/>
          <w:szCs w:val="24"/>
        </w:rPr>
        <w:t xml:space="preserve"> analysis on direct mortality</w:t>
      </w:r>
      <w:r w:rsidR="006F4A42">
        <w:rPr>
          <w:rFonts w:ascii="Times New Roman" w:hAnsi="Times New Roman" w:cs="Times New Roman"/>
          <w:sz w:val="24"/>
          <w:szCs w:val="24"/>
        </w:rPr>
        <w:t xml:space="preserve">. </w:t>
      </w:r>
      <w:r w:rsidR="009247BC">
        <w:rPr>
          <w:rFonts w:ascii="Times New Roman" w:hAnsi="Times New Roman" w:cs="Times New Roman"/>
          <w:sz w:val="24"/>
          <w:szCs w:val="24"/>
        </w:rPr>
        <w:t>Menhaden, which experienced a larger fraction of mortality from seabirds than other focal groups, responded positively to increased seab</w:t>
      </w:r>
      <w:r w:rsidR="00236284">
        <w:rPr>
          <w:rFonts w:ascii="Times New Roman" w:hAnsi="Times New Roman" w:cs="Times New Roman"/>
          <w:sz w:val="24"/>
          <w:szCs w:val="24"/>
        </w:rPr>
        <w:t xml:space="preserve">ird predation. </w:t>
      </w:r>
      <w:r w:rsidR="006667D6">
        <w:rPr>
          <w:rFonts w:ascii="Times New Roman" w:hAnsi="Times New Roman" w:cs="Times New Roman"/>
          <w:sz w:val="24"/>
          <w:szCs w:val="24"/>
        </w:rPr>
        <w:t>A</w:t>
      </w:r>
      <w:r w:rsidR="00236284">
        <w:rPr>
          <w:rFonts w:ascii="Times New Roman" w:hAnsi="Times New Roman" w:cs="Times New Roman"/>
          <w:sz w:val="24"/>
          <w:szCs w:val="24"/>
        </w:rPr>
        <w:t xml:space="preserve">lthough the 50% intervals did not cross zero, </w:t>
      </w:r>
      <w:r w:rsidR="009247BC">
        <w:rPr>
          <w:rFonts w:ascii="Times New Roman" w:hAnsi="Times New Roman" w:cs="Times New Roman"/>
          <w:sz w:val="24"/>
          <w:szCs w:val="24"/>
        </w:rPr>
        <w:t xml:space="preserve">the responses were muted to the point of not being </w:t>
      </w:r>
      <w:r w:rsidR="00236284">
        <w:rPr>
          <w:rFonts w:ascii="Times New Roman" w:hAnsi="Times New Roman" w:cs="Times New Roman"/>
          <w:sz w:val="24"/>
          <w:szCs w:val="24"/>
        </w:rPr>
        <w:t xml:space="preserve">visually </w:t>
      </w:r>
      <w:r w:rsidR="009247BC">
        <w:rPr>
          <w:rFonts w:ascii="Times New Roman" w:hAnsi="Times New Roman" w:cs="Times New Roman"/>
          <w:sz w:val="24"/>
          <w:szCs w:val="24"/>
        </w:rPr>
        <w:t xml:space="preserve">perceptible (Fig. 4). </w:t>
      </w:r>
      <w:r w:rsidR="006F4A42">
        <w:rPr>
          <w:rFonts w:ascii="Times New Roman" w:hAnsi="Times New Roman" w:cs="Times New Roman"/>
          <w:sz w:val="24"/>
          <w:szCs w:val="24"/>
        </w:rPr>
        <w:t>Thus, when direct impacts are substantial, they tend</w:t>
      </w:r>
      <w:r w:rsidR="00466A5E">
        <w:rPr>
          <w:rFonts w:ascii="Times New Roman" w:hAnsi="Times New Roman" w:cs="Times New Roman"/>
          <w:sz w:val="24"/>
          <w:szCs w:val="24"/>
        </w:rPr>
        <w:t>ed</w:t>
      </w:r>
      <w:r w:rsidR="006F4A42">
        <w:rPr>
          <w:rFonts w:ascii="Times New Roman" w:hAnsi="Times New Roman" w:cs="Times New Roman"/>
          <w:sz w:val="24"/>
          <w:szCs w:val="24"/>
        </w:rPr>
        <w:t xml:space="preserve"> to dominate over indirect impacts, and quantifying only direct impacts </w:t>
      </w:r>
      <w:r w:rsidR="00466A5E">
        <w:rPr>
          <w:rFonts w:ascii="Times New Roman" w:hAnsi="Times New Roman" w:cs="Times New Roman"/>
          <w:sz w:val="24"/>
          <w:szCs w:val="24"/>
        </w:rPr>
        <w:t>was</w:t>
      </w:r>
      <w:r w:rsidR="006F4A42">
        <w:rPr>
          <w:rFonts w:ascii="Times New Roman" w:hAnsi="Times New Roman" w:cs="Times New Roman"/>
          <w:sz w:val="24"/>
          <w:szCs w:val="24"/>
        </w:rPr>
        <w:t xml:space="preserve"> a useful first-order exploration.</w:t>
      </w:r>
    </w:p>
    <w:p w14:paraId="671BF2BF" w14:textId="77777777" w:rsidR="008C750A" w:rsidRDefault="006F4A42"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64A1">
        <w:rPr>
          <w:rFonts w:ascii="Times New Roman" w:hAnsi="Times New Roman" w:cs="Times New Roman"/>
          <w:sz w:val="24"/>
          <w:szCs w:val="24"/>
        </w:rPr>
        <w:t>Uncertainty in</w:t>
      </w:r>
      <w:r>
        <w:rPr>
          <w:rFonts w:ascii="Times New Roman" w:hAnsi="Times New Roman" w:cs="Times New Roman"/>
          <w:sz w:val="24"/>
          <w:szCs w:val="24"/>
        </w:rPr>
        <w:t xml:space="preserve"> functional responses </w:t>
      </w:r>
      <w:r w:rsidR="00E0268D">
        <w:rPr>
          <w:rFonts w:ascii="Times New Roman" w:hAnsi="Times New Roman" w:cs="Times New Roman"/>
          <w:sz w:val="24"/>
          <w:szCs w:val="24"/>
        </w:rPr>
        <w:t>led</w:t>
      </w:r>
      <w:r>
        <w:rPr>
          <w:rFonts w:ascii="Times New Roman" w:hAnsi="Times New Roman" w:cs="Times New Roman"/>
          <w:sz w:val="24"/>
          <w:szCs w:val="24"/>
        </w:rPr>
        <w:t xml:space="preserve"> to </w:t>
      </w:r>
      <w:r w:rsidR="002A60CF">
        <w:rPr>
          <w:rFonts w:ascii="Times New Roman" w:hAnsi="Times New Roman" w:cs="Times New Roman"/>
          <w:sz w:val="24"/>
          <w:szCs w:val="24"/>
        </w:rPr>
        <w:t>high</w:t>
      </w:r>
      <w:r>
        <w:rPr>
          <w:rFonts w:ascii="Times New Roman" w:hAnsi="Times New Roman" w:cs="Times New Roman"/>
          <w:sz w:val="24"/>
          <w:szCs w:val="24"/>
        </w:rPr>
        <w:t xml:space="preserve"> uncertainty in how groups less impacted by direct mortality </w:t>
      </w:r>
      <w:r w:rsidR="009247BC">
        <w:rPr>
          <w:rFonts w:ascii="Times New Roman" w:hAnsi="Times New Roman" w:cs="Times New Roman"/>
          <w:sz w:val="24"/>
          <w:szCs w:val="24"/>
        </w:rPr>
        <w:t xml:space="preserve">would </w:t>
      </w:r>
      <w:r>
        <w:rPr>
          <w:rFonts w:ascii="Times New Roman" w:hAnsi="Times New Roman" w:cs="Times New Roman"/>
          <w:sz w:val="24"/>
          <w:szCs w:val="24"/>
        </w:rPr>
        <w:t>respond to oil spill-induced changes in the ecosystem.</w:t>
      </w:r>
      <w:r w:rsidR="00D32C90">
        <w:rPr>
          <w:rFonts w:ascii="Times New Roman" w:hAnsi="Times New Roman" w:cs="Times New Roman"/>
          <w:sz w:val="24"/>
          <w:szCs w:val="24"/>
        </w:rPr>
        <w:t xml:space="preserve"> </w:t>
      </w:r>
      <w:r w:rsidR="009247BC">
        <w:rPr>
          <w:rFonts w:ascii="Times New Roman" w:hAnsi="Times New Roman" w:cs="Times New Roman"/>
          <w:sz w:val="24"/>
          <w:szCs w:val="24"/>
        </w:rPr>
        <w:t xml:space="preserve">Six functional group stanzas surprisingly had negative median responses to reduced fishing pressure (juvenile blue crab, juvenile menhaden, juvenile </w:t>
      </w:r>
      <w:proofErr w:type="spellStart"/>
      <w:r w:rsidR="009247BC">
        <w:rPr>
          <w:rFonts w:ascii="Times New Roman" w:hAnsi="Times New Roman" w:cs="Times New Roman"/>
          <w:sz w:val="24"/>
          <w:szCs w:val="24"/>
        </w:rPr>
        <w:t>panaeids</w:t>
      </w:r>
      <w:proofErr w:type="spellEnd"/>
      <w:r w:rsidR="009247BC">
        <w:rPr>
          <w:rFonts w:ascii="Times New Roman" w:hAnsi="Times New Roman" w:cs="Times New Roman"/>
          <w:sz w:val="24"/>
          <w:szCs w:val="24"/>
        </w:rPr>
        <w:t xml:space="preserve">, juvenile red drum, and both stanzas of small </w:t>
      </w:r>
      <w:proofErr w:type="spellStart"/>
      <w:r w:rsidR="009247BC">
        <w:rPr>
          <w:rFonts w:ascii="Times New Roman" w:hAnsi="Times New Roman" w:cs="Times New Roman"/>
          <w:sz w:val="24"/>
          <w:szCs w:val="24"/>
        </w:rPr>
        <w:lastRenderedPageBreak/>
        <w:t>scianids</w:t>
      </w:r>
      <w:proofErr w:type="spellEnd"/>
      <w:r w:rsidR="009247BC">
        <w:rPr>
          <w:rFonts w:ascii="Times New Roman" w:hAnsi="Times New Roman" w:cs="Times New Roman"/>
          <w:sz w:val="24"/>
          <w:szCs w:val="24"/>
        </w:rPr>
        <w:t xml:space="preserve">; Figs. 4a, S1). However, juveniles generally experienced less direct fishing effort, and in the case of blue crab, menhaden, and </w:t>
      </w:r>
      <w:proofErr w:type="spellStart"/>
      <w:r w:rsidR="009247BC">
        <w:rPr>
          <w:rFonts w:ascii="Times New Roman" w:hAnsi="Times New Roman" w:cs="Times New Roman"/>
          <w:sz w:val="24"/>
          <w:szCs w:val="24"/>
        </w:rPr>
        <w:t>panaeids</w:t>
      </w:r>
      <w:proofErr w:type="spellEnd"/>
      <w:r w:rsidR="009247BC">
        <w:rPr>
          <w:rFonts w:ascii="Times New Roman" w:hAnsi="Times New Roman" w:cs="Times New Roman"/>
          <w:sz w:val="24"/>
          <w:szCs w:val="24"/>
        </w:rPr>
        <w:t>, when functional groups were combined, the expected negative response of adults dominated. Also s</w:t>
      </w:r>
      <w:r w:rsidR="005D6BD6">
        <w:rPr>
          <w:rFonts w:ascii="Times New Roman" w:hAnsi="Times New Roman" w:cs="Times New Roman"/>
          <w:sz w:val="24"/>
          <w:szCs w:val="24"/>
        </w:rPr>
        <w:t>urprisingly</w:t>
      </w:r>
      <w:r w:rsidR="008A1DFC">
        <w:rPr>
          <w:rFonts w:ascii="Times New Roman" w:hAnsi="Times New Roman" w:cs="Times New Roman"/>
          <w:sz w:val="24"/>
          <w:szCs w:val="24"/>
        </w:rPr>
        <w:t xml:space="preserve">, for </w:t>
      </w:r>
      <w:r w:rsidR="00A26DEA">
        <w:rPr>
          <w:rFonts w:ascii="Times New Roman" w:hAnsi="Times New Roman" w:cs="Times New Roman"/>
          <w:sz w:val="24"/>
          <w:szCs w:val="24"/>
        </w:rPr>
        <w:t>seven</w:t>
      </w:r>
      <w:r w:rsidR="00D32C90">
        <w:rPr>
          <w:rFonts w:ascii="Times New Roman" w:hAnsi="Times New Roman" w:cs="Times New Roman"/>
          <w:sz w:val="24"/>
          <w:szCs w:val="24"/>
        </w:rPr>
        <w:t xml:space="preserve"> functional group stanzas</w:t>
      </w:r>
      <w:r w:rsidR="00A26DEA">
        <w:rPr>
          <w:rFonts w:ascii="Times New Roman" w:hAnsi="Times New Roman" w:cs="Times New Roman"/>
          <w:sz w:val="24"/>
          <w:szCs w:val="24"/>
        </w:rPr>
        <w:t xml:space="preserve"> (all </w:t>
      </w:r>
      <w:r w:rsidR="00A26DEA">
        <w:rPr>
          <w:rFonts w:ascii="Times New Roman" w:hAnsi="Times New Roman" w:cs="Times New Roman"/>
          <w:i/>
          <w:sz w:val="24"/>
          <w:szCs w:val="24"/>
        </w:rPr>
        <w:t>except</w:t>
      </w:r>
      <w:r w:rsidR="00A26DEA">
        <w:rPr>
          <w:rFonts w:ascii="Times New Roman" w:hAnsi="Times New Roman" w:cs="Times New Roman"/>
          <w:sz w:val="24"/>
          <w:szCs w:val="24"/>
        </w:rPr>
        <w:t xml:space="preserve"> juvenile menhaden and both small </w:t>
      </w:r>
      <w:proofErr w:type="spellStart"/>
      <w:r w:rsidR="00A26DEA">
        <w:rPr>
          <w:rFonts w:ascii="Times New Roman" w:hAnsi="Times New Roman" w:cs="Times New Roman"/>
          <w:sz w:val="24"/>
          <w:szCs w:val="24"/>
        </w:rPr>
        <w:t>scianid</w:t>
      </w:r>
      <w:proofErr w:type="spellEnd"/>
      <w:r w:rsidR="00A26DEA">
        <w:rPr>
          <w:rFonts w:ascii="Times New Roman" w:hAnsi="Times New Roman" w:cs="Times New Roman"/>
          <w:sz w:val="24"/>
          <w:szCs w:val="24"/>
        </w:rPr>
        <w:t xml:space="preserve"> groups)</w:t>
      </w:r>
      <w:r w:rsidR="00D32C90">
        <w:rPr>
          <w:rFonts w:ascii="Times New Roman" w:hAnsi="Times New Roman" w:cs="Times New Roman"/>
          <w:sz w:val="24"/>
          <w:szCs w:val="24"/>
        </w:rPr>
        <w:t xml:space="preserve">, the median response to decreased dolphin survival was actually a decrease in biomass, presumably due to release of </w:t>
      </w:r>
      <w:proofErr w:type="spellStart"/>
      <w:r w:rsidR="00D32C90">
        <w:rPr>
          <w:rFonts w:ascii="Times New Roman" w:hAnsi="Times New Roman" w:cs="Times New Roman"/>
          <w:sz w:val="24"/>
          <w:szCs w:val="24"/>
        </w:rPr>
        <w:t>mesopredators</w:t>
      </w:r>
      <w:proofErr w:type="spellEnd"/>
      <w:r w:rsidR="00A26DEA">
        <w:rPr>
          <w:rFonts w:ascii="Times New Roman" w:hAnsi="Times New Roman" w:cs="Times New Roman"/>
          <w:sz w:val="24"/>
          <w:szCs w:val="24"/>
        </w:rPr>
        <w:t xml:space="preserve"> (Fig. 4</w:t>
      </w:r>
      <w:r w:rsidR="008B5E2F">
        <w:rPr>
          <w:rFonts w:ascii="Times New Roman" w:hAnsi="Times New Roman" w:cs="Times New Roman"/>
          <w:sz w:val="24"/>
          <w:szCs w:val="24"/>
        </w:rPr>
        <w:t>a</w:t>
      </w:r>
      <w:r w:rsidR="00A26DEA">
        <w:rPr>
          <w:rFonts w:ascii="Times New Roman" w:hAnsi="Times New Roman" w:cs="Times New Roman"/>
          <w:sz w:val="24"/>
          <w:szCs w:val="24"/>
        </w:rPr>
        <w:t>, S1)</w:t>
      </w:r>
      <w:r w:rsidR="00D32C90">
        <w:rPr>
          <w:rFonts w:ascii="Times New Roman" w:hAnsi="Times New Roman" w:cs="Times New Roman"/>
          <w:sz w:val="24"/>
          <w:szCs w:val="24"/>
        </w:rPr>
        <w:t xml:space="preserve">. </w:t>
      </w:r>
      <w:r w:rsidR="008B5E2F">
        <w:rPr>
          <w:rFonts w:ascii="Times New Roman" w:hAnsi="Times New Roman" w:cs="Times New Roman"/>
          <w:sz w:val="24"/>
          <w:szCs w:val="24"/>
        </w:rPr>
        <w:t xml:space="preserve">When functional groups were combined, results were consistent with </w:t>
      </w:r>
      <w:r w:rsidR="009247BC">
        <w:rPr>
          <w:rFonts w:ascii="Times New Roman" w:hAnsi="Times New Roman" w:cs="Times New Roman"/>
          <w:sz w:val="24"/>
          <w:szCs w:val="24"/>
        </w:rPr>
        <w:t xml:space="preserve">those of </w:t>
      </w:r>
      <w:r w:rsidR="008B5E2F">
        <w:rPr>
          <w:rFonts w:ascii="Times New Roman" w:hAnsi="Times New Roman" w:cs="Times New Roman"/>
          <w:sz w:val="24"/>
          <w:szCs w:val="24"/>
        </w:rPr>
        <w:t>the separate</w:t>
      </w:r>
      <w:r w:rsidR="00326E96">
        <w:rPr>
          <w:rFonts w:ascii="Times New Roman" w:hAnsi="Times New Roman" w:cs="Times New Roman"/>
          <w:sz w:val="24"/>
          <w:szCs w:val="24"/>
        </w:rPr>
        <w:t>d</w:t>
      </w:r>
      <w:r w:rsidR="008B5E2F">
        <w:rPr>
          <w:rFonts w:ascii="Times New Roman" w:hAnsi="Times New Roman" w:cs="Times New Roman"/>
          <w:sz w:val="24"/>
          <w:szCs w:val="24"/>
        </w:rPr>
        <w:t xml:space="preserve"> stanzas, </w:t>
      </w:r>
      <w:r w:rsidR="00D1648D">
        <w:rPr>
          <w:rFonts w:ascii="Times New Roman" w:hAnsi="Times New Roman" w:cs="Times New Roman"/>
          <w:sz w:val="24"/>
          <w:szCs w:val="24"/>
        </w:rPr>
        <w:t>with</w:t>
      </w:r>
      <w:r w:rsidR="008B5E2F">
        <w:rPr>
          <w:rFonts w:ascii="Times New Roman" w:hAnsi="Times New Roman" w:cs="Times New Roman"/>
          <w:sz w:val="24"/>
          <w:szCs w:val="24"/>
        </w:rPr>
        <w:t xml:space="preserve"> </w:t>
      </w:r>
      <w:r w:rsidR="009247BC">
        <w:rPr>
          <w:rFonts w:ascii="Times New Roman" w:hAnsi="Times New Roman" w:cs="Times New Roman"/>
          <w:sz w:val="24"/>
          <w:szCs w:val="24"/>
        </w:rPr>
        <w:t xml:space="preserve">aggregated </w:t>
      </w:r>
      <w:r w:rsidR="008B5E2F">
        <w:rPr>
          <w:rFonts w:ascii="Times New Roman" w:hAnsi="Times New Roman" w:cs="Times New Roman"/>
          <w:sz w:val="24"/>
          <w:szCs w:val="24"/>
        </w:rPr>
        <w:t xml:space="preserve">menhaden </w:t>
      </w:r>
      <w:r w:rsidR="00D1648D">
        <w:rPr>
          <w:rFonts w:ascii="Times New Roman" w:hAnsi="Times New Roman" w:cs="Times New Roman"/>
          <w:sz w:val="24"/>
          <w:szCs w:val="24"/>
        </w:rPr>
        <w:t xml:space="preserve">responding </w:t>
      </w:r>
      <w:r w:rsidR="008B5E2F">
        <w:rPr>
          <w:rFonts w:ascii="Times New Roman" w:hAnsi="Times New Roman" w:cs="Times New Roman"/>
          <w:sz w:val="24"/>
          <w:szCs w:val="24"/>
        </w:rPr>
        <w:t xml:space="preserve">positively to a decrease in dolphin survival (Fig. 4b, 5). </w:t>
      </w:r>
      <w:r w:rsidR="00D1648D">
        <w:rPr>
          <w:rFonts w:ascii="Times New Roman" w:hAnsi="Times New Roman" w:cs="Times New Roman"/>
          <w:sz w:val="24"/>
          <w:szCs w:val="24"/>
        </w:rPr>
        <w:t>In addition, f</w:t>
      </w:r>
      <w:r w:rsidR="00D32C90">
        <w:rPr>
          <w:rFonts w:ascii="Times New Roman" w:hAnsi="Times New Roman" w:cs="Times New Roman"/>
          <w:sz w:val="24"/>
          <w:szCs w:val="24"/>
        </w:rPr>
        <w:t xml:space="preserve">or </w:t>
      </w:r>
      <w:r w:rsidR="008A1DFC">
        <w:rPr>
          <w:rFonts w:ascii="Times New Roman" w:hAnsi="Times New Roman" w:cs="Times New Roman"/>
          <w:sz w:val="24"/>
          <w:szCs w:val="24"/>
        </w:rPr>
        <w:t xml:space="preserve">many </w:t>
      </w:r>
      <w:r w:rsidR="00BD40E4">
        <w:rPr>
          <w:rFonts w:ascii="Times New Roman" w:hAnsi="Times New Roman" w:cs="Times New Roman"/>
          <w:sz w:val="24"/>
          <w:szCs w:val="24"/>
        </w:rPr>
        <w:t xml:space="preserve">of </w:t>
      </w:r>
      <w:r w:rsidR="008A1DFC">
        <w:rPr>
          <w:rFonts w:ascii="Times New Roman" w:hAnsi="Times New Roman" w:cs="Times New Roman"/>
          <w:sz w:val="24"/>
          <w:szCs w:val="24"/>
        </w:rPr>
        <w:t xml:space="preserve">these </w:t>
      </w:r>
      <w:r w:rsidR="00D32C90">
        <w:rPr>
          <w:rFonts w:ascii="Times New Roman" w:hAnsi="Times New Roman" w:cs="Times New Roman"/>
          <w:sz w:val="24"/>
          <w:szCs w:val="24"/>
        </w:rPr>
        <w:t>groups</w:t>
      </w:r>
      <w:r w:rsidR="00D1648D">
        <w:rPr>
          <w:rFonts w:ascii="Times New Roman" w:hAnsi="Times New Roman" w:cs="Times New Roman"/>
          <w:sz w:val="24"/>
          <w:szCs w:val="24"/>
        </w:rPr>
        <w:t xml:space="preserve"> (juvenile menhaden, juvenile </w:t>
      </w:r>
      <w:proofErr w:type="spellStart"/>
      <w:r w:rsidR="00D1648D">
        <w:rPr>
          <w:rFonts w:ascii="Times New Roman" w:hAnsi="Times New Roman" w:cs="Times New Roman"/>
          <w:sz w:val="24"/>
          <w:szCs w:val="24"/>
        </w:rPr>
        <w:t>panaeids</w:t>
      </w:r>
      <w:proofErr w:type="spellEnd"/>
      <w:r w:rsidR="00D1648D">
        <w:rPr>
          <w:rFonts w:ascii="Times New Roman" w:hAnsi="Times New Roman" w:cs="Times New Roman"/>
          <w:sz w:val="24"/>
          <w:szCs w:val="24"/>
        </w:rPr>
        <w:t xml:space="preserve">, juvenile red drum, adult small </w:t>
      </w:r>
      <w:proofErr w:type="spellStart"/>
      <w:r w:rsidR="00D1648D">
        <w:rPr>
          <w:rFonts w:ascii="Times New Roman" w:hAnsi="Times New Roman" w:cs="Times New Roman"/>
          <w:sz w:val="24"/>
          <w:szCs w:val="24"/>
        </w:rPr>
        <w:t>scianids</w:t>
      </w:r>
      <w:proofErr w:type="spellEnd"/>
      <w:r w:rsidR="00D1648D">
        <w:rPr>
          <w:rFonts w:ascii="Times New Roman" w:hAnsi="Times New Roman" w:cs="Times New Roman"/>
          <w:sz w:val="24"/>
          <w:szCs w:val="24"/>
        </w:rPr>
        <w:t>)</w:t>
      </w:r>
      <w:r w:rsidR="00D32C90">
        <w:rPr>
          <w:rFonts w:ascii="Times New Roman" w:hAnsi="Times New Roman" w:cs="Times New Roman"/>
          <w:sz w:val="24"/>
          <w:szCs w:val="24"/>
        </w:rPr>
        <w:t>, the 50% simulation interval include</w:t>
      </w:r>
      <w:r w:rsidR="008A1DFC">
        <w:rPr>
          <w:rFonts w:ascii="Times New Roman" w:hAnsi="Times New Roman" w:cs="Times New Roman"/>
          <w:sz w:val="24"/>
          <w:szCs w:val="24"/>
        </w:rPr>
        <w:t xml:space="preserve">s positive responses. </w:t>
      </w:r>
      <w:r w:rsidR="00E0268D">
        <w:rPr>
          <w:rFonts w:ascii="Times New Roman" w:hAnsi="Times New Roman" w:cs="Times New Roman"/>
          <w:sz w:val="24"/>
          <w:szCs w:val="24"/>
        </w:rPr>
        <w:t xml:space="preserve">The highest magnitude indirect impact from seabirds was a </w:t>
      </w:r>
      <w:r w:rsidR="00E0268D" w:rsidRPr="006667D6">
        <w:rPr>
          <w:rFonts w:ascii="Times New Roman" w:hAnsi="Times New Roman" w:cs="Times New Roman"/>
          <w:i/>
          <w:sz w:val="24"/>
          <w:szCs w:val="24"/>
        </w:rPr>
        <w:t>decrease</w:t>
      </w:r>
      <w:r w:rsidR="00E0268D">
        <w:rPr>
          <w:rFonts w:ascii="Times New Roman" w:hAnsi="Times New Roman" w:cs="Times New Roman"/>
          <w:sz w:val="24"/>
          <w:szCs w:val="24"/>
        </w:rPr>
        <w:t xml:space="preserve"> in juvenile and combined red drum biomass in response to increases in seabird mortality. </w:t>
      </w:r>
    </w:p>
    <w:p w14:paraId="1438D75E" w14:textId="3A8054EF" w:rsidR="00A742FC" w:rsidRDefault="008C750A" w:rsidP="008C75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responses from the generalized equilibrium model were highly variable across functional response configurations. With respect to fishing, only blue crabs (adult and combined), menhaden (adult and combined), and adult red drum had 80% simulation intervals </w:t>
      </w:r>
      <w:r w:rsidR="00BF5AA7">
        <w:rPr>
          <w:rFonts w:ascii="Times New Roman" w:hAnsi="Times New Roman" w:cs="Times New Roman"/>
          <w:sz w:val="24"/>
          <w:szCs w:val="24"/>
        </w:rPr>
        <w:t xml:space="preserve">(not plotted because </w:t>
      </w:r>
      <w:r w:rsidR="006667D6">
        <w:rPr>
          <w:rFonts w:ascii="Times New Roman" w:hAnsi="Times New Roman" w:cs="Times New Roman"/>
          <w:sz w:val="24"/>
          <w:szCs w:val="24"/>
        </w:rPr>
        <w:t>the</w:t>
      </w:r>
      <w:r w:rsidR="00BF5AA7">
        <w:rPr>
          <w:rFonts w:ascii="Times New Roman" w:hAnsi="Times New Roman" w:cs="Times New Roman"/>
          <w:sz w:val="24"/>
          <w:szCs w:val="24"/>
        </w:rPr>
        <w:t xml:space="preserve"> wide range obscures bar heights) </w:t>
      </w:r>
      <w:r>
        <w:rPr>
          <w:rFonts w:ascii="Times New Roman" w:hAnsi="Times New Roman" w:cs="Times New Roman"/>
          <w:sz w:val="24"/>
          <w:szCs w:val="24"/>
        </w:rPr>
        <w:t>that did not overlap zero, with all responding posi</w:t>
      </w:r>
      <w:r w:rsidR="006667D6">
        <w:rPr>
          <w:rFonts w:ascii="Times New Roman" w:hAnsi="Times New Roman" w:cs="Times New Roman"/>
          <w:sz w:val="24"/>
          <w:szCs w:val="24"/>
        </w:rPr>
        <w:t>tively to decreases in fishing.</w:t>
      </w:r>
      <w:r w:rsidR="008A1DFC">
        <w:rPr>
          <w:rFonts w:ascii="Times New Roman" w:hAnsi="Times New Roman" w:cs="Times New Roman"/>
          <w:sz w:val="24"/>
          <w:szCs w:val="24"/>
        </w:rPr>
        <w:t xml:space="preserve"> </w:t>
      </w:r>
      <w:r>
        <w:rPr>
          <w:rFonts w:ascii="Times New Roman" w:hAnsi="Times New Roman" w:cs="Times New Roman"/>
          <w:sz w:val="24"/>
          <w:szCs w:val="24"/>
        </w:rPr>
        <w:t>T</w:t>
      </w:r>
      <w:r w:rsidR="00D32C90">
        <w:rPr>
          <w:rFonts w:ascii="Times New Roman" w:hAnsi="Times New Roman" w:cs="Times New Roman"/>
          <w:sz w:val="24"/>
          <w:szCs w:val="24"/>
        </w:rPr>
        <w:t xml:space="preserve">he 80% </w:t>
      </w:r>
      <w:r w:rsidR="008A1DFC">
        <w:rPr>
          <w:rFonts w:ascii="Times New Roman" w:hAnsi="Times New Roman" w:cs="Times New Roman"/>
          <w:sz w:val="24"/>
          <w:szCs w:val="24"/>
        </w:rPr>
        <w:t xml:space="preserve">simulation interval </w:t>
      </w:r>
      <w:r w:rsidR="006667D6">
        <w:rPr>
          <w:rFonts w:ascii="Times New Roman" w:hAnsi="Times New Roman" w:cs="Times New Roman"/>
          <w:sz w:val="24"/>
          <w:szCs w:val="24"/>
        </w:rPr>
        <w:t xml:space="preserve">contained </w:t>
      </w:r>
      <w:r w:rsidR="00D32C90">
        <w:rPr>
          <w:rFonts w:ascii="Times New Roman" w:hAnsi="Times New Roman" w:cs="Times New Roman"/>
          <w:sz w:val="24"/>
          <w:szCs w:val="24"/>
        </w:rPr>
        <w:t xml:space="preserve">zero for all </w:t>
      </w:r>
      <w:r w:rsidR="00BF5AA7">
        <w:rPr>
          <w:rFonts w:ascii="Times New Roman" w:hAnsi="Times New Roman" w:cs="Times New Roman"/>
          <w:sz w:val="24"/>
          <w:szCs w:val="24"/>
        </w:rPr>
        <w:t>ten</w:t>
      </w:r>
      <w:r w:rsidR="00D32C90">
        <w:rPr>
          <w:rFonts w:ascii="Times New Roman" w:hAnsi="Times New Roman" w:cs="Times New Roman"/>
          <w:sz w:val="24"/>
          <w:szCs w:val="24"/>
        </w:rPr>
        <w:t xml:space="preserve"> functional group stanzas</w:t>
      </w:r>
      <w:r w:rsidR="008A1DFC">
        <w:rPr>
          <w:rFonts w:ascii="Times New Roman" w:hAnsi="Times New Roman" w:cs="Times New Roman"/>
          <w:sz w:val="24"/>
          <w:szCs w:val="24"/>
        </w:rPr>
        <w:t xml:space="preserve"> </w:t>
      </w:r>
      <w:r w:rsidR="00860DBF">
        <w:rPr>
          <w:rFonts w:ascii="Times New Roman" w:hAnsi="Times New Roman" w:cs="Times New Roman"/>
          <w:sz w:val="24"/>
          <w:szCs w:val="24"/>
        </w:rPr>
        <w:t xml:space="preserve">and </w:t>
      </w:r>
      <w:r w:rsidR="00BF5AA7">
        <w:rPr>
          <w:rFonts w:ascii="Times New Roman" w:hAnsi="Times New Roman" w:cs="Times New Roman"/>
          <w:sz w:val="24"/>
          <w:szCs w:val="24"/>
        </w:rPr>
        <w:t xml:space="preserve">all five </w:t>
      </w:r>
      <w:r w:rsidR="00860DBF">
        <w:rPr>
          <w:rFonts w:ascii="Times New Roman" w:hAnsi="Times New Roman" w:cs="Times New Roman"/>
          <w:sz w:val="24"/>
          <w:szCs w:val="24"/>
        </w:rPr>
        <w:t xml:space="preserve">combined functional groups </w:t>
      </w:r>
      <w:r w:rsidR="00BF5AA7">
        <w:rPr>
          <w:rFonts w:ascii="Times New Roman" w:hAnsi="Times New Roman" w:cs="Times New Roman"/>
          <w:sz w:val="24"/>
          <w:szCs w:val="24"/>
        </w:rPr>
        <w:t>across</w:t>
      </w:r>
      <w:r w:rsidR="008A1DFC">
        <w:rPr>
          <w:rFonts w:ascii="Times New Roman" w:hAnsi="Times New Roman" w:cs="Times New Roman"/>
          <w:sz w:val="24"/>
          <w:szCs w:val="24"/>
        </w:rPr>
        <w:t xml:space="preserve"> all three predators </w:t>
      </w:r>
      <w:r w:rsidR="008A1DFC" w:rsidRPr="00D1648D">
        <w:rPr>
          <w:rFonts w:ascii="Times New Roman" w:hAnsi="Times New Roman" w:cs="Times New Roman"/>
          <w:sz w:val="24"/>
          <w:szCs w:val="24"/>
        </w:rPr>
        <w:t>with the exception of a slight positive response of adult menhaden to</w:t>
      </w:r>
      <w:r w:rsidR="00D1648D" w:rsidRPr="00D1648D">
        <w:rPr>
          <w:rFonts w:ascii="Times New Roman" w:hAnsi="Times New Roman" w:cs="Times New Roman"/>
          <w:sz w:val="24"/>
          <w:szCs w:val="24"/>
        </w:rPr>
        <w:t xml:space="preserve"> increases </w:t>
      </w:r>
      <w:r w:rsidR="008A1DFC" w:rsidRPr="00D1648D">
        <w:rPr>
          <w:rFonts w:ascii="Times New Roman" w:hAnsi="Times New Roman" w:cs="Times New Roman"/>
          <w:sz w:val="24"/>
          <w:szCs w:val="24"/>
        </w:rPr>
        <w:t>diving bird mortality</w:t>
      </w:r>
      <w:r w:rsidR="00860DBF">
        <w:rPr>
          <w:rFonts w:ascii="Times New Roman" w:hAnsi="Times New Roman" w:cs="Times New Roman"/>
          <w:sz w:val="24"/>
          <w:szCs w:val="24"/>
        </w:rPr>
        <w:t xml:space="preserve"> and a positive response of the combined small </w:t>
      </w:r>
      <w:proofErr w:type="spellStart"/>
      <w:r w:rsidR="00860DBF">
        <w:rPr>
          <w:rFonts w:ascii="Times New Roman" w:hAnsi="Times New Roman" w:cs="Times New Roman"/>
          <w:sz w:val="24"/>
          <w:szCs w:val="24"/>
        </w:rPr>
        <w:t>scianid</w:t>
      </w:r>
      <w:proofErr w:type="spellEnd"/>
      <w:r w:rsidR="00860DBF">
        <w:rPr>
          <w:rFonts w:ascii="Times New Roman" w:hAnsi="Times New Roman" w:cs="Times New Roman"/>
          <w:sz w:val="24"/>
          <w:szCs w:val="24"/>
        </w:rPr>
        <w:t xml:space="preserve"> group to increases in dolphin mortality</w:t>
      </w:r>
      <w:r w:rsidR="00D32C90">
        <w:rPr>
          <w:rFonts w:ascii="Times New Roman" w:hAnsi="Times New Roman" w:cs="Times New Roman"/>
          <w:sz w:val="24"/>
          <w:szCs w:val="24"/>
        </w:rPr>
        <w:t>.</w:t>
      </w:r>
      <w:r w:rsidR="008A1DFC">
        <w:rPr>
          <w:rFonts w:ascii="Times New Roman" w:hAnsi="Times New Roman" w:cs="Times New Roman"/>
          <w:sz w:val="24"/>
          <w:szCs w:val="24"/>
        </w:rPr>
        <w:t xml:space="preserve"> Thus, </w:t>
      </w:r>
      <w:r w:rsidR="00BD40E4">
        <w:rPr>
          <w:rFonts w:ascii="Times New Roman" w:hAnsi="Times New Roman" w:cs="Times New Roman"/>
          <w:sz w:val="24"/>
          <w:szCs w:val="24"/>
        </w:rPr>
        <w:t>while</w:t>
      </w:r>
      <w:r w:rsidR="008A1DFC">
        <w:rPr>
          <w:rFonts w:ascii="Times New Roman" w:hAnsi="Times New Roman" w:cs="Times New Roman"/>
          <w:sz w:val="24"/>
          <w:szCs w:val="24"/>
        </w:rPr>
        <w:t xml:space="preserve"> some </w:t>
      </w:r>
      <w:r w:rsidR="002A6549">
        <w:rPr>
          <w:rFonts w:ascii="Times New Roman" w:hAnsi="Times New Roman" w:cs="Times New Roman"/>
          <w:sz w:val="24"/>
          <w:szCs w:val="24"/>
        </w:rPr>
        <w:t xml:space="preserve">particular </w:t>
      </w:r>
      <w:r w:rsidR="008A1DFC">
        <w:rPr>
          <w:rFonts w:ascii="Times New Roman" w:hAnsi="Times New Roman" w:cs="Times New Roman"/>
          <w:sz w:val="24"/>
          <w:szCs w:val="24"/>
        </w:rPr>
        <w:t xml:space="preserve">parameter combinations simulated qualitatively </w:t>
      </w:r>
      <w:r w:rsidR="006667D6">
        <w:rPr>
          <w:rFonts w:ascii="Times New Roman" w:hAnsi="Times New Roman" w:cs="Times New Roman"/>
          <w:sz w:val="24"/>
          <w:szCs w:val="24"/>
        </w:rPr>
        <w:t xml:space="preserve">substantial </w:t>
      </w:r>
      <w:r w:rsidR="008A1DFC">
        <w:rPr>
          <w:rFonts w:ascii="Times New Roman" w:hAnsi="Times New Roman" w:cs="Times New Roman"/>
          <w:sz w:val="24"/>
          <w:szCs w:val="24"/>
        </w:rPr>
        <w:t>responses to changing fishing pressure</w:t>
      </w:r>
      <w:r w:rsidR="006667D6">
        <w:rPr>
          <w:rFonts w:ascii="Times New Roman" w:hAnsi="Times New Roman" w:cs="Times New Roman"/>
          <w:sz w:val="24"/>
          <w:szCs w:val="24"/>
        </w:rPr>
        <w:t xml:space="preserve"> or predator productivity</w:t>
      </w:r>
      <w:r w:rsidR="008A1DFC">
        <w:rPr>
          <w:rFonts w:ascii="Times New Roman" w:hAnsi="Times New Roman" w:cs="Times New Roman"/>
          <w:sz w:val="24"/>
          <w:szCs w:val="24"/>
        </w:rPr>
        <w:t>, these responses were highly variable and depended on the particular set of functional responses.</w:t>
      </w:r>
    </w:p>
    <w:p w14:paraId="30BD87AF" w14:textId="334ACE1F" w:rsidR="00290133" w:rsidRDefault="00290133"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650F4">
        <w:rPr>
          <w:rFonts w:ascii="Times New Roman" w:hAnsi="Times New Roman" w:cs="Times New Roman"/>
          <w:sz w:val="24"/>
          <w:szCs w:val="24"/>
        </w:rPr>
        <w:t>Directly comparing</w:t>
      </w:r>
      <w:r>
        <w:rPr>
          <w:rFonts w:ascii="Times New Roman" w:hAnsi="Times New Roman" w:cs="Times New Roman"/>
          <w:sz w:val="24"/>
          <w:szCs w:val="24"/>
        </w:rPr>
        <w:t xml:space="preserve"> the responses to </w:t>
      </w:r>
      <w:r w:rsidR="0039606F">
        <w:rPr>
          <w:rFonts w:ascii="Times New Roman" w:hAnsi="Times New Roman" w:cs="Times New Roman"/>
          <w:sz w:val="24"/>
          <w:szCs w:val="24"/>
        </w:rPr>
        <w:t>fishing versus</w:t>
      </w:r>
      <w:r>
        <w:rPr>
          <w:rFonts w:ascii="Times New Roman" w:hAnsi="Times New Roman" w:cs="Times New Roman"/>
          <w:sz w:val="24"/>
          <w:szCs w:val="24"/>
        </w:rPr>
        <w:t xml:space="preserve"> predation </w:t>
      </w:r>
      <w:r w:rsidR="00122A7B">
        <w:rPr>
          <w:rFonts w:ascii="Times New Roman" w:hAnsi="Times New Roman" w:cs="Times New Roman"/>
          <w:sz w:val="24"/>
          <w:szCs w:val="24"/>
        </w:rPr>
        <w:t xml:space="preserve">from the generalized equilibrium model </w:t>
      </w:r>
      <w:r w:rsidR="009650F4">
        <w:rPr>
          <w:rFonts w:ascii="Times New Roman" w:hAnsi="Times New Roman" w:cs="Times New Roman"/>
          <w:sz w:val="24"/>
          <w:szCs w:val="24"/>
        </w:rPr>
        <w:t xml:space="preserve">showed fishing was more important for more functional groups, the simulated range of responses often includes both positive and negative values, and dolphins were the most influential predator </w:t>
      </w:r>
      <w:r w:rsidR="0039606F">
        <w:rPr>
          <w:rFonts w:ascii="Times New Roman" w:hAnsi="Times New Roman" w:cs="Times New Roman"/>
          <w:sz w:val="24"/>
          <w:szCs w:val="24"/>
        </w:rPr>
        <w:t xml:space="preserve">(Fig. 5, S1). For blue crab, menhaden, and </w:t>
      </w:r>
      <w:proofErr w:type="spellStart"/>
      <w:r w:rsidR="0039606F">
        <w:rPr>
          <w:rFonts w:ascii="Times New Roman" w:hAnsi="Times New Roman" w:cs="Times New Roman"/>
          <w:sz w:val="24"/>
          <w:szCs w:val="24"/>
        </w:rPr>
        <w:t>panaeids</w:t>
      </w:r>
      <w:proofErr w:type="spellEnd"/>
      <w:r w:rsidR="0039606F">
        <w:rPr>
          <w:rFonts w:ascii="Times New Roman" w:hAnsi="Times New Roman" w:cs="Times New Roman"/>
          <w:sz w:val="24"/>
          <w:szCs w:val="24"/>
        </w:rPr>
        <w:t xml:space="preserve">, fishing was much more influential </w:t>
      </w:r>
      <w:r w:rsidR="00F236CE">
        <w:rPr>
          <w:rFonts w:ascii="Times New Roman" w:hAnsi="Times New Roman" w:cs="Times New Roman"/>
          <w:sz w:val="24"/>
          <w:szCs w:val="24"/>
        </w:rPr>
        <w:t xml:space="preserve">on biomass </w:t>
      </w:r>
      <w:r w:rsidR="0039606F">
        <w:rPr>
          <w:rFonts w:ascii="Times New Roman" w:hAnsi="Times New Roman" w:cs="Times New Roman"/>
          <w:sz w:val="24"/>
          <w:szCs w:val="24"/>
        </w:rPr>
        <w:t xml:space="preserve">than any predator (point clouds below the 1:1 line). For small </w:t>
      </w:r>
      <w:proofErr w:type="spellStart"/>
      <w:r w:rsidR="0039606F">
        <w:rPr>
          <w:rFonts w:ascii="Times New Roman" w:hAnsi="Times New Roman" w:cs="Times New Roman"/>
          <w:sz w:val="24"/>
          <w:szCs w:val="24"/>
        </w:rPr>
        <w:t>scianids</w:t>
      </w:r>
      <w:proofErr w:type="spellEnd"/>
      <w:r w:rsidR="0039606F">
        <w:rPr>
          <w:rFonts w:ascii="Times New Roman" w:hAnsi="Times New Roman" w:cs="Times New Roman"/>
          <w:sz w:val="24"/>
          <w:szCs w:val="24"/>
        </w:rPr>
        <w:t>, dolphin predation was more influential, and the overall response to a decrease in fishing was slightly negative</w:t>
      </w:r>
      <w:r w:rsidR="00DD4CC6">
        <w:rPr>
          <w:rFonts w:ascii="Times New Roman" w:hAnsi="Times New Roman" w:cs="Times New Roman"/>
          <w:sz w:val="24"/>
          <w:szCs w:val="24"/>
        </w:rPr>
        <w:t xml:space="preserve"> due to indirect pathways</w:t>
      </w:r>
      <w:r w:rsidR="0039606F">
        <w:rPr>
          <w:rFonts w:ascii="Times New Roman" w:hAnsi="Times New Roman" w:cs="Times New Roman"/>
          <w:sz w:val="24"/>
          <w:szCs w:val="24"/>
        </w:rPr>
        <w:t>. For red drum, the responses were largely centered about zero. In</w:t>
      </w:r>
      <w:r w:rsidR="0089293C">
        <w:rPr>
          <w:rFonts w:ascii="Times New Roman" w:hAnsi="Times New Roman" w:cs="Times New Roman"/>
          <w:sz w:val="24"/>
          <w:szCs w:val="24"/>
        </w:rPr>
        <w:t>creases in dolphin mortality led</w:t>
      </w:r>
      <w:r w:rsidR="0039606F">
        <w:rPr>
          <w:rFonts w:ascii="Times New Roman" w:hAnsi="Times New Roman" w:cs="Times New Roman"/>
          <w:sz w:val="24"/>
          <w:szCs w:val="24"/>
        </w:rPr>
        <w:t xml:space="preserve"> to </w:t>
      </w:r>
      <w:r w:rsidR="00387908">
        <w:rPr>
          <w:rFonts w:ascii="Times New Roman" w:hAnsi="Times New Roman" w:cs="Times New Roman"/>
          <w:sz w:val="24"/>
          <w:szCs w:val="24"/>
        </w:rPr>
        <w:t xml:space="preserve">a wider range of responses, both positive and negative, than </w:t>
      </w:r>
      <w:r w:rsidR="00536F11">
        <w:rPr>
          <w:rFonts w:ascii="Times New Roman" w:hAnsi="Times New Roman" w:cs="Times New Roman"/>
          <w:sz w:val="24"/>
          <w:szCs w:val="24"/>
        </w:rPr>
        <w:t>increases</w:t>
      </w:r>
      <w:r w:rsidR="00387908">
        <w:rPr>
          <w:rFonts w:ascii="Times New Roman" w:hAnsi="Times New Roman" w:cs="Times New Roman"/>
          <w:sz w:val="24"/>
          <w:szCs w:val="24"/>
        </w:rPr>
        <w:t xml:space="preserve"> in mortality of either seabird group. </w:t>
      </w:r>
      <w:r w:rsidR="0039606F">
        <w:rPr>
          <w:rFonts w:ascii="Times New Roman" w:hAnsi="Times New Roman" w:cs="Times New Roman"/>
          <w:sz w:val="24"/>
          <w:szCs w:val="24"/>
        </w:rPr>
        <w:t xml:space="preserve"> </w:t>
      </w:r>
    </w:p>
    <w:p w14:paraId="0C345539" w14:textId="2630C8D1" w:rsidR="00533AC9" w:rsidRDefault="00533AC9"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714D">
        <w:rPr>
          <w:rFonts w:ascii="Times New Roman" w:hAnsi="Times New Roman" w:cs="Times New Roman"/>
          <w:sz w:val="24"/>
          <w:szCs w:val="24"/>
        </w:rPr>
        <w:t xml:space="preserve"> </w:t>
      </w:r>
    </w:p>
    <w:p w14:paraId="2509AAEF" w14:textId="6D944F9C" w:rsidR="0042481F" w:rsidRDefault="0042481F" w:rsidP="0004785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Discussion</w:t>
      </w:r>
    </w:p>
    <w:p w14:paraId="21830290" w14:textId="2565195D" w:rsidR="00646732" w:rsidRDefault="005D6BD6" w:rsidP="00646732">
      <w:pPr>
        <w:spacing w:after="0" w:line="480" w:lineRule="auto"/>
        <w:ind w:firstLine="720"/>
        <w:rPr>
          <w:rFonts w:ascii="Times New Roman" w:hAnsi="Times New Roman" w:cs="Times New Roman"/>
          <w:sz w:val="24"/>
          <w:szCs w:val="24"/>
        </w:rPr>
      </w:pPr>
      <w:r w:rsidRPr="005D6BD6">
        <w:rPr>
          <w:rFonts w:ascii="Times New Roman" w:hAnsi="Times New Roman" w:cs="Times New Roman"/>
          <w:sz w:val="24"/>
          <w:szCs w:val="24"/>
        </w:rPr>
        <w:t xml:space="preserve">Both predator release and fishery closures </w:t>
      </w:r>
      <w:r w:rsidR="002963DD">
        <w:rPr>
          <w:rFonts w:ascii="Times New Roman" w:hAnsi="Times New Roman" w:cs="Times New Roman"/>
          <w:sz w:val="24"/>
          <w:szCs w:val="24"/>
        </w:rPr>
        <w:t xml:space="preserve">have potential to </w:t>
      </w:r>
      <w:r w:rsidR="006F17AF">
        <w:rPr>
          <w:rFonts w:ascii="Times New Roman" w:hAnsi="Times New Roman" w:cs="Times New Roman"/>
          <w:sz w:val="24"/>
          <w:szCs w:val="24"/>
        </w:rPr>
        <w:t>contribute to</w:t>
      </w:r>
      <w:r w:rsidRPr="005D6BD6">
        <w:rPr>
          <w:rFonts w:ascii="Times New Roman" w:hAnsi="Times New Roman" w:cs="Times New Roman"/>
          <w:sz w:val="24"/>
          <w:szCs w:val="24"/>
        </w:rPr>
        <w:t xml:space="preserve"> compensatory responses of certain nearshore fish and invertebrate populations to the Deepwater Horizon oil spill</w:t>
      </w:r>
      <w:r w:rsidR="002963DD">
        <w:rPr>
          <w:rFonts w:ascii="Times New Roman" w:hAnsi="Times New Roman" w:cs="Times New Roman"/>
          <w:sz w:val="24"/>
          <w:szCs w:val="24"/>
        </w:rPr>
        <w:t xml:space="preserve">. </w:t>
      </w:r>
      <w:r w:rsidR="006F17AF">
        <w:rPr>
          <w:rFonts w:ascii="Times New Roman" w:hAnsi="Times New Roman" w:cs="Times New Roman"/>
          <w:sz w:val="24"/>
          <w:szCs w:val="24"/>
        </w:rPr>
        <w:t>Although both factors likely helped mask o</w:t>
      </w:r>
      <w:r w:rsidRPr="005D6BD6">
        <w:rPr>
          <w:rFonts w:ascii="Times New Roman" w:hAnsi="Times New Roman" w:cs="Times New Roman"/>
          <w:sz w:val="24"/>
          <w:szCs w:val="24"/>
        </w:rPr>
        <w:t xml:space="preserve">il-induced mortality </w:t>
      </w:r>
      <w:r w:rsidR="006F17AF">
        <w:rPr>
          <w:rFonts w:ascii="Times New Roman" w:hAnsi="Times New Roman" w:cs="Times New Roman"/>
          <w:sz w:val="24"/>
          <w:szCs w:val="24"/>
        </w:rPr>
        <w:t>on these populations</w:t>
      </w:r>
      <w:r w:rsidRPr="005D6BD6">
        <w:rPr>
          <w:rFonts w:ascii="Times New Roman" w:hAnsi="Times New Roman" w:cs="Times New Roman"/>
          <w:sz w:val="24"/>
          <w:szCs w:val="24"/>
        </w:rPr>
        <w:t xml:space="preserve">, </w:t>
      </w:r>
      <w:r w:rsidR="006F17AF">
        <w:rPr>
          <w:rFonts w:ascii="Times New Roman" w:hAnsi="Times New Roman" w:cs="Times New Roman"/>
          <w:sz w:val="24"/>
          <w:szCs w:val="24"/>
        </w:rPr>
        <w:t xml:space="preserve">our results suggest that </w:t>
      </w:r>
      <w:r w:rsidRPr="005D6BD6">
        <w:rPr>
          <w:rFonts w:ascii="Times New Roman" w:hAnsi="Times New Roman" w:cs="Times New Roman"/>
          <w:sz w:val="24"/>
          <w:szCs w:val="24"/>
        </w:rPr>
        <w:t>fishery closures</w:t>
      </w:r>
      <w:r w:rsidR="006F17AF">
        <w:rPr>
          <w:rFonts w:ascii="Times New Roman" w:hAnsi="Times New Roman" w:cs="Times New Roman"/>
          <w:sz w:val="24"/>
          <w:szCs w:val="24"/>
        </w:rPr>
        <w:t xml:space="preserve"> were</w:t>
      </w:r>
      <w:r w:rsidR="002963DD">
        <w:rPr>
          <w:rFonts w:ascii="Times New Roman" w:hAnsi="Times New Roman" w:cs="Times New Roman"/>
          <w:sz w:val="24"/>
          <w:szCs w:val="24"/>
        </w:rPr>
        <w:t xml:space="preserve"> </w:t>
      </w:r>
      <w:r w:rsidRPr="005D6BD6">
        <w:rPr>
          <w:rFonts w:ascii="Times New Roman" w:hAnsi="Times New Roman" w:cs="Times New Roman"/>
          <w:sz w:val="24"/>
          <w:szCs w:val="24"/>
        </w:rPr>
        <w:t>the more significant factor</w:t>
      </w:r>
      <w:r w:rsidR="002C3359">
        <w:rPr>
          <w:rFonts w:ascii="Times New Roman" w:hAnsi="Times New Roman" w:cs="Times New Roman"/>
          <w:sz w:val="24"/>
          <w:szCs w:val="24"/>
        </w:rPr>
        <w:t xml:space="preserve"> for most focal groups we examined</w:t>
      </w:r>
      <w:r w:rsidRPr="005D6BD6">
        <w:rPr>
          <w:rFonts w:ascii="Times New Roman" w:hAnsi="Times New Roman" w:cs="Times New Roman"/>
          <w:sz w:val="24"/>
          <w:szCs w:val="24"/>
        </w:rPr>
        <w:t xml:space="preserve">. Based on the direct </w:t>
      </w:r>
      <w:r w:rsidR="00597830">
        <w:rPr>
          <w:rFonts w:ascii="Times New Roman" w:hAnsi="Times New Roman" w:cs="Times New Roman"/>
          <w:sz w:val="24"/>
          <w:szCs w:val="24"/>
        </w:rPr>
        <w:t xml:space="preserve">mortality </w:t>
      </w:r>
      <w:r w:rsidRPr="005D6BD6">
        <w:rPr>
          <w:rFonts w:ascii="Times New Roman" w:hAnsi="Times New Roman" w:cs="Times New Roman"/>
          <w:sz w:val="24"/>
          <w:szCs w:val="24"/>
        </w:rPr>
        <w:t>analysis, fishing and</w:t>
      </w:r>
      <w:r w:rsidR="00C22D88">
        <w:rPr>
          <w:rFonts w:ascii="Times New Roman" w:hAnsi="Times New Roman" w:cs="Times New Roman"/>
          <w:sz w:val="24"/>
          <w:szCs w:val="24"/>
        </w:rPr>
        <w:t xml:space="preserve"> consumption by top predators</w:t>
      </w:r>
      <w:r w:rsidRPr="005D6BD6">
        <w:rPr>
          <w:rFonts w:ascii="Times New Roman" w:hAnsi="Times New Roman" w:cs="Times New Roman"/>
          <w:sz w:val="24"/>
          <w:szCs w:val="24"/>
        </w:rPr>
        <w:t xml:space="preserve"> both </w:t>
      </w:r>
      <w:r w:rsidR="00405F9E">
        <w:rPr>
          <w:rFonts w:ascii="Times New Roman" w:hAnsi="Times New Roman" w:cs="Times New Roman"/>
          <w:sz w:val="24"/>
          <w:szCs w:val="24"/>
        </w:rPr>
        <w:t xml:space="preserve">individually </w:t>
      </w:r>
      <w:r w:rsidRPr="005D6BD6">
        <w:rPr>
          <w:rFonts w:ascii="Times New Roman" w:hAnsi="Times New Roman" w:cs="Times New Roman"/>
          <w:sz w:val="24"/>
          <w:szCs w:val="24"/>
        </w:rPr>
        <w:t xml:space="preserve">accounted for up to ~50% of mortality </w:t>
      </w:r>
      <w:r w:rsidR="005A28B5">
        <w:rPr>
          <w:rFonts w:ascii="Times New Roman" w:hAnsi="Times New Roman" w:cs="Times New Roman"/>
          <w:sz w:val="24"/>
          <w:szCs w:val="24"/>
        </w:rPr>
        <w:t>among</w:t>
      </w:r>
      <w:r w:rsidR="006F17AF">
        <w:rPr>
          <w:rFonts w:ascii="Times New Roman" w:hAnsi="Times New Roman" w:cs="Times New Roman"/>
          <w:sz w:val="24"/>
          <w:szCs w:val="24"/>
        </w:rPr>
        <w:t xml:space="preserve"> the five prey</w:t>
      </w:r>
      <w:r w:rsidRPr="005D6BD6">
        <w:rPr>
          <w:rFonts w:ascii="Times New Roman" w:hAnsi="Times New Roman" w:cs="Times New Roman"/>
          <w:sz w:val="24"/>
          <w:szCs w:val="24"/>
        </w:rPr>
        <w:t xml:space="preserve"> groups</w:t>
      </w:r>
      <w:r w:rsidR="006F17AF">
        <w:rPr>
          <w:rFonts w:ascii="Times New Roman" w:hAnsi="Times New Roman" w:cs="Times New Roman"/>
          <w:sz w:val="24"/>
          <w:szCs w:val="24"/>
        </w:rPr>
        <w:t xml:space="preserve"> that we examined.</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However, t</w:t>
      </w:r>
      <w:r w:rsidRPr="005D6BD6">
        <w:rPr>
          <w:rFonts w:ascii="Times New Roman" w:hAnsi="Times New Roman" w:cs="Times New Roman"/>
          <w:sz w:val="24"/>
          <w:szCs w:val="24"/>
        </w:rPr>
        <w:t xml:space="preserve">he </w:t>
      </w:r>
      <w:r w:rsidR="00F50F8C">
        <w:rPr>
          <w:rFonts w:ascii="Times New Roman" w:hAnsi="Times New Roman" w:cs="Times New Roman"/>
          <w:sz w:val="24"/>
          <w:szCs w:val="24"/>
        </w:rPr>
        <w:t>generalized equilibrium model that integrates over all food web linkages</w:t>
      </w:r>
      <w:r w:rsidR="008E57D3">
        <w:rPr>
          <w:rFonts w:ascii="Times New Roman" w:hAnsi="Times New Roman" w:cs="Times New Roman"/>
          <w:sz w:val="24"/>
          <w:szCs w:val="24"/>
        </w:rPr>
        <w:t xml:space="preserve"> demonstrated that </w:t>
      </w:r>
      <w:r w:rsidR="009D08B6">
        <w:rPr>
          <w:rFonts w:ascii="Times New Roman" w:hAnsi="Times New Roman" w:cs="Times New Roman"/>
          <w:sz w:val="24"/>
          <w:szCs w:val="24"/>
        </w:rPr>
        <w:t xml:space="preserve">equilibrium </w:t>
      </w:r>
      <w:r w:rsidR="008E57D3">
        <w:rPr>
          <w:rFonts w:ascii="Times New Roman" w:hAnsi="Times New Roman" w:cs="Times New Roman"/>
          <w:sz w:val="24"/>
          <w:szCs w:val="24"/>
        </w:rPr>
        <w:t xml:space="preserve">biomass is more sensitive to small perturbations in fishing </w:t>
      </w:r>
      <w:r w:rsidRPr="005D6BD6">
        <w:rPr>
          <w:rFonts w:ascii="Times New Roman" w:hAnsi="Times New Roman" w:cs="Times New Roman"/>
          <w:sz w:val="24"/>
          <w:szCs w:val="24"/>
        </w:rPr>
        <w:t xml:space="preserve">effort </w:t>
      </w:r>
      <w:r w:rsidR="008E57D3">
        <w:rPr>
          <w:rFonts w:ascii="Times New Roman" w:hAnsi="Times New Roman" w:cs="Times New Roman"/>
          <w:sz w:val="24"/>
          <w:szCs w:val="24"/>
        </w:rPr>
        <w:t>than</w:t>
      </w:r>
      <w:r w:rsidRPr="005D6BD6">
        <w:rPr>
          <w:rFonts w:ascii="Times New Roman" w:hAnsi="Times New Roman" w:cs="Times New Roman"/>
          <w:sz w:val="24"/>
          <w:szCs w:val="24"/>
        </w:rPr>
        <w:t xml:space="preserve"> </w:t>
      </w:r>
      <w:r w:rsidR="002963DD">
        <w:rPr>
          <w:rFonts w:ascii="Times New Roman" w:hAnsi="Times New Roman" w:cs="Times New Roman"/>
          <w:sz w:val="24"/>
          <w:szCs w:val="24"/>
        </w:rPr>
        <w:t xml:space="preserve">small changes in </w:t>
      </w:r>
      <w:r w:rsidRPr="005D6BD6">
        <w:rPr>
          <w:rFonts w:ascii="Times New Roman" w:hAnsi="Times New Roman" w:cs="Times New Roman"/>
          <w:sz w:val="24"/>
          <w:szCs w:val="24"/>
        </w:rPr>
        <w:t>predat</w:t>
      </w:r>
      <w:r w:rsidR="00682826">
        <w:rPr>
          <w:rFonts w:ascii="Times New Roman" w:hAnsi="Times New Roman" w:cs="Times New Roman"/>
          <w:sz w:val="24"/>
          <w:szCs w:val="24"/>
        </w:rPr>
        <w:t>ion</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mortality</w:t>
      </w:r>
      <w:r w:rsidR="002C3359">
        <w:rPr>
          <w:rFonts w:ascii="Times New Roman" w:hAnsi="Times New Roman" w:cs="Times New Roman"/>
          <w:sz w:val="24"/>
          <w:szCs w:val="24"/>
        </w:rPr>
        <w:t>, and that the responses to changes in predation mortality are highly dependent on functional responses</w:t>
      </w:r>
      <w:r w:rsidRPr="005D6BD6">
        <w:rPr>
          <w:rFonts w:ascii="Times New Roman" w:hAnsi="Times New Roman" w:cs="Times New Roman"/>
          <w:sz w:val="24"/>
          <w:szCs w:val="24"/>
        </w:rPr>
        <w:t>.</w:t>
      </w:r>
      <w:r w:rsidR="00597830">
        <w:rPr>
          <w:rFonts w:ascii="Times New Roman" w:hAnsi="Times New Roman" w:cs="Times New Roman"/>
          <w:sz w:val="24"/>
          <w:szCs w:val="24"/>
        </w:rPr>
        <w:t xml:space="preserve"> Furthermore</w:t>
      </w:r>
      <w:r w:rsidR="00C26CD9">
        <w:rPr>
          <w:rFonts w:ascii="Times New Roman" w:hAnsi="Times New Roman" w:cs="Times New Roman"/>
          <w:sz w:val="24"/>
          <w:szCs w:val="24"/>
        </w:rPr>
        <w:t>, we assessed the impact of comparable changes in fishing effort and predator mortality, but the oil spill caused dramatic changes in fishing effort (100% reduction</w:t>
      </w:r>
      <w:r w:rsidR="009D08B6">
        <w:rPr>
          <w:rFonts w:ascii="Times New Roman" w:hAnsi="Times New Roman" w:cs="Times New Roman"/>
          <w:sz w:val="24"/>
          <w:szCs w:val="24"/>
        </w:rPr>
        <w:t xml:space="preserve"> for</w:t>
      </w:r>
      <w:r w:rsidR="00FB6DC7">
        <w:rPr>
          <w:rFonts w:ascii="Times New Roman" w:hAnsi="Times New Roman" w:cs="Times New Roman"/>
          <w:sz w:val="24"/>
          <w:szCs w:val="24"/>
        </w:rPr>
        <w:t xml:space="preserve"> </w:t>
      </w:r>
      <w:commentRangeStart w:id="6"/>
      <w:r w:rsidR="00FB6DC7">
        <w:rPr>
          <w:rFonts w:ascii="Times New Roman" w:hAnsi="Times New Roman" w:cs="Times New Roman"/>
          <w:sz w:val="24"/>
          <w:szCs w:val="24"/>
        </w:rPr>
        <w:t>x months</w:t>
      </w:r>
      <w:commentRangeEnd w:id="6"/>
      <w:r w:rsidR="00FB6DC7">
        <w:rPr>
          <w:rStyle w:val="CommentReference"/>
        </w:rPr>
        <w:commentReference w:id="6"/>
      </w:r>
      <w:r w:rsidR="00C26CD9">
        <w:rPr>
          <w:rFonts w:ascii="Times New Roman" w:hAnsi="Times New Roman" w:cs="Times New Roman"/>
          <w:sz w:val="24"/>
          <w:szCs w:val="24"/>
        </w:rPr>
        <w:t xml:space="preserve">), whereas the increases in </w:t>
      </w:r>
      <w:r w:rsidR="00C26CD9">
        <w:rPr>
          <w:rFonts w:ascii="Times New Roman" w:hAnsi="Times New Roman" w:cs="Times New Roman"/>
          <w:sz w:val="24"/>
          <w:szCs w:val="24"/>
        </w:rPr>
        <w:lastRenderedPageBreak/>
        <w:t>predator mortality were</w:t>
      </w:r>
      <w:r w:rsidR="00071469">
        <w:rPr>
          <w:rFonts w:ascii="Times New Roman" w:hAnsi="Times New Roman" w:cs="Times New Roman"/>
          <w:sz w:val="24"/>
          <w:szCs w:val="24"/>
        </w:rPr>
        <w:t xml:space="preserve"> less substantial</w:t>
      </w:r>
      <w:r w:rsidR="00C26CD9">
        <w:rPr>
          <w:rFonts w:ascii="Times New Roman" w:hAnsi="Times New Roman" w:cs="Times New Roman"/>
          <w:sz w:val="24"/>
          <w:szCs w:val="24"/>
        </w:rPr>
        <w:t xml:space="preserve">. Thus, </w:t>
      </w:r>
      <w:r w:rsidRPr="005D6BD6">
        <w:rPr>
          <w:rFonts w:ascii="Times New Roman" w:hAnsi="Times New Roman" w:cs="Times New Roman"/>
          <w:sz w:val="24"/>
          <w:szCs w:val="24"/>
        </w:rPr>
        <w:t>we conclude that, while both mortality sources may be responsible for some compensatory responses of fish and invertebrate populations to the Deepwater Horizon oil spill, fishing</w:t>
      </w:r>
      <w:r w:rsidR="00646732">
        <w:rPr>
          <w:rFonts w:ascii="Times New Roman" w:hAnsi="Times New Roman" w:cs="Times New Roman"/>
          <w:sz w:val="24"/>
          <w:szCs w:val="24"/>
        </w:rPr>
        <w:t xml:space="preserve"> likely played a stronger role</w:t>
      </w:r>
      <w:r w:rsidR="00597830">
        <w:rPr>
          <w:rFonts w:ascii="Times New Roman" w:hAnsi="Times New Roman" w:cs="Times New Roman"/>
          <w:sz w:val="24"/>
          <w:szCs w:val="24"/>
        </w:rPr>
        <w:t xml:space="preserve"> for more species we examined</w:t>
      </w:r>
      <w:r w:rsidR="00646732">
        <w:rPr>
          <w:rFonts w:ascii="Times New Roman" w:hAnsi="Times New Roman" w:cs="Times New Roman"/>
          <w:sz w:val="24"/>
          <w:szCs w:val="24"/>
        </w:rPr>
        <w:t>.</w:t>
      </w:r>
    </w:p>
    <w:p w14:paraId="4F8CA035" w14:textId="34DACDFD" w:rsidR="00C26CD9" w:rsidRDefault="00220D04" w:rsidP="006467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panaeid</w:t>
      </w:r>
      <w:proofErr w:type="spellEnd"/>
      <w:r>
        <w:rPr>
          <w:rFonts w:ascii="Times New Roman" w:hAnsi="Times New Roman" w:cs="Times New Roman"/>
          <w:sz w:val="24"/>
          <w:szCs w:val="24"/>
        </w:rPr>
        <w:t xml:space="preserve"> shrimp fishery in the region </w:t>
      </w:r>
      <w:r w:rsidR="008679DB">
        <w:rPr>
          <w:rFonts w:ascii="Times New Roman" w:hAnsi="Times New Roman" w:cs="Times New Roman"/>
          <w:sz w:val="24"/>
          <w:szCs w:val="24"/>
        </w:rPr>
        <w:t xml:space="preserve">has a strong impact on </w:t>
      </w:r>
      <w:r>
        <w:rPr>
          <w:rFonts w:ascii="Times New Roman" w:hAnsi="Times New Roman" w:cs="Times New Roman"/>
          <w:sz w:val="24"/>
          <w:szCs w:val="24"/>
        </w:rPr>
        <w:t xml:space="preserve">target </w:t>
      </w:r>
      <w:r w:rsidR="00201EAB">
        <w:rPr>
          <w:rFonts w:ascii="Times New Roman" w:hAnsi="Times New Roman" w:cs="Times New Roman"/>
          <w:sz w:val="24"/>
          <w:szCs w:val="24"/>
        </w:rPr>
        <w:t xml:space="preserve">and bycatch </w:t>
      </w:r>
      <w:r w:rsidR="00C441FE">
        <w:rPr>
          <w:rFonts w:ascii="Times New Roman" w:hAnsi="Times New Roman" w:cs="Times New Roman"/>
          <w:sz w:val="24"/>
          <w:szCs w:val="24"/>
        </w:rPr>
        <w:t>populations</w:t>
      </w:r>
      <w:r w:rsidR="00E678D6">
        <w:rPr>
          <w:rFonts w:ascii="Times New Roman" w:hAnsi="Times New Roman" w:cs="Times New Roman"/>
          <w:sz w:val="24"/>
          <w:szCs w:val="24"/>
        </w:rPr>
        <w:t>, as well as</w:t>
      </w:r>
      <w:r w:rsidR="00C441FE">
        <w:rPr>
          <w:rFonts w:ascii="Times New Roman" w:hAnsi="Times New Roman" w:cs="Times New Roman"/>
          <w:sz w:val="24"/>
          <w:szCs w:val="24"/>
        </w:rPr>
        <w:t xml:space="preserve"> </w:t>
      </w:r>
      <w:r>
        <w:rPr>
          <w:rFonts w:ascii="Times New Roman" w:hAnsi="Times New Roman" w:cs="Times New Roman"/>
          <w:sz w:val="24"/>
          <w:szCs w:val="24"/>
        </w:rPr>
        <w:t xml:space="preserve">the ecosystem as </w:t>
      </w:r>
      <w:r w:rsidR="00201EAB">
        <w:rPr>
          <w:rFonts w:ascii="Times New Roman" w:hAnsi="Times New Roman" w:cs="Times New Roman"/>
          <w:sz w:val="24"/>
          <w:szCs w:val="24"/>
        </w:rPr>
        <w:t xml:space="preserve">a whole. </w:t>
      </w:r>
      <w:r>
        <w:rPr>
          <w:rFonts w:ascii="Times New Roman" w:hAnsi="Times New Roman" w:cs="Times New Roman"/>
          <w:sz w:val="24"/>
          <w:szCs w:val="24"/>
        </w:rPr>
        <w:t>The commercial gulf shrimp fis</w:t>
      </w:r>
      <w:r w:rsidR="00201EAB">
        <w:rPr>
          <w:rFonts w:ascii="Times New Roman" w:hAnsi="Times New Roman" w:cs="Times New Roman"/>
          <w:sz w:val="24"/>
          <w:szCs w:val="24"/>
        </w:rPr>
        <w:t>hery</w:t>
      </w:r>
      <w:r>
        <w:rPr>
          <w:rFonts w:ascii="Times New Roman" w:hAnsi="Times New Roman" w:cs="Times New Roman"/>
          <w:sz w:val="24"/>
          <w:szCs w:val="24"/>
        </w:rPr>
        <w:t xml:space="preserve"> mainly operates farther offshore than the domain of our model, leading to relatively low values of fishing mortality within the model domain on both shrimp and the suite of species associated with the fishery’s high bycatch rates, </w:t>
      </w:r>
      <w:r w:rsidR="00AC071B">
        <w:rPr>
          <w:rFonts w:ascii="Times New Roman" w:hAnsi="Times New Roman" w:cs="Times New Roman"/>
          <w:sz w:val="24"/>
          <w:szCs w:val="24"/>
        </w:rPr>
        <w:t>as</w:t>
      </w:r>
      <w:r>
        <w:rPr>
          <w:rFonts w:ascii="Times New Roman" w:hAnsi="Times New Roman" w:cs="Times New Roman"/>
          <w:sz w:val="24"/>
          <w:szCs w:val="24"/>
        </w:rPr>
        <w:t xml:space="preserve"> compared to stock assessment estimates</w:t>
      </w:r>
      <w:r w:rsidR="00071469">
        <w:rPr>
          <w:rFonts w:ascii="Times New Roman" w:hAnsi="Times New Roman" w:cs="Times New Roman"/>
          <w:sz w:val="24"/>
          <w:szCs w:val="24"/>
        </w:rPr>
        <w:t xml:space="preserve"> </w:t>
      </w:r>
      <w:r w:rsidR="00071469">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{"citationID":"b3pijFGz","properties":{"formattedCitation":"(Hart 2017; Hart 2018)","plainCitation":"(Hart 2017; Hart 2018)","noteIndex":0},"citationItems":[{"id":2765,"uris":["http://zotero.org/users/783258/items/LVFADYP5"],"itemData":{"id":2765,"type":"article-journal","title":"Stock Assessment Update for White Shrimp (Litopenaeus setiferus) in the U.S. Gulf of Mexico for the 2016 Fishing Year","author":[{"family":"Hart","given":"Rick A."}],"issued":{"date-parts":[["2017"]]}}},{"id":2764,"uris":["http://zotero.org/users/783258/items/PIT468SQ"],"itemData":{"id":2764,"type":"article-journal","title":"Stock Assessment Update for Brown Shrimp (Farfantepenaeus aztecus) in the U.S. Gulf of Mexico for the 2017 Fishing Year","author":[{"family":"Hart","given":"Rick A."}],"issued":{"date-parts":[["2018"]]}}}],"schema":"https://github.com/citation-style-language/schema/raw/master/csl-citation.json"} </w:instrText>
      </w:r>
      <w:r w:rsidR="00071469">
        <w:rPr>
          <w:rFonts w:ascii="Times New Roman" w:hAnsi="Times New Roman" w:cs="Times New Roman"/>
          <w:sz w:val="24"/>
          <w:szCs w:val="24"/>
        </w:rPr>
        <w:fldChar w:fldCharType="separate"/>
      </w:r>
      <w:r w:rsidR="00071469" w:rsidRPr="00071469">
        <w:rPr>
          <w:rFonts w:ascii="Times New Roman" w:hAnsi="Times New Roman" w:cs="Times New Roman"/>
          <w:sz w:val="24"/>
        </w:rPr>
        <w:t>(Hart 2017; Hart 2018)</w:t>
      </w:r>
      <w:r w:rsidR="00071469">
        <w:rPr>
          <w:rFonts w:ascii="Times New Roman" w:hAnsi="Times New Roman" w:cs="Times New Roman"/>
          <w:sz w:val="24"/>
          <w:szCs w:val="24"/>
        </w:rPr>
        <w:fldChar w:fldCharType="end"/>
      </w:r>
      <w:r>
        <w:rPr>
          <w:rFonts w:ascii="Times New Roman" w:hAnsi="Times New Roman" w:cs="Times New Roman"/>
          <w:sz w:val="24"/>
          <w:szCs w:val="24"/>
        </w:rPr>
        <w:t>. However, small-scale shrimp trawling is ubiquitous</w:t>
      </w:r>
      <w:r w:rsidR="0082642E">
        <w:rPr>
          <w:rFonts w:ascii="Times New Roman" w:hAnsi="Times New Roman" w:cs="Times New Roman"/>
          <w:sz w:val="24"/>
          <w:szCs w:val="24"/>
        </w:rPr>
        <w:t xml:space="preserve"> in </w:t>
      </w:r>
      <w:proofErr w:type="spellStart"/>
      <w:r w:rsidR="0082642E">
        <w:rPr>
          <w:rFonts w:ascii="Times New Roman" w:hAnsi="Times New Roman" w:cs="Times New Roman"/>
          <w:sz w:val="24"/>
          <w:szCs w:val="24"/>
        </w:rPr>
        <w:t>Barataria</w:t>
      </w:r>
      <w:proofErr w:type="spellEnd"/>
      <w:r w:rsidR="0082642E">
        <w:rPr>
          <w:rFonts w:ascii="Times New Roman" w:hAnsi="Times New Roman" w:cs="Times New Roman"/>
          <w:sz w:val="24"/>
          <w:szCs w:val="24"/>
        </w:rPr>
        <w:t xml:space="preserve"> Bay</w:t>
      </w:r>
      <w:r>
        <w:rPr>
          <w:rFonts w:ascii="Times New Roman" w:hAnsi="Times New Roman" w:cs="Times New Roman"/>
          <w:sz w:val="24"/>
          <w:szCs w:val="24"/>
        </w:rPr>
        <w:t xml:space="preserve">, and such operations are notoriously hard to track. Thus, we consider our fishing mortality values, and </w:t>
      </w:r>
      <w:r w:rsidR="0042175D">
        <w:rPr>
          <w:rFonts w:ascii="Times New Roman" w:hAnsi="Times New Roman" w:cs="Times New Roman"/>
          <w:sz w:val="24"/>
          <w:szCs w:val="24"/>
        </w:rPr>
        <w:t xml:space="preserve">as a result </w:t>
      </w:r>
      <w:r>
        <w:rPr>
          <w:rFonts w:ascii="Times New Roman" w:hAnsi="Times New Roman" w:cs="Times New Roman"/>
          <w:sz w:val="24"/>
          <w:szCs w:val="24"/>
        </w:rPr>
        <w:t>the perceived impact of fishing on functional groups heavily impacted by shrimp trawling (</w:t>
      </w:r>
      <w:proofErr w:type="spellStart"/>
      <w:r>
        <w:rPr>
          <w:rFonts w:ascii="Times New Roman" w:hAnsi="Times New Roman" w:cs="Times New Roman"/>
          <w:sz w:val="24"/>
          <w:szCs w:val="24"/>
        </w:rPr>
        <w:t>panaeids</w:t>
      </w:r>
      <w:proofErr w:type="spellEnd"/>
      <w:r>
        <w:rPr>
          <w:rFonts w:ascii="Times New Roman" w:hAnsi="Times New Roman" w:cs="Times New Roman"/>
          <w:sz w:val="24"/>
          <w:szCs w:val="24"/>
        </w:rPr>
        <w:t xml:space="preserve">, small </w:t>
      </w:r>
      <w:proofErr w:type="spellStart"/>
      <w:r>
        <w:rPr>
          <w:rFonts w:ascii="Times New Roman" w:hAnsi="Times New Roman" w:cs="Times New Roman"/>
          <w:sz w:val="24"/>
          <w:szCs w:val="24"/>
        </w:rPr>
        <w:t>scianids</w:t>
      </w:r>
      <w:proofErr w:type="spellEnd"/>
      <w:r>
        <w:rPr>
          <w:rFonts w:ascii="Times New Roman" w:hAnsi="Times New Roman" w:cs="Times New Roman"/>
          <w:sz w:val="24"/>
          <w:szCs w:val="24"/>
        </w:rPr>
        <w:t xml:space="preserve">, </w:t>
      </w:r>
      <w:r w:rsidR="006A0E5A" w:rsidRPr="006A0E5A">
        <w:rPr>
          <w:rFonts w:ascii="Times New Roman" w:hAnsi="Times New Roman" w:cs="Times New Roman"/>
          <w:sz w:val="24"/>
          <w:szCs w:val="24"/>
        </w:rPr>
        <w:t>menhaden</w:t>
      </w:r>
      <w:r>
        <w:rPr>
          <w:rFonts w:ascii="Times New Roman" w:hAnsi="Times New Roman" w:cs="Times New Roman"/>
          <w:sz w:val="24"/>
          <w:szCs w:val="24"/>
        </w:rPr>
        <w:t xml:space="preserve">) to be lower bounds. Indeed, an empirical study </w:t>
      </w:r>
      <w:r w:rsidR="00995C92">
        <w:rPr>
          <w:rFonts w:ascii="Times New Roman" w:hAnsi="Times New Roman" w:cs="Times New Roman"/>
          <w:sz w:val="24"/>
          <w:szCs w:val="24"/>
        </w:rPr>
        <w:t xml:space="preserve">that </w:t>
      </w:r>
      <w:r>
        <w:rPr>
          <w:rFonts w:ascii="Times New Roman" w:hAnsi="Times New Roman" w:cs="Times New Roman"/>
          <w:sz w:val="24"/>
          <w:szCs w:val="24"/>
        </w:rPr>
        <w:t xml:space="preserve">focused on shrimp over a broader geographic range </w:t>
      </w:r>
      <w:r w:rsidR="00FD22D6">
        <w:rPr>
          <w:rFonts w:ascii="Times New Roman" w:hAnsi="Times New Roman" w:cs="Times New Roman"/>
          <w:sz w:val="24"/>
          <w:szCs w:val="24"/>
        </w:rPr>
        <w:t xml:space="preserve">also concluded that the cessation of fishing was a key component to the resilience of </w:t>
      </w:r>
      <w:r>
        <w:rPr>
          <w:rFonts w:ascii="Times New Roman" w:hAnsi="Times New Roman" w:cs="Times New Roman"/>
          <w:sz w:val="24"/>
          <w:szCs w:val="24"/>
        </w:rPr>
        <w:t xml:space="preserve">the populations </w:t>
      </w:r>
      <w:r w:rsidR="00FD22D6">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{"citationID":"niwc6zfI","properties":{"formattedCitation":"(van der Ham and de Mutsert 2014)","plainCitation":"(van der Ham and de Mutsert 2014)","noteIndex":0},"citationItems":[{"id":1631,"uris":["http://zotero.org/users/783258/items/4JH3Y6C7"],"itemData":{"id":1631,"type":"article-journal","abstract":"The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Spill","volume":"9","author":[{"family":"Ham","given":"Joris L.","non-dropping-particle":"van der"},{"family":"Mutsert","given":"Kim","non-dropping-particle":"de"}],"issued":{"date-parts":[["2014",10,1]]}}}],"schema":"https://github.com/citation-style-language/schema/raw/master/csl-citation.json"} </w:instrText>
      </w:r>
      <w:r w:rsidR="00FD22D6">
        <w:rPr>
          <w:rFonts w:ascii="Times New Roman" w:hAnsi="Times New Roman" w:cs="Times New Roman"/>
          <w:sz w:val="24"/>
          <w:szCs w:val="24"/>
        </w:rPr>
        <w:fldChar w:fldCharType="separate"/>
      </w:r>
      <w:r w:rsidR="00FD22D6" w:rsidRPr="00FD22D6">
        <w:rPr>
          <w:rFonts w:ascii="Times New Roman" w:hAnsi="Times New Roman" w:cs="Times New Roman"/>
          <w:sz w:val="24"/>
        </w:rPr>
        <w:t>(van der Ham and de Mutsert 2014)</w:t>
      </w:r>
      <w:r w:rsidR="00FD22D6">
        <w:rPr>
          <w:rFonts w:ascii="Times New Roman" w:hAnsi="Times New Roman" w:cs="Times New Roman"/>
          <w:sz w:val="24"/>
          <w:szCs w:val="24"/>
        </w:rPr>
        <w:fldChar w:fldCharType="end"/>
      </w:r>
      <w:r w:rsidR="00FD22D6">
        <w:rPr>
          <w:rFonts w:ascii="Times New Roman" w:hAnsi="Times New Roman" w:cs="Times New Roman"/>
          <w:sz w:val="24"/>
          <w:szCs w:val="24"/>
        </w:rPr>
        <w:t xml:space="preserve">. </w:t>
      </w:r>
      <w:r w:rsidR="0042175D">
        <w:rPr>
          <w:rFonts w:ascii="Times New Roman" w:hAnsi="Times New Roman" w:cs="Times New Roman"/>
          <w:sz w:val="24"/>
          <w:szCs w:val="24"/>
        </w:rPr>
        <w:t xml:space="preserve">The shrimp fishery also impacts species in the ecosystem beyond </w:t>
      </w:r>
      <w:r w:rsidR="001468D9">
        <w:rPr>
          <w:rFonts w:ascii="Times New Roman" w:hAnsi="Times New Roman" w:cs="Times New Roman"/>
          <w:sz w:val="24"/>
          <w:szCs w:val="24"/>
        </w:rPr>
        <w:t>shrimp</w:t>
      </w:r>
      <w:r w:rsidR="0042175D">
        <w:rPr>
          <w:rFonts w:ascii="Times New Roman" w:hAnsi="Times New Roman" w:cs="Times New Roman"/>
          <w:sz w:val="24"/>
          <w:szCs w:val="24"/>
        </w:rPr>
        <w:t xml:space="preserve"> and bycatch targets. </w:t>
      </w:r>
      <w:r w:rsidR="001468D9">
        <w:rPr>
          <w:rFonts w:ascii="Times New Roman" w:hAnsi="Times New Roman" w:cs="Times New Roman"/>
          <w:sz w:val="24"/>
          <w:szCs w:val="24"/>
        </w:rPr>
        <w:t>T</w:t>
      </w:r>
      <w:r>
        <w:rPr>
          <w:rFonts w:ascii="Times New Roman" w:hAnsi="Times New Roman" w:cs="Times New Roman"/>
          <w:sz w:val="24"/>
          <w:szCs w:val="24"/>
        </w:rPr>
        <w:t>rawling modifies the local habitat by stirring up benthos,</w:t>
      </w:r>
      <w:r w:rsidR="00071469">
        <w:rPr>
          <w:rFonts w:ascii="Times New Roman" w:hAnsi="Times New Roman" w:cs="Times New Roman"/>
          <w:sz w:val="24"/>
          <w:szCs w:val="24"/>
        </w:rPr>
        <w:t xml:space="preserve"> and thus</w:t>
      </w:r>
      <w:r w:rsidR="0042175D">
        <w:rPr>
          <w:rFonts w:ascii="Times New Roman" w:hAnsi="Times New Roman" w:cs="Times New Roman"/>
          <w:sz w:val="24"/>
          <w:szCs w:val="24"/>
        </w:rPr>
        <w:t xml:space="preserve"> </w:t>
      </w:r>
      <w:r>
        <w:rPr>
          <w:rFonts w:ascii="Times New Roman" w:hAnsi="Times New Roman" w:cs="Times New Roman"/>
          <w:sz w:val="24"/>
          <w:szCs w:val="24"/>
        </w:rPr>
        <w:t>species inhabiting the benthos may have benefited from fishery closures</w:t>
      </w:r>
      <w:r w:rsidR="00E747D0">
        <w:rPr>
          <w:rFonts w:ascii="Times New Roman" w:hAnsi="Times New Roman" w:cs="Times New Roman"/>
          <w:sz w:val="24"/>
          <w:szCs w:val="24"/>
        </w:rPr>
        <w:t xml:space="preserve"> </w:t>
      </w:r>
      <w:r w:rsidR="00E747D0">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{"citationID":"hpezpkyT","properties":{"formattedCitation":"(Wells et al. 2008)","plainCitation":"(Wells et al. 2008)","noteIndex":0},"citationItems":[{"id":2779,"uris":["http://zotero.org/users/783258/items/6LE9PJ88"],"itemData":{"id":2779,"type":"article-journal","abstract":"Wells, R. J. D., James H. Cowan Jr, and William F. Patterson III. 2008. Habitat use and the effect of shrimp trawling on fish and invertebrate communities over the northern Gulf of Mexico continental shelf. – ICES Journal of Marine Science, 65: 1610–1619. The goals of this study were to characterize habitat-specific fish and invertebrate community structure over sand, shell-rubble, and natural reef substrata, and to assess the effects of trawling on the sand and shell-rubble habitats and their associated communities during quarterly trawl surveys over a 2-year period. Fish and invertebrate communities differed significantly among habitat types [analysis of similarities (ANOSIM); Global R = 0.436, p &amp;lt; 0.001), and with respect to trawling exposure (ANOSIM; Global R = 0.128, p &amp;lt; 0.001). Habitat characteristics were quantified from video transects sampled with a remotely operated vehicle, and included percentage coverage of tubeworms, bryozoans, anemones, corals, and algae, significantly affecting fish community structure. Diversity indices differed among habitats, with the highest Shannon diversity (H′) and Pielou's evenness (J′) over shell-rubble, specifically non-trawled shell-rubble. In addition, higher values of H′ and J′ were found over trawled sand relative to non-trawled sand habitats. Length frequency distributions of several abundant fish species showed truncated size distributions over trawled and non-trawled habitats and were both habitat- and species-specific. The study describes habitat-specific differences in community structure, highlighting the differences between trawled and non-trawled areas on the northern Gulf of Mexico continental shelf.","container-title":"ICES Journal of Marine Science","DOI":"10.1093/icesjms/fsn145","ISSN":"1054-3139","issue":"9","journalAbbreviation":"ICES Journal of Marine Science","page":"1610-1619","source":"Silverchair","title":"Habitat use and the effect of shrimp trawling on fish and invertebrate communities over the northern Gulf of Mexico continental shelf","volume":"65","author":[{"family":"Wells","given":"R. J. David"},{"family":"Cowan","given":"James H.","suffix":"Jr."},{"family":"Patterson","given":"William F.","suffix":"III"}],"issued":{"date-parts":[["2008",12,1]]}}}],"schema":"https://github.com/citation-style-language/schema/raw/master/csl-citation.json"} </w:instrText>
      </w:r>
      <w:r w:rsidR="00E747D0">
        <w:rPr>
          <w:rFonts w:ascii="Times New Roman" w:hAnsi="Times New Roman" w:cs="Times New Roman"/>
          <w:sz w:val="24"/>
          <w:szCs w:val="24"/>
        </w:rPr>
        <w:fldChar w:fldCharType="separate"/>
      </w:r>
      <w:r w:rsidR="00E747D0" w:rsidRPr="00741BE3">
        <w:rPr>
          <w:rFonts w:ascii="Times New Roman" w:hAnsi="Times New Roman" w:cs="Times New Roman"/>
          <w:sz w:val="24"/>
        </w:rPr>
        <w:t>(Wells et al. 2008)</w:t>
      </w:r>
      <w:r w:rsidR="00E747D0">
        <w:rPr>
          <w:rFonts w:ascii="Times New Roman" w:hAnsi="Times New Roman" w:cs="Times New Roman"/>
          <w:sz w:val="24"/>
          <w:szCs w:val="24"/>
        </w:rPr>
        <w:fldChar w:fldCharType="end"/>
      </w:r>
      <w:r w:rsidR="00E747D0">
        <w:rPr>
          <w:rFonts w:ascii="Times New Roman" w:hAnsi="Times New Roman" w:cs="Times New Roman"/>
          <w:sz w:val="24"/>
          <w:szCs w:val="24"/>
        </w:rPr>
        <w:t>. These impacts may have indirectly impacted our focal functional groups</w:t>
      </w:r>
      <w:commentRangeStart w:id="7"/>
      <w:r w:rsidR="00E747D0">
        <w:rPr>
          <w:rFonts w:ascii="Times New Roman" w:hAnsi="Times New Roman" w:cs="Times New Roman"/>
          <w:sz w:val="24"/>
          <w:szCs w:val="24"/>
        </w:rPr>
        <w:t xml:space="preserve">, particularly benthic oriented groups like small </w:t>
      </w:r>
      <w:proofErr w:type="spellStart"/>
      <w:r w:rsidR="00E747D0">
        <w:rPr>
          <w:rFonts w:ascii="Times New Roman" w:hAnsi="Times New Roman" w:cs="Times New Roman"/>
          <w:sz w:val="24"/>
          <w:szCs w:val="24"/>
        </w:rPr>
        <w:t>scianids</w:t>
      </w:r>
      <w:proofErr w:type="spellEnd"/>
      <w:r w:rsidR="00E747D0">
        <w:rPr>
          <w:rFonts w:ascii="Times New Roman" w:hAnsi="Times New Roman" w:cs="Times New Roman"/>
          <w:sz w:val="24"/>
          <w:szCs w:val="24"/>
        </w:rPr>
        <w:t xml:space="preserve"> blue crabs</w:t>
      </w:r>
      <w:r w:rsidR="008269AC">
        <w:rPr>
          <w:rFonts w:ascii="Times New Roman" w:hAnsi="Times New Roman" w:cs="Times New Roman"/>
          <w:sz w:val="24"/>
          <w:szCs w:val="24"/>
        </w:rPr>
        <w:t>, and shrimp themselves</w:t>
      </w:r>
      <w:commentRangeEnd w:id="7"/>
      <w:r w:rsidR="00995C92">
        <w:rPr>
          <w:rStyle w:val="CommentReference"/>
        </w:rPr>
        <w:commentReference w:id="7"/>
      </w:r>
      <w:r w:rsidR="00E747D0">
        <w:rPr>
          <w:rFonts w:ascii="Times New Roman" w:hAnsi="Times New Roman" w:cs="Times New Roman"/>
          <w:sz w:val="24"/>
          <w:szCs w:val="24"/>
        </w:rPr>
        <w:t>.</w:t>
      </w:r>
      <w:r w:rsidR="00F95A85">
        <w:rPr>
          <w:rFonts w:ascii="Times New Roman" w:hAnsi="Times New Roman" w:cs="Times New Roman"/>
          <w:sz w:val="24"/>
          <w:szCs w:val="24"/>
        </w:rPr>
        <w:t xml:space="preserve"> </w:t>
      </w:r>
      <w:r>
        <w:rPr>
          <w:rFonts w:ascii="Times New Roman" w:hAnsi="Times New Roman" w:cs="Times New Roman"/>
          <w:sz w:val="24"/>
          <w:szCs w:val="24"/>
        </w:rPr>
        <w:t>On the other hand, other species</w:t>
      </w:r>
      <w:r w:rsidR="00F95A85">
        <w:rPr>
          <w:rFonts w:ascii="Times New Roman" w:hAnsi="Times New Roman" w:cs="Times New Roman"/>
          <w:sz w:val="24"/>
          <w:szCs w:val="24"/>
        </w:rPr>
        <w:t>, especially seabirds and scavengers,</w:t>
      </w:r>
      <w:r>
        <w:rPr>
          <w:rFonts w:ascii="Times New Roman" w:hAnsi="Times New Roman" w:cs="Times New Roman"/>
          <w:sz w:val="24"/>
          <w:szCs w:val="24"/>
        </w:rPr>
        <w:t xml:space="preserve"> benefit from the high concentration of discards around </w:t>
      </w:r>
      <w:r w:rsidR="00AC071B">
        <w:rPr>
          <w:rFonts w:ascii="Times New Roman" w:hAnsi="Times New Roman" w:cs="Times New Roman"/>
          <w:sz w:val="24"/>
          <w:szCs w:val="24"/>
        </w:rPr>
        <w:t>boats</w:t>
      </w:r>
      <w:r>
        <w:rPr>
          <w:rFonts w:ascii="Times New Roman" w:hAnsi="Times New Roman" w:cs="Times New Roman"/>
          <w:sz w:val="24"/>
          <w:szCs w:val="24"/>
        </w:rPr>
        <w:t>, and these species may have lost a consumption pathway while fishing was paused</w:t>
      </w:r>
      <w:r w:rsidR="00F95A85">
        <w:rPr>
          <w:rFonts w:ascii="Times New Roman" w:hAnsi="Times New Roman" w:cs="Times New Roman"/>
          <w:sz w:val="24"/>
          <w:szCs w:val="24"/>
        </w:rPr>
        <w:t xml:space="preserve"> </w:t>
      </w:r>
      <w:r w:rsidR="00F95A85">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{"citationID":"5cES2crn","properties":{"formattedCitation":"(Ramsay et al. 1997; Jodice et al. 2011)","plainCitation":"(Ramsay et al. 1997; Jodice et al. 2011)","noteIndex":0},"citationItems":[{"id":2773,"uris":["http://zotero.org/users/783258/items/F3QJKY45"],"itemData":{"id":2773,"type":"article-journal","abstract":"1. Man has increased the input of carrion to marine communities worldwide through the practice of discarding fisheries-derived material. A large proportion of discarded material sinks to the sea bed and becomes available to benthic scavengers. Carrion from fisheries discards will subsidize marine food webs, which can sometimes result in the enhancement of consumer populations. 2. This study examines the benthic scavengers that feed on fisheries discards in three habitats in the Irish Sea. We investigated the relationship between the abundance of scavengers feeding on carrion in terms of numbers of each species and the density of those scavenger species in the surrounding area. 3. Observations with baited time-lapse cameras at a site offshore from Anglesey showed that the hermit crab Pagurus bernhardus was attracted to carrion in greatest abundance and aggregated at densities of up to 330 m-2. At Red Wharf Bay a wider range of species was observed: starfish Asterias rubens, hermit crabs P. bernhardus, whelks Buccinum undatum and swimming crabs Liocarcinus spp. There was relatively little scavenging activity at the Walney Island site where the edible crab Cancer pagurus appeared to consume the greatest proportion of the carrion. 4. Numbers of each scavenger species at the bait were only partially related to the background population density of each species at each site. The rate of consumption of carrion varied between sites and could be related to the abundance of different scavenger species at the bait. 5. Baited traps were used to investigate those benthic scavengers that were too small to be observed by time-lapse photography. The traps caught a variety of amphipod and isopod species. Some species were habitat-specific, whereas others were ubiquitous, but specialized in eating a particular type of carrion; for example, Orchomene nanus, which was only caught in traps baited with crab. 6. The results demonstrated that the responses of scavengers to fisheries discards varied between different habitats. The responses of hermit crabs, P. bernhardus, were particularly variable, with large aggregations of individuals occurring at one site but not at others, despite similar background population densities.","container-title":"Journal of Animal Ecology","DOI":"10.2307/6004","ISSN":"0021-8790","issue":"6","note":"publisher: [Wiley, British Ecological Society]","page":"884-896","source":"JSTOR","title":"Consumption of Fisheries Discards by Benthic Scavengers: Utilization of Energy Subsidies in Different Marine Habitats","title-short":"Consumption of Fisheries Discards by Benthic Scavengers","volume":"66","author":[{"family":"Ramsay","given":"Kirsten"},{"family":"Kaiser","given":"Michel J."},{"family":"Moore","given":"P. Geoffrey"},{"family":"Hughes","given":"Roger N."}],"issued":{"date-parts":[["1997"]]}}},{"id":2771,"uris":["http://zotero.org/users/783258/items/3SSSIKL9"],"itemData":{"id":2771,"type":"article-journal","abstract":"Shrimp trawling is common throughout the southeastern and Gulf of Mexico coasts of the USA and is the primary contributor to fisheries discards in these regions. Tens of thousands of nearshore seabirds nest near shrimp trawling grounds in the USA, but to date, there has been no assessment of the relationship between seabirds and shrimp trawlers. We examined the taxonomic composition of bycatch, rate at which seabirds scavenged bycatch, and energy density of discarded bycatch in a nearshore commercial shrimp fishery. Bycatch was primarily comprised of demersal fish that are not typically accessible to the plunge-diving and surface-feeding seabirds that occur in the area. Hence, seabird diets in the region appear to be broadened taxonomically by the availability of discards. Results from discard experiments indicated that 70% of the nearly 5,500 items discarded by hand were scavenged by seabirds and that the fate of a discarded item was most strongly predicted by its taxonomic order. Laughing gulls scavenged the greatest proportion of discards, although brown pelicans were the only species to scavenge more discards than predicted based upon their abundance. Because this is the first such study in the region, it is difficult to ascertain the extent or intensity of the impact that discards have on nearshore seabirds. Nonetheless, our results suggest that it will be difficult for managers to clearly understand fluctuations in local seabird population dynamics without first understanding the extent to which these species rely upon discards. This may be especially problematic in situations where seabird populations are recovering following natural or anthropogenic stressors.","container-title":"Marine Biology","DOI":"10.1007/s00227-011-1733-4","ISSN":"1432-1793","issue":"10","journalAbbreviation":"Mar Biol","language":"en","page":"2289-2298","source":"Springer Link","title":"Seabird use of discards from a nearshore shrimp fishery in the South Atlantic Bight, USA","volume":"158","author":[{"family":"Jodice","given":"Patrick G. R."},{"family":"Wickliffe","given":"Lisa C."},{"family":"Sachs","given":"Elena B."}],"issued":{"date-parts":[["2011",10,1]]}}}],"schema":"https://github.com/citation-style-language/schema/raw/master/csl-citation.json"} </w:instrText>
      </w:r>
      <w:r w:rsidR="00F95A85">
        <w:rPr>
          <w:rFonts w:ascii="Times New Roman" w:hAnsi="Times New Roman" w:cs="Times New Roman"/>
          <w:sz w:val="24"/>
          <w:szCs w:val="24"/>
        </w:rPr>
        <w:fldChar w:fldCharType="separate"/>
      </w:r>
      <w:r w:rsidR="00F95A85" w:rsidRPr="00F95A85">
        <w:rPr>
          <w:rFonts w:ascii="Times New Roman" w:hAnsi="Times New Roman" w:cs="Times New Roman"/>
          <w:sz w:val="24"/>
        </w:rPr>
        <w:t>(Ramsay et al. 1997; Jodice et al. 2011)</w:t>
      </w:r>
      <w:r w:rsidR="00F95A85">
        <w:rPr>
          <w:rFonts w:ascii="Times New Roman" w:hAnsi="Times New Roman" w:cs="Times New Roman"/>
          <w:sz w:val="24"/>
          <w:szCs w:val="24"/>
        </w:rPr>
        <w:fldChar w:fldCharType="end"/>
      </w:r>
      <w:r>
        <w:rPr>
          <w:rFonts w:ascii="Times New Roman" w:hAnsi="Times New Roman" w:cs="Times New Roman"/>
          <w:sz w:val="24"/>
          <w:szCs w:val="24"/>
        </w:rPr>
        <w:t>.</w:t>
      </w:r>
      <w:r w:rsidR="00C441FE">
        <w:rPr>
          <w:rFonts w:ascii="Times New Roman" w:hAnsi="Times New Roman" w:cs="Times New Roman"/>
          <w:sz w:val="24"/>
          <w:szCs w:val="24"/>
        </w:rPr>
        <w:t xml:space="preserve"> </w:t>
      </w:r>
      <w:r w:rsidR="00F0709E">
        <w:rPr>
          <w:rFonts w:ascii="Times New Roman" w:hAnsi="Times New Roman" w:cs="Times New Roman"/>
          <w:sz w:val="24"/>
          <w:szCs w:val="24"/>
        </w:rPr>
        <w:t>Of particular not</w:t>
      </w:r>
      <w:r w:rsidR="006A0E5A">
        <w:rPr>
          <w:rFonts w:ascii="Times New Roman" w:hAnsi="Times New Roman" w:cs="Times New Roman"/>
          <w:sz w:val="24"/>
          <w:szCs w:val="24"/>
        </w:rPr>
        <w:t>e</w:t>
      </w:r>
      <w:r w:rsidR="00F0709E">
        <w:rPr>
          <w:rFonts w:ascii="Times New Roman" w:hAnsi="Times New Roman" w:cs="Times New Roman"/>
          <w:sz w:val="24"/>
          <w:szCs w:val="24"/>
        </w:rPr>
        <w:t xml:space="preserve"> for </w:t>
      </w:r>
      <w:r w:rsidR="00741BE3">
        <w:rPr>
          <w:rFonts w:ascii="Times New Roman" w:hAnsi="Times New Roman" w:cs="Times New Roman"/>
          <w:sz w:val="24"/>
          <w:szCs w:val="24"/>
        </w:rPr>
        <w:t>our</w:t>
      </w:r>
      <w:r w:rsidR="00F0709E">
        <w:rPr>
          <w:rFonts w:ascii="Times New Roman" w:hAnsi="Times New Roman" w:cs="Times New Roman"/>
          <w:sz w:val="24"/>
          <w:szCs w:val="24"/>
        </w:rPr>
        <w:t xml:space="preserve"> study, t</w:t>
      </w:r>
      <w:r w:rsidR="00C441FE">
        <w:rPr>
          <w:rFonts w:ascii="Times New Roman" w:hAnsi="Times New Roman" w:cs="Times New Roman"/>
          <w:sz w:val="24"/>
          <w:szCs w:val="24"/>
        </w:rPr>
        <w:t>he lost consumption pathway could have exacerbated the</w:t>
      </w:r>
      <w:r w:rsidR="00F0709E">
        <w:rPr>
          <w:rFonts w:ascii="Times New Roman" w:hAnsi="Times New Roman" w:cs="Times New Roman"/>
          <w:sz w:val="24"/>
          <w:szCs w:val="24"/>
        </w:rPr>
        <w:t xml:space="preserve"> increase</w:t>
      </w:r>
      <w:r w:rsidR="006A0E5A">
        <w:rPr>
          <w:rFonts w:ascii="Times New Roman" w:hAnsi="Times New Roman" w:cs="Times New Roman"/>
          <w:sz w:val="24"/>
          <w:szCs w:val="24"/>
        </w:rPr>
        <w:t xml:space="preserve"> in both pelican and diving bird </w:t>
      </w:r>
      <w:commentRangeStart w:id="8"/>
      <w:r w:rsidR="006A0E5A">
        <w:rPr>
          <w:rFonts w:ascii="Times New Roman" w:hAnsi="Times New Roman" w:cs="Times New Roman"/>
          <w:sz w:val="24"/>
          <w:szCs w:val="24"/>
        </w:rPr>
        <w:t>mortality</w:t>
      </w:r>
      <w:commentRangeEnd w:id="8"/>
      <w:r w:rsidR="008269AC">
        <w:rPr>
          <w:rStyle w:val="CommentReference"/>
        </w:rPr>
        <w:commentReference w:id="8"/>
      </w:r>
      <w:r w:rsidR="00F0709E">
        <w:rPr>
          <w:rFonts w:ascii="Times New Roman" w:hAnsi="Times New Roman" w:cs="Times New Roman"/>
          <w:sz w:val="24"/>
          <w:szCs w:val="24"/>
        </w:rPr>
        <w:t xml:space="preserve">. </w:t>
      </w:r>
    </w:p>
    <w:p w14:paraId="5B1CCA05" w14:textId="3575C14A" w:rsidR="00A879DD" w:rsidRDefault="00835915" w:rsidP="00261061">
      <w:pPr>
        <w:pStyle w:val="Default"/>
        <w:spacing w:line="480" w:lineRule="auto"/>
        <w:ind w:firstLine="720"/>
        <w:rPr>
          <w:rFonts w:ascii="Times New Roman" w:hAnsi="Times New Roman" w:cs="Times New Roman"/>
        </w:rPr>
      </w:pPr>
      <w:r>
        <w:rPr>
          <w:rFonts w:ascii="Times New Roman" w:hAnsi="Times New Roman" w:cs="Times New Roman"/>
        </w:rPr>
        <w:lastRenderedPageBreak/>
        <w:t xml:space="preserve">In our model, dolphins exerted the strongest top-down control on small </w:t>
      </w:r>
      <w:proofErr w:type="spellStart"/>
      <w:r>
        <w:rPr>
          <w:rFonts w:ascii="Times New Roman" w:hAnsi="Times New Roman" w:cs="Times New Roman"/>
        </w:rPr>
        <w:t>scianids</w:t>
      </w:r>
      <w:proofErr w:type="spellEnd"/>
      <w:r w:rsidR="00261061">
        <w:rPr>
          <w:rFonts w:ascii="Times New Roman" w:hAnsi="Times New Roman" w:cs="Times New Roman"/>
        </w:rPr>
        <w:t xml:space="preserve">, and the decrease in survival and reproduction of dolphins may have played a role in the resilience of small </w:t>
      </w:r>
      <w:proofErr w:type="spellStart"/>
      <w:r w:rsidR="00261061">
        <w:rPr>
          <w:rFonts w:ascii="Times New Roman" w:hAnsi="Times New Roman" w:cs="Times New Roman"/>
        </w:rPr>
        <w:t>scianids</w:t>
      </w:r>
      <w:proofErr w:type="spellEnd"/>
      <w:r>
        <w:rPr>
          <w:rFonts w:ascii="Times New Roman" w:hAnsi="Times New Roman" w:cs="Times New Roman"/>
        </w:rPr>
        <w:t xml:space="preserve">. These fish were the most common prey item in dolphin stomachs recovered following the oil spill, making up over one-third of all items </w:t>
      </w:r>
      <w:r>
        <w:rPr>
          <w:rFonts w:ascii="Times New Roman" w:hAnsi="Times New Roman" w:cs="Times New Roman"/>
        </w:rPr>
        <w:fldChar w:fldCharType="begin"/>
      </w:r>
      <w:r w:rsidR="00E543CD">
        <w:rPr>
          <w:rFonts w:ascii="Times New Roman" w:hAnsi="Times New Roman" w:cs="Times New Roman"/>
        </w:rPr>
        <w:instrText xml:space="preserve"> ADDIN ZOTERO_ITEM CSL_CITATION {"citationID":"HJW91sjE","properties":{"formattedCitation":"(Bowen-Stevens et al. 2021)","plainCitation":"(Bowen-Stevens et al. 2021)","noteIndex":0},"citationItems":[{"id":2792,"uris":["http://zotero.org/users/783258/items/WQUPVRGB"],"itemData":{"id":2792,"type":"article-journal","abstract":"The largest unusual mortality event of cetaceans recorded in the Gulf of Mexico occurred from 2010 to 2014. The majority of mortalities were Tursiops truncatus (Common Bottlenose Dolphin) that stranded near Barataria Bay, LA, an area heavily oiled by the Deepwater Horizon oil spill. The purpose of this study was to identify the diet of dolphins that stranded in and near Barataria Bay from 2010 to 2012. Micropogonias undulatus (Atlantic Croaker) was the most frequently occurring (86.5%) and numerically abundant (34.2 ± 33.4%) prey in stomachs examined. Abundance of Engraulidae, Mugilidae, and Sciaenidae varied by season. Benthic prey and presence of sediment indicate that dolphins in Barataria Bay forage along the bottom of the bay, which could lead to long-term exposure to oil.","container-title":"Southeastern Naturalist","DOI":"10.1656/058.020.0113","ISSN":"1528-7092, 1938-5412","issue":"1","journalAbbreviation":"sena","note":"publisher: Eagle Hill Institute","page":"117-134","source":"bioone.org","title":"Diet of Common Bottlenose Dolphins, Tursiops truncatus, that Stranded in and Near Barataria Bay, Louisiana, 2010–2012","volume":"20","author":[{"family":"Bowen-Stevens","given":"Sabrina R."},{"family":"Gannon","given":"Damon P."},{"family":"Hazelkorn","given":"Rebeccah A."},{"family":"Lovewell","given":"Gretchen"},{"family":"Volker","given":"Kristen M."},{"family":"Smith","given":"Suzanne"},{"family":"Tumlin","given":"Mandy C."},{"family":"Litz","given":"Jenny"}],"issued":{"date-parts":[["2021",2]]}}}],"schema":"https://github.com/citation-style-language/schema/raw/master/csl-citation.json"} </w:instrText>
      </w:r>
      <w:r>
        <w:rPr>
          <w:rFonts w:ascii="Times New Roman" w:hAnsi="Times New Roman" w:cs="Times New Roman"/>
        </w:rPr>
        <w:fldChar w:fldCharType="separate"/>
      </w:r>
      <w:r w:rsidRPr="003A46A8">
        <w:rPr>
          <w:rFonts w:ascii="Times New Roman" w:hAnsi="Times New Roman" w:cs="Times New Roman"/>
        </w:rPr>
        <w:t>(Bowen-Stevens et al. 2021)</w:t>
      </w:r>
      <w:r>
        <w:rPr>
          <w:rFonts w:ascii="Times New Roman" w:hAnsi="Times New Roman" w:cs="Times New Roman"/>
        </w:rPr>
        <w:fldChar w:fldCharType="end"/>
      </w:r>
      <w:r>
        <w:rPr>
          <w:rFonts w:ascii="Times New Roman" w:hAnsi="Times New Roman" w:cs="Times New Roman"/>
        </w:rPr>
        <w:t xml:space="preserve">. </w:t>
      </w:r>
      <w:commentRangeStart w:id="9"/>
      <w:r>
        <w:rPr>
          <w:rFonts w:ascii="Times New Roman" w:hAnsi="Times New Roman" w:cs="Times New Roman"/>
        </w:rPr>
        <w:t xml:space="preserve">In our model, small </w:t>
      </w:r>
      <w:proofErr w:type="spellStart"/>
      <w:r>
        <w:rPr>
          <w:rFonts w:ascii="Times New Roman" w:hAnsi="Times New Roman" w:cs="Times New Roman"/>
        </w:rPr>
        <w:t>scianids</w:t>
      </w:r>
      <w:proofErr w:type="spellEnd"/>
      <w:r>
        <w:rPr>
          <w:rFonts w:ascii="Times New Roman" w:hAnsi="Times New Roman" w:cs="Times New Roman"/>
        </w:rPr>
        <w:t xml:space="preserve"> made up over two-thirds of dolphin diet by mass</w:t>
      </w:r>
      <w:commentRangeEnd w:id="9"/>
      <w:r>
        <w:rPr>
          <w:rStyle w:val="CommentReference"/>
        </w:rPr>
        <w:commentReference w:id="9"/>
      </w:r>
      <w:r>
        <w:rPr>
          <w:rFonts w:ascii="Times New Roman" w:hAnsi="Times New Roman" w:cs="Times New Roman"/>
        </w:rPr>
        <w:t xml:space="preserve">. </w:t>
      </w:r>
      <w:r w:rsidR="00AE79BD">
        <w:rPr>
          <w:rFonts w:ascii="Times New Roman" w:hAnsi="Times New Roman" w:cs="Times New Roman"/>
        </w:rPr>
        <w:t xml:space="preserve">The </w:t>
      </w:r>
      <w:proofErr w:type="spellStart"/>
      <w:r w:rsidR="00AE79BD">
        <w:rPr>
          <w:rFonts w:ascii="Times New Roman" w:hAnsi="Times New Roman" w:cs="Times New Roman"/>
        </w:rPr>
        <w:t>Barataria</w:t>
      </w:r>
      <w:proofErr w:type="spellEnd"/>
      <w:r w:rsidR="00AE79BD">
        <w:rPr>
          <w:rFonts w:ascii="Times New Roman" w:hAnsi="Times New Roman" w:cs="Times New Roman"/>
        </w:rPr>
        <w:t xml:space="preserve"> Bay dolphin population experienced a range of physiological impacts from the oil spill, many of which went on for years </w:t>
      </w:r>
      <w:r w:rsidR="00AE79BD">
        <w:rPr>
          <w:rFonts w:ascii="Times New Roman" w:hAnsi="Times New Roman" w:cs="Times New Roman"/>
        </w:rPr>
        <w:fldChar w:fldCharType="begin"/>
      </w:r>
      <w:r w:rsidR="00E543CD">
        <w:rPr>
          <w:rFonts w:ascii="Times New Roman" w:hAnsi="Times New Roman" w:cs="Times New Roman"/>
        </w:rPr>
        <w:instrText xml:space="preserve"> ADDIN ZOTERO_ITEM CSL_CITATION {"citationID":"30FEs6CV","properties":{"formattedCitation":"(Schwacke et al. 2013)","plainCitation":"(Schwacke et al. 2013)","noteIndex":0},"citationItems":[{"id":1683,"uris":["http://zotero.org/users/783258/items/X55T5BX6"],"itemData":{"id":1683,"type":"article-journal","container-title":"Environmental science &amp; technology","issue":"1","page":"93–103","source":"Google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(Schwacke et al. 2013)</w:t>
      </w:r>
      <w:r w:rsidR="00AE79BD">
        <w:rPr>
          <w:rFonts w:ascii="Times New Roman" w:hAnsi="Times New Roman" w:cs="Times New Roman"/>
        </w:rPr>
        <w:fldChar w:fldCharType="end"/>
      </w:r>
      <w:r w:rsidR="00AE79BD">
        <w:rPr>
          <w:rFonts w:ascii="Times New Roman" w:hAnsi="Times New Roman" w:cs="Times New Roman"/>
        </w:rPr>
        <w:t xml:space="preserve">. Some evidence </w:t>
      </w:r>
      <w:r w:rsidR="00D012B0">
        <w:rPr>
          <w:rFonts w:ascii="Times New Roman" w:hAnsi="Times New Roman" w:cs="Times New Roman"/>
        </w:rPr>
        <w:t xml:space="preserve">even </w:t>
      </w:r>
      <w:r w:rsidR="00AE79BD">
        <w:rPr>
          <w:rFonts w:ascii="Times New Roman" w:hAnsi="Times New Roman" w:cs="Times New Roman"/>
        </w:rPr>
        <w:t xml:space="preserve">points to </w:t>
      </w:r>
      <w:r w:rsidR="00D012B0">
        <w:rPr>
          <w:rFonts w:ascii="Times New Roman" w:hAnsi="Times New Roman" w:cs="Times New Roman"/>
        </w:rPr>
        <w:t xml:space="preserve">either </w:t>
      </w:r>
      <w:r w:rsidR="00AE79BD">
        <w:rPr>
          <w:rFonts w:ascii="Times New Roman" w:hAnsi="Times New Roman" w:cs="Times New Roman"/>
        </w:rPr>
        <w:t xml:space="preserve">continued exposure or cross-generational impacts of maternal exposure on dolphins born after the oil spill </w:t>
      </w:r>
      <w:r w:rsidR="00AE79BD">
        <w:rPr>
          <w:rFonts w:ascii="Times New Roman" w:hAnsi="Times New Roman" w:cs="Times New Roman"/>
        </w:rPr>
        <w:fldChar w:fldCharType="begin"/>
      </w:r>
      <w:r w:rsidR="00E543CD">
        <w:rPr>
          <w:rFonts w:ascii="Times New Roman" w:hAnsi="Times New Roman" w:cs="Times New Roman"/>
        </w:rPr>
        <w:instrText xml:space="preserve"> ADDIN ZOTERO_ITEM CSL_CITATION {"citationID":"eO6HLmSQ","properties":{"formattedCitation":"(De Guise et al. 2021)","plainCitation":"(De Guise et al. 2021)","noteIndex":0},"citationItems":[{"id":2784,"uris":["http://zotero.org/users/783258/items/F9ULZRQF"],"itemData":{"id":2784,"type":"article-journal","abstract":"Health assessments were conducted on bottlenose dolphins in Barataria Bay, Louisiana, USA, during 2011 to 2018, to assess potential health effects following the Deepwater Horizon oil spill, compared to the unoiled Sarasota Bay, Florida, USA, reference dolphin population. We previously reported significant increases in T-lymphocyte proliferation, as well as lower T helper 1 (Th1) cytokines, higher Th2 cytokine IL-4, and lower T regulatory (Treg) cytokine IL-10 in Barataria Bay in 2011 compared to Sarasota Bay, consistent with Deepwater Horizon oil exposure. Although values between 2013 and 2016 were more similar to those observed in Sarasota Bay, T-cell proliferation was again elevated and cytokine balance tilted toward Th2 in Barataria Bay during 2017–2018. In 2018, Barataria Bay dolphins had significantly more circulating Treg cells than Sarasota Bay dolphins. Mice experimentally exposed to oil also had significantly increased T-lymphocyte proliferation and circulating Treg cell number, including effects in their unexposed progeny. In vitro stimulation resulted in greater Th2 responsiveness in Barataria Bay compared to Sarasota Bay dolphins, and in vitro oil exposure of Sarasota Bay dolphin cells also resulted in enhanced Th2 responsiveness. Evidence points to Treg cells as a potential target for the immunomodulatory effects of oil exposure. The immunological trends observed in Barataria Bay appeared exaggerated in dolphins born after the spill, suggesting the possibility of continued oil exposure or multigenerational health consequences of exposure to oil, as observed in mice. Environ Toxicol Chem 2021;40:1308–1321. © 2021 SETAC","container-title":"Environmental Toxicology and Chemistry","DOI":"10.1002/etc.4980","ISSN":"1552-8618","issue":"5","language":"en","note":"_eprint: https://onlinelibrary.wiley.com/doi/pdf/10.1002/etc.4980","page":"1308-1321","source":"Wiley Online Library","title":"Long-Term Immunological Alterations in Bottlenose Dolphin a Decade after the Deepwater Horizon Oil Spill in the Northern Gulf of Mexico: Potential for Multigenerational Effects","title-short":"Long-Term Immunological Alterations in Bottlenose Dolphin a Decade after the Deepwater Horizon Oil Spill in the Northern Gulf of Mexico","volume":"40","author":[{"family":"De Guise","given":"Sylvain"},{"family":"Levin","given":"Milton"},{"family":"Jasperse","given":"Lindsay"},{"family":"Herrman","given":"Jean"},{"family":"Wells","given":"Randall S."},{"family":"Rowles","given":"Teresa"},{"family":"Schwacke","given":"Lori"}],"issued":{"date-parts":[["2021"]]}}}],"schema":"https://github.com/citation-style-language/schema/raw/master/csl-citation.json"}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(De Guise et al. 2021)</w:t>
      </w:r>
      <w:r w:rsidR="00AE79BD">
        <w:rPr>
          <w:rFonts w:ascii="Times New Roman" w:hAnsi="Times New Roman" w:cs="Times New Roman"/>
        </w:rPr>
        <w:fldChar w:fldCharType="end"/>
      </w:r>
      <w:r w:rsidR="00AE79BD">
        <w:rPr>
          <w:rFonts w:ascii="Times New Roman" w:hAnsi="Times New Roman" w:cs="Times New Roman"/>
        </w:rPr>
        <w:t>.</w:t>
      </w:r>
      <w:r w:rsidR="00FB6DC7">
        <w:rPr>
          <w:rFonts w:ascii="Times New Roman" w:hAnsi="Times New Roman" w:cs="Times New Roman"/>
        </w:rPr>
        <w:t xml:space="preserve"> Unfortunately, e</w:t>
      </w:r>
      <w:r w:rsidR="00FB6DC7">
        <w:rPr>
          <w:rFonts w:ascii="Times New Roman" w:hAnsi="Times New Roman" w:cs="Times New Roman"/>
          <w:color w:val="1B1C20"/>
        </w:rPr>
        <w:t xml:space="preserve">stimating the total loss of </w:t>
      </w:r>
      <w:r w:rsidR="00FB6DC7">
        <w:rPr>
          <w:rFonts w:ascii="Times New Roman" w:hAnsi="Times New Roman" w:cs="Times New Roman"/>
        </w:rPr>
        <w:t xml:space="preserve">predatory biomass is hampered by the </w:t>
      </w:r>
      <w:r w:rsidR="00FB6DC7">
        <w:rPr>
          <w:rFonts w:ascii="Times New Roman" w:hAnsi="Times New Roman" w:cs="Times New Roman"/>
          <w:color w:val="1B1C20"/>
        </w:rPr>
        <w:t>resolution of surveys and a lack of direct measurements of the mortality processes. Thus, any attempts to do so likely underestimate the total. This is because indirect effects that may decrease lifespans and reproductive potential are difficult to quantify, but impart considerable pressures on individuals and populations</w:t>
      </w:r>
      <w:r w:rsidR="00DA63E6">
        <w:rPr>
          <w:rFonts w:ascii="Times New Roman" w:hAnsi="Times New Roman" w:cs="Times New Roman"/>
          <w:color w:val="1B1C20"/>
        </w:rPr>
        <w:t xml:space="preserve"> </w:t>
      </w:r>
      <w:r w:rsidR="00DA63E6">
        <w:rPr>
          <w:rFonts w:ascii="Times New Roman" w:hAnsi="Times New Roman" w:cs="Times New Roman"/>
          <w:color w:val="1B1C20"/>
        </w:rPr>
        <w:fldChar w:fldCharType="begin"/>
      </w:r>
      <w:r w:rsidR="00DA63E6">
        <w:rPr>
          <w:rFonts w:ascii="Times New Roman" w:hAnsi="Times New Roman" w:cs="Times New Roman"/>
          <w:color w:val="1B1C20"/>
        </w:rPr>
        <w:instrText xml:space="preserve"> ADDIN ZOTERO_ITEM CSL_CITATION {"citationID":"rGwnOuzb","properties":{"formattedCitation":"(Peterson et al. 2003)","plainCitation":"(Peterson et al. 2003)","noteIndex":0},"citationItems":[{"id":1686,"uris":["http://zotero.org/users/783258/items/8JR97AF2"],"itemData":{"id":1686,"type":"article-journal","container-title":"Science","issue":"5653","page":"2082–2086","source":"Google Scholar","title":"Long-term ecosystem response to the Exxon Valdez oil spill","volume":"302","author":[{"family":"Peterson","given":"Charles H."},{"family":"Rice","given":"Stanley D."},{"family":"Short","given":"Jeffrey W."},{"family":"Esler","given":"Daniel"},{"family":"Bodkin","given":"James L."},{"family":"Ballachey","given":"Brenda E."},{"family":"Irons","given":"David B."}],"issued":{"date-parts":[["2003"]]}}}],"schema":"https://github.com/citation-style-language/schema/raw/master/csl-citation.json"} </w:instrText>
      </w:r>
      <w:r w:rsidR="00DA63E6">
        <w:rPr>
          <w:rFonts w:ascii="Times New Roman" w:hAnsi="Times New Roman" w:cs="Times New Roman"/>
          <w:color w:val="1B1C20"/>
        </w:rPr>
        <w:fldChar w:fldCharType="separate"/>
      </w:r>
      <w:r w:rsidR="00DA63E6" w:rsidRPr="00DA63E6">
        <w:rPr>
          <w:rFonts w:ascii="Times New Roman" w:hAnsi="Times New Roman" w:cs="Times New Roman"/>
        </w:rPr>
        <w:t>(Peterson et al. 2003)</w:t>
      </w:r>
      <w:r w:rsidR="00DA63E6">
        <w:rPr>
          <w:rFonts w:ascii="Times New Roman" w:hAnsi="Times New Roman" w:cs="Times New Roman"/>
          <w:color w:val="1B1C20"/>
        </w:rPr>
        <w:fldChar w:fldCharType="end"/>
      </w:r>
      <w:r w:rsidR="00FB6DC7">
        <w:rPr>
          <w:rFonts w:ascii="Times New Roman" w:hAnsi="Times New Roman" w:cs="Times New Roman"/>
          <w:color w:val="1B1C20"/>
        </w:rPr>
        <w:t xml:space="preserve">. </w:t>
      </w:r>
      <w:r w:rsidR="00261061">
        <w:rPr>
          <w:rFonts w:ascii="Times New Roman" w:hAnsi="Times New Roman" w:cs="Times New Roman"/>
          <w:color w:val="1B1C20"/>
        </w:rPr>
        <w:t xml:space="preserve">For this reason, we did not rely on actual estimates of dolphin (or seabird) mortality, but instead looked at sensitivity to decreases in predator population productivity. </w:t>
      </w:r>
      <w:r w:rsidR="00876CE5">
        <w:rPr>
          <w:rFonts w:ascii="Times New Roman" w:hAnsi="Times New Roman" w:cs="Times New Roman"/>
          <w:color w:val="1B1C20"/>
        </w:rPr>
        <w:t xml:space="preserve">Our results indicate that any significant dolphin mortality event may have impacted small </w:t>
      </w:r>
      <w:proofErr w:type="spellStart"/>
      <w:r w:rsidR="00876CE5">
        <w:rPr>
          <w:rFonts w:ascii="Times New Roman" w:hAnsi="Times New Roman" w:cs="Times New Roman"/>
          <w:color w:val="1B1C20"/>
        </w:rPr>
        <w:t>scianid</w:t>
      </w:r>
      <w:proofErr w:type="spellEnd"/>
      <w:r w:rsidR="008F0408">
        <w:rPr>
          <w:rFonts w:ascii="Times New Roman" w:hAnsi="Times New Roman" w:cs="Times New Roman"/>
          <w:color w:val="1B1C20"/>
        </w:rPr>
        <w:t xml:space="preserve"> population</w:t>
      </w:r>
      <w:r w:rsidR="00876CE5">
        <w:rPr>
          <w:rFonts w:ascii="Times New Roman" w:hAnsi="Times New Roman" w:cs="Times New Roman"/>
          <w:color w:val="1B1C20"/>
        </w:rPr>
        <w:t xml:space="preserve">s, </w:t>
      </w:r>
      <w:r w:rsidR="00CE3F91">
        <w:rPr>
          <w:rFonts w:ascii="Times New Roman" w:hAnsi="Times New Roman" w:cs="Times New Roman"/>
          <w:color w:val="1B1C20"/>
        </w:rPr>
        <w:t>dolphins’</w:t>
      </w:r>
      <w:r w:rsidR="00876CE5">
        <w:rPr>
          <w:rFonts w:ascii="Times New Roman" w:hAnsi="Times New Roman" w:cs="Times New Roman"/>
          <w:color w:val="1B1C20"/>
        </w:rPr>
        <w:t xml:space="preserve"> principal prey resource.  </w:t>
      </w:r>
    </w:p>
    <w:p w14:paraId="79EA15E4" w14:textId="51613B8F" w:rsidR="00843E99" w:rsidRDefault="00843E99"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Contrary to our results, one study </w:t>
      </w:r>
      <w:r w:rsidR="00335647">
        <w:rPr>
          <w:rFonts w:ascii="Times New Roman" w:hAnsi="Times New Roman" w:cs="Times New Roman"/>
          <w:sz w:val="24"/>
          <w:szCs w:val="24"/>
        </w:rPr>
        <w:t xml:space="preserve">based on population modeling </w:t>
      </w:r>
      <w:r>
        <w:rPr>
          <w:rFonts w:ascii="Times New Roman" w:hAnsi="Times New Roman" w:cs="Times New Roman"/>
          <w:sz w:val="24"/>
          <w:szCs w:val="24"/>
        </w:rPr>
        <w:t xml:space="preserve">concluded </w:t>
      </w:r>
      <w:r w:rsidR="00335647">
        <w:rPr>
          <w:rFonts w:ascii="Times New Roman" w:hAnsi="Times New Roman" w:cs="Times New Roman"/>
          <w:sz w:val="24"/>
          <w:szCs w:val="24"/>
        </w:rPr>
        <w:t xml:space="preserve">that </w:t>
      </w:r>
      <w:r>
        <w:rPr>
          <w:rFonts w:ascii="Times New Roman" w:hAnsi="Times New Roman" w:cs="Times New Roman"/>
          <w:sz w:val="24"/>
          <w:szCs w:val="24"/>
        </w:rPr>
        <w:t xml:space="preserve">release from seabird predation was key to the unusually strong recruitment of menhaden near the Mississippi River following the oil spill </w:t>
      </w:r>
      <w:r>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{"citationID":"3lUYtYZ0","properties":{"formattedCitation":"(Short et al. 2017)","plainCitation":"(Short et al. 2017)","noteIndex":0},"citationItems":[{"id":1493,"uris":["http://zotero.org/users/783258/items/UTGR4JTS"],"itemData":{"id":1493,"type":"article-journal","abstract":"Gulf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Pr>
          <w:rFonts w:ascii="Times New Roman" w:hAnsi="Times New Roman" w:cs="Times New Roman"/>
          <w:sz w:val="24"/>
          <w:szCs w:val="24"/>
        </w:rPr>
        <w:fldChar w:fldCharType="separate"/>
      </w:r>
      <w:r w:rsidRPr="00843E99">
        <w:rPr>
          <w:rFonts w:ascii="Times New Roman" w:hAnsi="Times New Roman" w:cs="Times New Roman"/>
          <w:sz w:val="24"/>
        </w:rPr>
        <w:t>(Short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This </w:t>
      </w:r>
      <w:r w:rsidR="004025D3">
        <w:rPr>
          <w:rFonts w:ascii="Times New Roman" w:hAnsi="Times New Roman" w:cs="Times New Roman"/>
          <w:sz w:val="24"/>
          <w:szCs w:val="24"/>
        </w:rPr>
        <w:t>divergence</w:t>
      </w:r>
      <w:r>
        <w:rPr>
          <w:rFonts w:ascii="Times New Roman" w:hAnsi="Times New Roman" w:cs="Times New Roman"/>
          <w:sz w:val="24"/>
          <w:szCs w:val="24"/>
        </w:rPr>
        <w:t xml:space="preserve"> in </w:t>
      </w:r>
      <w:r w:rsidR="004025D3">
        <w:rPr>
          <w:rFonts w:ascii="Times New Roman" w:hAnsi="Times New Roman" w:cs="Times New Roman"/>
          <w:sz w:val="24"/>
          <w:szCs w:val="24"/>
        </w:rPr>
        <w:t xml:space="preserve">results </w:t>
      </w:r>
      <w:r>
        <w:rPr>
          <w:rFonts w:ascii="Times New Roman" w:hAnsi="Times New Roman" w:cs="Times New Roman"/>
          <w:sz w:val="24"/>
          <w:szCs w:val="24"/>
        </w:rPr>
        <w:t xml:space="preserve">is </w:t>
      </w:r>
      <w:r w:rsidR="009468A9">
        <w:rPr>
          <w:rFonts w:ascii="Times New Roman" w:hAnsi="Times New Roman" w:cs="Times New Roman"/>
          <w:sz w:val="24"/>
          <w:szCs w:val="24"/>
        </w:rPr>
        <w:t>likely</w:t>
      </w:r>
      <w:r>
        <w:rPr>
          <w:rFonts w:ascii="Times New Roman" w:hAnsi="Times New Roman" w:cs="Times New Roman"/>
          <w:sz w:val="24"/>
          <w:szCs w:val="24"/>
        </w:rPr>
        <w:t xml:space="preserve"> </w:t>
      </w:r>
      <w:r w:rsidR="004025D3">
        <w:rPr>
          <w:rFonts w:ascii="Times New Roman" w:hAnsi="Times New Roman" w:cs="Times New Roman"/>
          <w:sz w:val="24"/>
          <w:szCs w:val="24"/>
        </w:rPr>
        <w:t xml:space="preserve">in part </w:t>
      </w:r>
      <w:r w:rsidR="00E729C8">
        <w:rPr>
          <w:rFonts w:ascii="Times New Roman" w:hAnsi="Times New Roman" w:cs="Times New Roman"/>
          <w:sz w:val="24"/>
          <w:szCs w:val="24"/>
        </w:rPr>
        <w:t>because: 1</w:t>
      </w:r>
      <w:r>
        <w:rPr>
          <w:rFonts w:ascii="Times New Roman" w:hAnsi="Times New Roman" w:cs="Times New Roman"/>
          <w:sz w:val="24"/>
          <w:szCs w:val="24"/>
        </w:rPr>
        <w:t>) we assumed a much lower seabird diet fr</w:t>
      </w:r>
      <w:r w:rsidR="00E729C8">
        <w:rPr>
          <w:rFonts w:ascii="Times New Roman" w:hAnsi="Times New Roman" w:cs="Times New Roman"/>
          <w:sz w:val="24"/>
          <w:szCs w:val="24"/>
        </w:rPr>
        <w:t>action to be from menhaden and 2</w:t>
      </w:r>
      <w:r>
        <w:rPr>
          <w:rFonts w:ascii="Times New Roman" w:hAnsi="Times New Roman" w:cs="Times New Roman"/>
          <w:sz w:val="24"/>
          <w:szCs w:val="24"/>
        </w:rPr>
        <w:t xml:space="preserve">) we assumed a much lower seabird consumption rate. </w:t>
      </w:r>
      <w:r w:rsidR="009468A9">
        <w:rPr>
          <w:rFonts w:ascii="Times New Roman" w:hAnsi="Times New Roman" w:cs="Times New Roman"/>
          <w:sz w:val="24"/>
          <w:szCs w:val="24"/>
        </w:rPr>
        <w:t>Unfortunately, b</w:t>
      </w:r>
      <w:r>
        <w:rPr>
          <w:rFonts w:ascii="Times New Roman" w:hAnsi="Times New Roman" w:cs="Times New Roman"/>
          <w:sz w:val="24"/>
          <w:szCs w:val="24"/>
        </w:rPr>
        <w:t xml:space="preserve">oth of these quantities are </w:t>
      </w:r>
      <w:r w:rsidR="009468A9">
        <w:rPr>
          <w:rFonts w:ascii="Times New Roman" w:hAnsi="Times New Roman" w:cs="Times New Roman"/>
          <w:sz w:val="24"/>
          <w:szCs w:val="24"/>
        </w:rPr>
        <w:t xml:space="preserve">extremely difficult to estimate reliably. </w:t>
      </w:r>
      <w:r>
        <w:rPr>
          <w:rFonts w:ascii="Times New Roman" w:hAnsi="Times New Roman" w:cs="Times New Roman"/>
          <w:sz w:val="24"/>
          <w:szCs w:val="24"/>
        </w:rPr>
        <w:t>Interestingly, consumption from seabirds was a larger source of mortality for menhaden than any other focal functional group we examined</w:t>
      </w:r>
      <w:r w:rsidR="00E678D6">
        <w:rPr>
          <w:rFonts w:ascii="Times New Roman" w:hAnsi="Times New Roman" w:cs="Times New Roman"/>
          <w:sz w:val="24"/>
          <w:szCs w:val="24"/>
        </w:rPr>
        <w:t>. F</w:t>
      </w:r>
      <w:r w:rsidR="009468A9">
        <w:rPr>
          <w:rFonts w:ascii="Times New Roman" w:hAnsi="Times New Roman" w:cs="Times New Roman"/>
          <w:sz w:val="24"/>
          <w:szCs w:val="24"/>
        </w:rPr>
        <w:t xml:space="preserve">or </w:t>
      </w:r>
      <w:r w:rsidR="009468A9">
        <w:rPr>
          <w:rFonts w:ascii="Times New Roman" w:hAnsi="Times New Roman" w:cs="Times New Roman"/>
          <w:sz w:val="24"/>
          <w:szCs w:val="24"/>
        </w:rPr>
        <w:lastRenderedPageBreak/>
        <w:t>juvenile menhaden</w:t>
      </w:r>
      <w:r w:rsidR="00E678D6">
        <w:rPr>
          <w:rFonts w:ascii="Times New Roman" w:hAnsi="Times New Roman" w:cs="Times New Roman"/>
          <w:sz w:val="24"/>
          <w:szCs w:val="24"/>
        </w:rPr>
        <w:t>,</w:t>
      </w:r>
      <w:r w:rsidR="009468A9">
        <w:rPr>
          <w:rFonts w:ascii="Times New Roman" w:hAnsi="Times New Roman" w:cs="Times New Roman"/>
          <w:sz w:val="24"/>
          <w:szCs w:val="24"/>
        </w:rPr>
        <w:t xml:space="preserve"> </w:t>
      </w:r>
      <w:r w:rsidR="00AE79BD">
        <w:rPr>
          <w:rFonts w:ascii="Times New Roman" w:hAnsi="Times New Roman" w:cs="Times New Roman"/>
          <w:sz w:val="24"/>
          <w:szCs w:val="24"/>
        </w:rPr>
        <w:t xml:space="preserve">mortality from </w:t>
      </w:r>
      <w:r w:rsidR="009468A9">
        <w:rPr>
          <w:rFonts w:ascii="Times New Roman" w:hAnsi="Times New Roman" w:cs="Times New Roman"/>
          <w:sz w:val="24"/>
          <w:szCs w:val="24"/>
        </w:rPr>
        <w:t xml:space="preserve">seabird predation was greater than </w:t>
      </w:r>
      <w:r w:rsidR="00AE79BD">
        <w:rPr>
          <w:rFonts w:ascii="Times New Roman" w:hAnsi="Times New Roman" w:cs="Times New Roman"/>
          <w:sz w:val="24"/>
          <w:szCs w:val="24"/>
        </w:rPr>
        <w:t xml:space="preserve">that from </w:t>
      </w:r>
      <w:r w:rsidR="009468A9">
        <w:rPr>
          <w:rFonts w:ascii="Times New Roman" w:hAnsi="Times New Roman" w:cs="Times New Roman"/>
          <w:sz w:val="24"/>
          <w:szCs w:val="24"/>
        </w:rPr>
        <w:t>both dolphin predation and fishing</w:t>
      </w:r>
      <w:r>
        <w:rPr>
          <w:rFonts w:ascii="Times New Roman" w:hAnsi="Times New Roman" w:cs="Times New Roman"/>
          <w:sz w:val="24"/>
          <w:szCs w:val="24"/>
        </w:rPr>
        <w:t xml:space="preserve">. However, the importance of </w:t>
      </w:r>
      <w:r w:rsidR="009468A9">
        <w:rPr>
          <w:rFonts w:ascii="Times New Roman" w:hAnsi="Times New Roman" w:cs="Times New Roman"/>
          <w:sz w:val="24"/>
          <w:szCs w:val="24"/>
        </w:rPr>
        <w:t xml:space="preserve">seabird predation was much less consequential </w:t>
      </w:r>
      <w:r>
        <w:rPr>
          <w:rFonts w:ascii="Times New Roman" w:hAnsi="Times New Roman" w:cs="Times New Roman"/>
          <w:sz w:val="24"/>
          <w:szCs w:val="24"/>
        </w:rPr>
        <w:t xml:space="preserve">once we accounted for indirect </w:t>
      </w:r>
      <w:r w:rsidR="009468A9">
        <w:rPr>
          <w:rFonts w:ascii="Times New Roman" w:hAnsi="Times New Roman" w:cs="Times New Roman"/>
          <w:sz w:val="24"/>
          <w:szCs w:val="24"/>
        </w:rPr>
        <w:t xml:space="preserve">trophic pathways </w:t>
      </w:r>
      <w:r>
        <w:rPr>
          <w:rFonts w:ascii="Times New Roman" w:hAnsi="Times New Roman" w:cs="Times New Roman"/>
          <w:sz w:val="24"/>
          <w:szCs w:val="24"/>
        </w:rPr>
        <w:t>in th</w:t>
      </w:r>
      <w:r w:rsidR="009468A9">
        <w:rPr>
          <w:rFonts w:ascii="Times New Roman" w:hAnsi="Times New Roman" w:cs="Times New Roman"/>
          <w:sz w:val="24"/>
          <w:szCs w:val="24"/>
        </w:rPr>
        <w:t>e generalized equilibrium model, indicating</w:t>
      </w:r>
      <w:r w:rsidR="000B5C20">
        <w:rPr>
          <w:rFonts w:ascii="Times New Roman" w:hAnsi="Times New Roman" w:cs="Times New Roman"/>
          <w:sz w:val="24"/>
          <w:szCs w:val="24"/>
        </w:rPr>
        <w:t xml:space="preserve"> an investigation at the population scale</w:t>
      </w:r>
      <w:r w:rsidR="009468A9">
        <w:rPr>
          <w:rFonts w:ascii="Times New Roman" w:hAnsi="Times New Roman" w:cs="Times New Roman"/>
          <w:sz w:val="24"/>
          <w:szCs w:val="24"/>
        </w:rPr>
        <w:t xml:space="preserve"> may have missed </w:t>
      </w:r>
      <w:r w:rsidR="005C2F6C">
        <w:rPr>
          <w:rFonts w:ascii="Times New Roman" w:hAnsi="Times New Roman" w:cs="Times New Roman"/>
          <w:sz w:val="24"/>
          <w:szCs w:val="24"/>
        </w:rPr>
        <w:t xml:space="preserve">some </w:t>
      </w:r>
      <w:r w:rsidR="000B5C20">
        <w:rPr>
          <w:rFonts w:ascii="Times New Roman" w:hAnsi="Times New Roman" w:cs="Times New Roman"/>
          <w:sz w:val="24"/>
          <w:szCs w:val="24"/>
        </w:rPr>
        <w:t xml:space="preserve">important </w:t>
      </w:r>
      <w:r w:rsidR="009468A9">
        <w:rPr>
          <w:rFonts w:ascii="Times New Roman" w:hAnsi="Times New Roman" w:cs="Times New Roman"/>
          <w:sz w:val="24"/>
          <w:szCs w:val="24"/>
        </w:rPr>
        <w:t>dynamics</w:t>
      </w:r>
      <w:r w:rsidR="005C2F6C">
        <w:rPr>
          <w:rFonts w:ascii="Times New Roman" w:hAnsi="Times New Roman" w:cs="Times New Roman"/>
          <w:sz w:val="24"/>
          <w:szCs w:val="24"/>
        </w:rPr>
        <w:t xml:space="preserve"> of the </w:t>
      </w:r>
      <w:r w:rsidR="008679DB">
        <w:rPr>
          <w:rFonts w:ascii="Times New Roman" w:hAnsi="Times New Roman" w:cs="Times New Roman"/>
          <w:sz w:val="24"/>
          <w:szCs w:val="24"/>
        </w:rPr>
        <w:t xml:space="preserve">larger </w:t>
      </w:r>
      <w:r w:rsidR="005C2F6C">
        <w:rPr>
          <w:rFonts w:ascii="Times New Roman" w:hAnsi="Times New Roman" w:cs="Times New Roman"/>
          <w:sz w:val="24"/>
          <w:szCs w:val="24"/>
        </w:rPr>
        <w:t>system</w:t>
      </w:r>
      <w:r w:rsidR="009468A9">
        <w:rPr>
          <w:rFonts w:ascii="Times New Roman" w:hAnsi="Times New Roman" w:cs="Times New Roman"/>
          <w:sz w:val="24"/>
          <w:szCs w:val="24"/>
        </w:rPr>
        <w:t>.</w:t>
      </w:r>
    </w:p>
    <w:p w14:paraId="235FB2D3" w14:textId="4B8252CE" w:rsidR="009D08B6" w:rsidRDefault="009D08B6"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E6DF9">
        <w:rPr>
          <w:rFonts w:ascii="Times New Roman" w:hAnsi="Times New Roman" w:cs="Times New Roman"/>
          <w:sz w:val="24"/>
          <w:szCs w:val="24"/>
        </w:rPr>
        <w:t xml:space="preserve">This work fills a gap in our understanding of how food webs responded to the </w:t>
      </w:r>
      <w:r w:rsidR="00E543CD">
        <w:rPr>
          <w:rFonts w:ascii="Times New Roman" w:hAnsi="Times New Roman" w:cs="Times New Roman"/>
          <w:sz w:val="24"/>
          <w:szCs w:val="24"/>
        </w:rPr>
        <w:t xml:space="preserve">Deepwater Horizon </w:t>
      </w:r>
      <w:r w:rsidR="003E6DF9">
        <w:rPr>
          <w:rFonts w:ascii="Times New Roman" w:hAnsi="Times New Roman" w:cs="Times New Roman"/>
          <w:sz w:val="24"/>
          <w:szCs w:val="24"/>
        </w:rPr>
        <w:t>oil spill</w:t>
      </w:r>
      <w:r w:rsidR="00E543CD">
        <w:rPr>
          <w:rFonts w:ascii="Times New Roman" w:hAnsi="Times New Roman" w:cs="Times New Roman"/>
          <w:sz w:val="24"/>
          <w:szCs w:val="24"/>
        </w:rPr>
        <w:t xml:space="preserve"> by evaluating evidence for two key pathways of resilience of the nekton community</w:t>
      </w:r>
      <w:r w:rsidR="003E6DF9">
        <w:rPr>
          <w:rFonts w:ascii="Times New Roman" w:hAnsi="Times New Roman" w:cs="Times New Roman"/>
          <w:sz w:val="24"/>
          <w:szCs w:val="24"/>
        </w:rPr>
        <w:t xml:space="preserve">. </w:t>
      </w:r>
      <w:r w:rsidR="00420CB4">
        <w:rPr>
          <w:rFonts w:ascii="Times New Roman" w:hAnsi="Times New Roman" w:cs="Times New Roman"/>
          <w:sz w:val="24"/>
          <w:szCs w:val="24"/>
        </w:rPr>
        <w:t xml:space="preserve">A simpler </w:t>
      </w:r>
      <w:r w:rsidR="001A34B6">
        <w:rPr>
          <w:rFonts w:ascii="Times New Roman" w:hAnsi="Times New Roman" w:cs="Times New Roman"/>
          <w:sz w:val="24"/>
          <w:szCs w:val="24"/>
        </w:rPr>
        <w:t xml:space="preserve">less quantitative </w:t>
      </w:r>
      <w:r w:rsidR="00420CB4">
        <w:rPr>
          <w:rFonts w:ascii="Times New Roman" w:hAnsi="Times New Roman" w:cs="Times New Roman"/>
          <w:sz w:val="24"/>
          <w:szCs w:val="24"/>
        </w:rPr>
        <w:t xml:space="preserve">network model showed that blue crabs are a critical component of the food web and of intermediate oil sensitivity </w:t>
      </w:r>
      <w:r w:rsidR="00420CB4">
        <w:rPr>
          <w:rFonts w:ascii="Times New Roman" w:hAnsi="Times New Roman" w:cs="Times New Roman"/>
          <w:sz w:val="24"/>
          <w:szCs w:val="24"/>
        </w:rPr>
        <w:fldChar w:fldCharType="begin"/>
      </w:r>
      <w:r w:rsidR="00420CB4">
        <w:rPr>
          <w:rFonts w:ascii="Times New Roman" w:hAnsi="Times New Roman" w:cs="Times New Roman"/>
          <w:sz w:val="24"/>
          <w:szCs w:val="24"/>
        </w:rPr>
        <w:instrText xml:space="preserve"> ADDIN ZOTERO_ITEM CSL_CITATION {"citationID":"94MFkl2C","properties":{"formattedCitation":"(McCann et al. 2017)","plainCitation":"(McCann et al. 2017)","noteIndex":0},"citationItems":[{"id":1478,"uris":["http://zotero.org/users/783258/items/PC7A9ZPU"],"itemData":{"id":1478,"type":"article-journal","container-title":"Frontiers in Ecology and the Environment","DOI":"10.1002/fee.1474","ISSN":"1540-9309","issue":"3","language":"en","page":"142-149","source":"onlinelibrary.wiley.com","title":"Key taxa in food web responses to stressors: the Deepwater Horizon oil spill","title-short":"Key taxa in food web responses to stressors","volume":"15","author":[{"family":"McCann","given":"Michael J."},{"family":"Able","given":"Kenneth W."},{"family":"Christian","given":"Robert R."},{"family":"Fodrie","given":"F. Joel"},{"family":"Jensen","given":"Olaf P."},{"family":"Johnson","given":"Jessica J."},{"family":"López‐Duarte","given":"Paola C."},{"family":"Martin","given":"Charles W."},{"family":"Olin","given":"Jill A."},{"family":"Polito","given":"Michael J."},{"family":"Roberts","given":"Brian J."},{"family":"Ziegler","given":"Shelby L."}],"issued":{"date-parts":[["2017",4,1]]}}}],"schema":"https://github.com/citation-style-language/schema/raw/master/csl-citation.json"}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(McCann et al. 2017)</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However, other studies did not find major shifts in blue crab population</w:t>
      </w:r>
      <w:r w:rsidR="001A34B6">
        <w:rPr>
          <w:rFonts w:ascii="Times New Roman" w:hAnsi="Times New Roman" w:cs="Times New Roman"/>
          <w:sz w:val="24"/>
          <w:szCs w:val="24"/>
        </w:rPr>
        <w:t>s</w:t>
      </w:r>
      <w:r w:rsidR="00420CB4">
        <w:rPr>
          <w:rFonts w:ascii="Times New Roman" w:hAnsi="Times New Roman" w:cs="Times New Roman"/>
          <w:sz w:val="24"/>
          <w:szCs w:val="24"/>
        </w:rPr>
        <w:t xml:space="preserve"> </w:t>
      </w:r>
      <w:r w:rsidR="00420CB4">
        <w:rPr>
          <w:rFonts w:ascii="Times New Roman" w:hAnsi="Times New Roman" w:cs="Times New Roman"/>
          <w:sz w:val="24"/>
          <w:szCs w:val="24"/>
        </w:rPr>
        <w:fldChar w:fldCharType="begin"/>
      </w:r>
      <w:r w:rsidR="00420CB4">
        <w:rPr>
          <w:rFonts w:ascii="Times New Roman" w:hAnsi="Times New Roman" w:cs="Times New Roman"/>
          <w:sz w:val="24"/>
          <w:szCs w:val="24"/>
        </w:rPr>
        <w:instrText xml:space="preserve"> ADDIN ZOTERO_ITEM CSL_CITATION {"citationID":"W6BupHns","properties":{"formattedCitation":"(Ward et al. 2018)","plainCitation":"(Ward et al. 2018)","noteIndex":0},"citationItems":[{"id":1697,"uris":["http://zotero.org/users/783258/items/I9X4FZ9F"],"itemData":{"id":1697,"type":"article-journal","abstract":"Quantifying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(Ward et al. 2018)</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We provide evidence that release from heavy fishing pressure may have been</w:t>
      </w:r>
      <w:r w:rsidR="001A34B6">
        <w:rPr>
          <w:rFonts w:ascii="Times New Roman" w:hAnsi="Times New Roman" w:cs="Times New Roman"/>
          <w:sz w:val="24"/>
          <w:szCs w:val="24"/>
        </w:rPr>
        <w:t xml:space="preserve"> partially</w:t>
      </w:r>
      <w:r w:rsidR="00420CB4">
        <w:rPr>
          <w:rFonts w:ascii="Times New Roman" w:hAnsi="Times New Roman" w:cs="Times New Roman"/>
          <w:sz w:val="24"/>
          <w:szCs w:val="24"/>
        </w:rPr>
        <w:t xml:space="preserve"> responsible, and thus buffered the rest of the food web. </w:t>
      </w:r>
      <w:r w:rsidR="00E543CD">
        <w:rPr>
          <w:rFonts w:ascii="Times New Roman" w:hAnsi="Times New Roman" w:cs="Times New Roman"/>
          <w:sz w:val="24"/>
          <w:szCs w:val="24"/>
        </w:rPr>
        <w:t>Similar n</w:t>
      </w:r>
      <w:r w:rsidR="003E6DF9">
        <w:rPr>
          <w:rFonts w:ascii="Times New Roman" w:hAnsi="Times New Roman" w:cs="Times New Roman"/>
          <w:sz w:val="24"/>
          <w:szCs w:val="24"/>
        </w:rPr>
        <w:t>etwork models showed that t</w:t>
      </w:r>
      <w:r w:rsidR="003E6DF9" w:rsidRPr="004B0FDA">
        <w:rPr>
          <w:rFonts w:ascii="Times New Roman" w:hAnsi="Times New Roman" w:cs="Times New Roman"/>
          <w:sz w:val="24"/>
          <w:szCs w:val="24"/>
        </w:rPr>
        <w:t>he nektonic food web in</w:t>
      </w:r>
      <w:r w:rsidR="003E6DF9">
        <w:rPr>
          <w:rFonts w:ascii="Times New Roman" w:hAnsi="Times New Roman" w:cs="Times New Roman"/>
          <w:sz w:val="24"/>
          <w:szCs w:val="24"/>
        </w:rPr>
        <w:t xml:space="preserve"> coastal Alabama and Mississippi,</w:t>
      </w:r>
      <w:r w:rsidR="00420CB4">
        <w:rPr>
          <w:rFonts w:ascii="Times New Roman" w:hAnsi="Times New Roman" w:cs="Times New Roman"/>
          <w:sz w:val="24"/>
          <w:szCs w:val="24"/>
        </w:rPr>
        <w:t xml:space="preserve"> just</w:t>
      </w:r>
      <w:r w:rsidR="003E6DF9">
        <w:rPr>
          <w:rFonts w:ascii="Times New Roman" w:hAnsi="Times New Roman" w:cs="Times New Roman"/>
          <w:sz w:val="24"/>
          <w:szCs w:val="24"/>
        </w:rPr>
        <w:t xml:space="preserve"> to the east,</w:t>
      </w:r>
      <w:r w:rsidR="003E6DF9" w:rsidRPr="004B0FDA">
        <w:rPr>
          <w:rFonts w:ascii="Times New Roman" w:hAnsi="Times New Roman" w:cs="Times New Roman"/>
          <w:sz w:val="24"/>
          <w:szCs w:val="24"/>
        </w:rPr>
        <w:t xml:space="preserve"> is flexible to disturbance and likely has redundant energy pathways</w:t>
      </w:r>
      <w:r w:rsidR="003E6DF9">
        <w:rPr>
          <w:rFonts w:ascii="Times New Roman" w:hAnsi="Times New Roman" w:cs="Times New Roman"/>
          <w:sz w:val="24"/>
          <w:szCs w:val="24"/>
        </w:rPr>
        <w:t>, which may explain some of th</w:t>
      </w:r>
      <w:r w:rsidR="00E543CD">
        <w:rPr>
          <w:rFonts w:ascii="Times New Roman" w:hAnsi="Times New Roman" w:cs="Times New Roman"/>
          <w:sz w:val="24"/>
          <w:szCs w:val="24"/>
        </w:rPr>
        <w:t xml:space="preserve">e ecosystem resilience observed </w:t>
      </w:r>
      <w:r w:rsidR="00E543CD">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{"citationID":"6wEdoM5k","properties":{"formattedCitation":"(Lewis et al. 2021)","plainCitation":"(Lewis et al. 2021)","noteIndex":0},"citationItems":[{"id":2758,"uris":["http://zotero.org/users/783258/items/Y35CUJCY"],"itemData":{"id":2758,"type":"article-journal","abstract":"A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E543CD">
        <w:rPr>
          <w:rFonts w:ascii="Times New Roman" w:hAnsi="Times New Roman" w:cs="Times New Roman"/>
          <w:sz w:val="24"/>
          <w:szCs w:val="24"/>
        </w:rPr>
        <w:fldChar w:fldCharType="separate"/>
      </w:r>
      <w:r w:rsidR="00E543CD" w:rsidRPr="00E543CD">
        <w:rPr>
          <w:rFonts w:ascii="Times New Roman" w:hAnsi="Times New Roman" w:cs="Times New Roman"/>
          <w:sz w:val="24"/>
        </w:rPr>
        <w:t>(Lewis et al. 2021)</w:t>
      </w:r>
      <w:r w:rsidR="00E543CD">
        <w:rPr>
          <w:rFonts w:ascii="Times New Roman" w:hAnsi="Times New Roman" w:cs="Times New Roman"/>
          <w:sz w:val="24"/>
          <w:szCs w:val="24"/>
        </w:rPr>
        <w:fldChar w:fldCharType="end"/>
      </w:r>
      <w:r w:rsidR="00E543CD">
        <w:rPr>
          <w:rFonts w:ascii="Times New Roman" w:hAnsi="Times New Roman" w:cs="Times New Roman"/>
          <w:sz w:val="24"/>
          <w:szCs w:val="24"/>
        </w:rPr>
        <w:t xml:space="preserve">. </w:t>
      </w:r>
      <w:r w:rsidR="00E03521">
        <w:rPr>
          <w:rFonts w:ascii="Times New Roman" w:hAnsi="Times New Roman" w:cs="Times New Roman"/>
          <w:sz w:val="24"/>
          <w:szCs w:val="24"/>
        </w:rPr>
        <w:t>This is likely an additional pathway responsible for the resilience,</w:t>
      </w:r>
      <w:r w:rsidR="00420CB4">
        <w:rPr>
          <w:rFonts w:ascii="Times New Roman" w:hAnsi="Times New Roman" w:cs="Times New Roman"/>
          <w:sz w:val="24"/>
          <w:szCs w:val="24"/>
        </w:rPr>
        <w:t xml:space="preserve"> </w:t>
      </w:r>
      <w:r w:rsidR="001A34B6">
        <w:rPr>
          <w:rFonts w:ascii="Times New Roman" w:hAnsi="Times New Roman" w:cs="Times New Roman"/>
          <w:sz w:val="24"/>
          <w:szCs w:val="24"/>
        </w:rPr>
        <w:t xml:space="preserve">on top of </w:t>
      </w:r>
      <w:r w:rsidR="00420CB4">
        <w:rPr>
          <w:rFonts w:ascii="Times New Roman" w:hAnsi="Times New Roman" w:cs="Times New Roman"/>
          <w:sz w:val="24"/>
          <w:szCs w:val="24"/>
        </w:rPr>
        <w:t>the two top-down pathways we explored</w:t>
      </w:r>
      <w:r w:rsidR="00E03521">
        <w:rPr>
          <w:rFonts w:ascii="Times New Roman" w:hAnsi="Times New Roman" w:cs="Times New Roman"/>
          <w:sz w:val="24"/>
          <w:szCs w:val="24"/>
        </w:rPr>
        <w:t xml:space="preserve">. </w:t>
      </w:r>
      <w:r w:rsidR="00985FF5">
        <w:rPr>
          <w:rFonts w:ascii="Times New Roman" w:hAnsi="Times New Roman" w:cs="Times New Roman"/>
          <w:sz w:val="24"/>
          <w:szCs w:val="24"/>
        </w:rPr>
        <w:t xml:space="preserve">A much more complex </w:t>
      </w:r>
      <w:r w:rsidR="0079549B">
        <w:rPr>
          <w:rFonts w:ascii="Times New Roman" w:hAnsi="Times New Roman" w:cs="Times New Roman"/>
          <w:sz w:val="24"/>
          <w:szCs w:val="24"/>
        </w:rPr>
        <w:t xml:space="preserve">spatial </w:t>
      </w:r>
      <w:r w:rsidR="00985FF5">
        <w:rPr>
          <w:rFonts w:ascii="Times New Roman" w:hAnsi="Times New Roman" w:cs="Times New Roman"/>
          <w:sz w:val="24"/>
          <w:szCs w:val="24"/>
        </w:rPr>
        <w:t xml:space="preserve">end-to-end </w:t>
      </w:r>
      <w:r w:rsidR="0004270C">
        <w:rPr>
          <w:rFonts w:ascii="Times New Roman" w:hAnsi="Times New Roman" w:cs="Times New Roman"/>
          <w:sz w:val="24"/>
          <w:szCs w:val="24"/>
        </w:rPr>
        <w:t xml:space="preserve">ecosystem </w:t>
      </w:r>
      <w:r w:rsidR="00985FF5">
        <w:rPr>
          <w:rFonts w:ascii="Times New Roman" w:hAnsi="Times New Roman" w:cs="Times New Roman"/>
          <w:sz w:val="24"/>
          <w:szCs w:val="24"/>
        </w:rPr>
        <w:t xml:space="preserve">model </w:t>
      </w:r>
      <w:r w:rsidR="0004270C">
        <w:rPr>
          <w:rFonts w:ascii="Times New Roman" w:hAnsi="Times New Roman" w:cs="Times New Roman"/>
          <w:sz w:val="24"/>
          <w:szCs w:val="24"/>
        </w:rPr>
        <w:t>of the whole Gulf of Mexico found very strong impacts of the oil spill on demersal and reef fish populations, and little impact from fishery closures. This model covered a much broader domain</w:t>
      </w:r>
      <w:r w:rsidR="00EB3A11">
        <w:rPr>
          <w:rFonts w:ascii="Times New Roman" w:hAnsi="Times New Roman" w:cs="Times New Roman"/>
          <w:sz w:val="24"/>
          <w:szCs w:val="24"/>
        </w:rPr>
        <w:t xml:space="preserve"> than our study</w:t>
      </w:r>
      <w:r w:rsidR="0004270C">
        <w:rPr>
          <w:rFonts w:ascii="Times New Roman" w:hAnsi="Times New Roman" w:cs="Times New Roman"/>
          <w:sz w:val="24"/>
          <w:szCs w:val="24"/>
        </w:rPr>
        <w:t xml:space="preserve">, and also attempted to directly model the oil’s impacts on growth </w:t>
      </w:r>
      <w:r w:rsidR="0079549B">
        <w:rPr>
          <w:rFonts w:ascii="Times New Roman" w:hAnsi="Times New Roman" w:cs="Times New Roman"/>
          <w:sz w:val="24"/>
          <w:szCs w:val="24"/>
        </w:rPr>
        <w:t>and</w:t>
      </w:r>
      <w:r w:rsidR="0004270C">
        <w:rPr>
          <w:rFonts w:ascii="Times New Roman" w:hAnsi="Times New Roman" w:cs="Times New Roman"/>
          <w:sz w:val="24"/>
          <w:szCs w:val="24"/>
        </w:rPr>
        <w:t xml:space="preserve"> mortality based on toxicological studies. </w:t>
      </w:r>
      <w:commentRangeStart w:id="10"/>
      <w:r w:rsidR="0004270C">
        <w:rPr>
          <w:rFonts w:ascii="Times New Roman" w:hAnsi="Times New Roman" w:cs="Times New Roman"/>
          <w:sz w:val="24"/>
          <w:szCs w:val="24"/>
        </w:rPr>
        <w:t>However, these studies have shown to be poor predictors of population impacts in real</w:t>
      </w:r>
      <w:r w:rsidR="00CE3949">
        <w:rPr>
          <w:rFonts w:ascii="Times New Roman" w:hAnsi="Times New Roman" w:cs="Times New Roman"/>
          <w:sz w:val="24"/>
          <w:szCs w:val="24"/>
        </w:rPr>
        <w:t>-</w:t>
      </w:r>
      <w:r w:rsidR="0004270C">
        <w:rPr>
          <w:rFonts w:ascii="Times New Roman" w:hAnsi="Times New Roman" w:cs="Times New Roman"/>
          <w:sz w:val="24"/>
          <w:szCs w:val="24"/>
        </w:rPr>
        <w:t>world situations</w:t>
      </w:r>
      <w:commentRangeEnd w:id="10"/>
      <w:r w:rsidR="0004270C">
        <w:rPr>
          <w:rStyle w:val="CommentReference"/>
        </w:rPr>
        <w:commentReference w:id="10"/>
      </w:r>
      <w:r w:rsidR="0004270C">
        <w:rPr>
          <w:rFonts w:ascii="Times New Roman" w:hAnsi="Times New Roman" w:cs="Times New Roman"/>
          <w:sz w:val="24"/>
          <w:szCs w:val="24"/>
        </w:rPr>
        <w:t>, both in response to the Deepwater Horizon oil spill, as well as other</w:t>
      </w:r>
      <w:r w:rsidR="00EB3A11">
        <w:rPr>
          <w:rFonts w:ascii="Times New Roman" w:hAnsi="Times New Roman" w:cs="Times New Roman"/>
          <w:sz w:val="24"/>
          <w:szCs w:val="24"/>
        </w:rPr>
        <w:t xml:space="preserve"> </w:t>
      </w:r>
      <w:r w:rsidR="0004270C">
        <w:rPr>
          <w:rFonts w:ascii="Times New Roman" w:hAnsi="Times New Roman" w:cs="Times New Roman"/>
          <w:sz w:val="24"/>
          <w:szCs w:val="24"/>
        </w:rPr>
        <w:t>s</w:t>
      </w:r>
      <w:r w:rsidR="00EB3A11">
        <w:rPr>
          <w:rFonts w:ascii="Times New Roman" w:hAnsi="Times New Roman" w:cs="Times New Roman"/>
          <w:sz w:val="24"/>
          <w:szCs w:val="24"/>
        </w:rPr>
        <w:t>pills</w:t>
      </w:r>
      <w:r w:rsidR="0004270C">
        <w:rPr>
          <w:rFonts w:ascii="Times New Roman" w:hAnsi="Times New Roman" w:cs="Times New Roman"/>
          <w:sz w:val="24"/>
          <w:szCs w:val="24"/>
        </w:rPr>
        <w:t xml:space="preserve"> </w:t>
      </w:r>
      <w:r w:rsidR="0004270C">
        <w:rPr>
          <w:rFonts w:ascii="Times New Roman" w:hAnsi="Times New Roman" w:cs="Times New Roman"/>
          <w:sz w:val="24"/>
          <w:szCs w:val="24"/>
        </w:rPr>
        <w:fldChar w:fldCharType="begin"/>
      </w:r>
      <w:r w:rsidR="0004270C">
        <w:rPr>
          <w:rFonts w:ascii="Times New Roman" w:hAnsi="Times New Roman" w:cs="Times New Roman"/>
          <w:sz w:val="24"/>
          <w:szCs w:val="24"/>
        </w:rPr>
        <w:instrText xml:space="preserve"> ADDIN ZOTERO_ITEM CSL_CITATION {"citationID":"hKwecO84","properties":{"formattedCitation":"(Fodrie et al. 2014; Shelton et al. 2017)","plainCitation":"(Fodrie et al. 2014; Shelton et al. 2017)","noteIndex":0},"citationItems":[{"id":1484,"uris":["http://zotero.org/users/783258/items/IANH8UUZ"],"itemData":{"id":1484,"type":"article-journal","abstract":"Syntheses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Eugene"},{"family":"Whitehead","given":"Andrew"}],"issued":{"date-parts":[["2014",9,1]]}}},{"id":1487,"uris":["http://zotero.org/users/783258/items/H73PEC6V"],"itemData":{"id":1487,"type":"article-journal","container-title":"ICES Journal of Marine Science","page":"fsx079","source":"Google Scholar","title":"Spatio-temporal models reveal subtle changes to demersal communities following the Exxon Valdez oil spill","author":[{"family":"Shelton","given":"Andrew O."},{"family":"Hunsicker","given":"Mary E."},{"family":"Ward","given":"Eric J."},{"family":"Feist","given":"Blake E."},{"family":"Blake","given":"Rachael"},{"family":"Ward","given":"Colette L."},{"family":"Williams","given":"Benjamin C."},{"family":"Duffy-Anderson","given":"Janet T."},{"family":"Hollowed","given":"Anne B."},{"family":"Haynie","given":"Alan C."},{"literal":"others"}],"issued":{"date-parts":[["2017"]]}}}],"schema":"https://github.com/citation-style-language/schema/raw/master/csl-citation.json"} </w:instrText>
      </w:r>
      <w:r w:rsidR="0004270C">
        <w:rPr>
          <w:rFonts w:ascii="Times New Roman" w:hAnsi="Times New Roman" w:cs="Times New Roman"/>
          <w:sz w:val="24"/>
          <w:szCs w:val="24"/>
        </w:rPr>
        <w:fldChar w:fldCharType="separate"/>
      </w:r>
      <w:r w:rsidR="0004270C" w:rsidRPr="0004270C">
        <w:rPr>
          <w:rFonts w:ascii="Times New Roman" w:hAnsi="Times New Roman" w:cs="Times New Roman"/>
          <w:sz w:val="24"/>
        </w:rPr>
        <w:t>(Fodrie et al. 2014; Shelton et al. 2017)</w:t>
      </w:r>
      <w:r w:rsidR="0004270C">
        <w:rPr>
          <w:rFonts w:ascii="Times New Roman" w:hAnsi="Times New Roman" w:cs="Times New Roman"/>
          <w:sz w:val="24"/>
          <w:szCs w:val="24"/>
        </w:rPr>
        <w:fldChar w:fldCharType="end"/>
      </w:r>
      <w:r w:rsidR="0004270C">
        <w:rPr>
          <w:rFonts w:ascii="Times New Roman" w:hAnsi="Times New Roman" w:cs="Times New Roman"/>
          <w:sz w:val="24"/>
          <w:szCs w:val="24"/>
        </w:rPr>
        <w:t xml:space="preserve">. </w:t>
      </w:r>
      <w:commentRangeStart w:id="11"/>
      <w:r w:rsidR="0079549B">
        <w:rPr>
          <w:rFonts w:ascii="Times New Roman" w:hAnsi="Times New Roman" w:cs="Times New Roman"/>
          <w:sz w:val="24"/>
          <w:szCs w:val="24"/>
        </w:rPr>
        <w:t xml:space="preserve">This growing body of research at varying levels of model complexity </w:t>
      </w:r>
      <w:r w:rsidR="001A34B6">
        <w:rPr>
          <w:rFonts w:ascii="Times New Roman" w:hAnsi="Times New Roman" w:cs="Times New Roman"/>
          <w:sz w:val="24"/>
          <w:szCs w:val="24"/>
        </w:rPr>
        <w:t xml:space="preserve">indicates </w:t>
      </w:r>
      <w:r w:rsidR="003D0CB7">
        <w:rPr>
          <w:rFonts w:ascii="Times New Roman" w:hAnsi="Times New Roman" w:cs="Times New Roman"/>
          <w:sz w:val="24"/>
          <w:szCs w:val="24"/>
        </w:rPr>
        <w:t xml:space="preserve">pathways for resilience, as we </w:t>
      </w:r>
      <w:r w:rsidR="003D0CB7">
        <w:rPr>
          <w:rFonts w:ascii="Times New Roman" w:hAnsi="Times New Roman" w:cs="Times New Roman"/>
          <w:sz w:val="24"/>
          <w:szCs w:val="24"/>
        </w:rPr>
        <w:lastRenderedPageBreak/>
        <w:t>demonstrated, as well as pathways for major population scale impacts</w:t>
      </w:r>
      <w:r w:rsidR="001A34B6">
        <w:rPr>
          <w:rFonts w:ascii="Times New Roman" w:hAnsi="Times New Roman" w:cs="Times New Roman"/>
          <w:sz w:val="24"/>
          <w:szCs w:val="24"/>
        </w:rPr>
        <w:t>,</w:t>
      </w:r>
      <w:r w:rsidR="003D0CB7">
        <w:rPr>
          <w:rFonts w:ascii="Times New Roman" w:hAnsi="Times New Roman" w:cs="Times New Roman"/>
          <w:sz w:val="24"/>
          <w:szCs w:val="24"/>
        </w:rPr>
        <w:t xml:space="preserve"> depending on model assumptions and domain</w:t>
      </w:r>
      <w:commentRangeEnd w:id="11"/>
      <w:r w:rsidR="00D71139">
        <w:rPr>
          <w:rStyle w:val="CommentReference"/>
        </w:rPr>
        <w:commentReference w:id="11"/>
      </w:r>
      <w:r w:rsidR="00DA63E6">
        <w:rPr>
          <w:rFonts w:ascii="Times New Roman" w:hAnsi="Times New Roman" w:cs="Times New Roman"/>
          <w:sz w:val="24"/>
          <w:szCs w:val="24"/>
        </w:rPr>
        <w:t xml:space="preserve"> </w:t>
      </w:r>
      <w:r w:rsidR="00DA63E6">
        <w:rPr>
          <w:rFonts w:ascii="Times New Roman" w:hAnsi="Times New Roman" w:cs="Times New Roman"/>
          <w:sz w:val="24"/>
          <w:szCs w:val="24"/>
        </w:rPr>
        <w:fldChar w:fldCharType="begin"/>
      </w:r>
      <w:r w:rsidR="00DA63E6">
        <w:rPr>
          <w:rFonts w:ascii="Times New Roman" w:hAnsi="Times New Roman" w:cs="Times New Roman"/>
          <w:sz w:val="24"/>
          <w:szCs w:val="24"/>
        </w:rPr>
        <w:instrText xml:space="preserve"> ADDIN ZOTERO_ITEM CSL_CITATION {"citationID":"amzQ1ZCO","properties":{"formattedCitation":"(C.H. Ainsworth et al. 2021)","plainCitation":"(C.H. Ainsworth et al. 2021)","noteIndex":0},"citationItems":[{"id":2795,"uris":["http://zotero.org/users/783258/items/UT86VNJ2"],"itemData":{"id":2795,"type":"article-journal","abstract":"Since the 2010 Deepwater Horizon (DWH) oil spill, the Gulf of Mexico Research Initiative (GOMRI) has studied the oil spill from the perspectives of ocean environment, ecosystems, socioeconomics and human health. As GOMRI sunsets in its tenth year after the DWH oil spill, synthesis efforts recently took place to assess the accomplishments of the program. In this paper, we report on DWH modeling as part of GOMRI's Synthesis and Legacy effort. We compile a list of 330 published applications by GOMRI, the Natural Resource Damage Assessment (NRDA), and others studying the DWH oil spill and look at a wide range of subjects, tools, achievements, and integration with field research. We offer highlights and synthesis based on discussions and public webinars held in 2019 and 2020. We synthesize the significant achievements and advancements that have been made in integrating the various disciplines and domains from a modeling perspective. There was a large diversity of tools used, including at least 74 unique modeling systems. Most studies employed circulation models. These hydrodynamic models were often coupled to wave, river, and atmosphere models, as well as representations of high pressure physics and oil chemistry. Several research groups used Lagrangian transport models and statistical inference to track subsurface oil. Some coupled biophysical models were also employed to study oil fate and weathering, larval transport, biological effects, and population dynamics. In a few cases, such biophysical models were linked to marine populations and to humans through socioeconomics effects and ecosystem services. We consider models made for response planning and remediation, damage assessment, and restoration planning. There are relatively few socioeconomic or human health models, although those few examples make good use of biophysical modeling products. Our conclusions offer some insights on how the development of new tools has better prepared us for studying environmental management challenges in the Gulf of Mexico.","container-title":"Environmental Modelling &amp; Software","DOI":"10.1016/j.envsoft.2021.105070","ISSN":"1364-8152","journalAbbreviation":"Environmental Modelling &amp; Software","language":"en","page":"105070","source":"ScienceDirect","title":"Ten years of modeling the Deepwater Horizon oil spill","volume":"142","author":[{"family":"Ainsworth","given":"C.H."},{"family":"Chassignet","given":"E. P."},{"family":"French-McCay","given":"D."},{"family":"Beegle-Krause","given":"C. J."},{"family":"Berenshtein","given":"I."},{"family":"Englehardt","given":"J."},{"family":"Fiddaman","given":"T."},{"family":"Huang","given":"H."},{"family":"Huettel","given":"M."},{"family":"Justic","given":"D."},{"family":"Kourafalou","given":"V. H."},{"family":"Liu","given":"Y."},{"family":"Mauritzen","given":"C."},{"family":"Murawski","given":"S."},{"family":"Morey","given":"S."},{"family":"Özgökmen","given":"T."},{"family":"Paris","given":"C. B."},{"family":"Ruzicka","given":"J."},{"family":"Saul","given":"S."},{"family":"Shepherd","given":"J."},{"family":"Socolofsky","given":"S."},{"family":"Solo Gabriele","given":"H."},{"family":"Sutton","given":"T."},{"family":"Weisberg","given":"R. H."},{"family":"Wilson","given":"C."},{"family":"Zheng","given":"L."},{"family":"Zheng","given":"Y."}],"issued":{"date-parts":[["2021",8,1]]}}}],"schema":"https://github.com/citation-style-language/schema/raw/master/csl-citation.json"} </w:instrText>
      </w:r>
      <w:r w:rsidR="00DA63E6">
        <w:rPr>
          <w:rFonts w:ascii="Times New Roman" w:hAnsi="Times New Roman" w:cs="Times New Roman"/>
          <w:sz w:val="24"/>
          <w:szCs w:val="24"/>
        </w:rPr>
        <w:fldChar w:fldCharType="separate"/>
      </w:r>
      <w:r w:rsidR="00DA63E6" w:rsidRPr="00DA63E6">
        <w:rPr>
          <w:rFonts w:ascii="Times New Roman" w:hAnsi="Times New Roman" w:cs="Times New Roman"/>
          <w:sz w:val="24"/>
        </w:rPr>
        <w:t>(C.H. Ainsworth et al. 2021)</w:t>
      </w:r>
      <w:r w:rsidR="00DA63E6">
        <w:rPr>
          <w:rFonts w:ascii="Times New Roman" w:hAnsi="Times New Roman" w:cs="Times New Roman"/>
          <w:sz w:val="24"/>
          <w:szCs w:val="24"/>
        </w:rPr>
        <w:fldChar w:fldCharType="end"/>
      </w:r>
      <w:r w:rsidR="003D0CB7">
        <w:rPr>
          <w:rFonts w:ascii="Times New Roman" w:hAnsi="Times New Roman" w:cs="Times New Roman"/>
          <w:sz w:val="24"/>
          <w:szCs w:val="24"/>
        </w:rPr>
        <w:t>.</w:t>
      </w:r>
      <w:r w:rsidR="00CE3949">
        <w:rPr>
          <w:rFonts w:ascii="Times New Roman" w:hAnsi="Times New Roman" w:cs="Times New Roman"/>
          <w:sz w:val="24"/>
          <w:szCs w:val="24"/>
        </w:rPr>
        <w:t xml:space="preserve">  </w:t>
      </w:r>
    </w:p>
    <w:p w14:paraId="039A5F62" w14:textId="2D99F062" w:rsidR="006D313D" w:rsidRDefault="006D313D" w:rsidP="005D6BD6">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Three important caveats to this study relate to </w:t>
      </w:r>
      <w:commentRangeStart w:id="12"/>
      <w:r>
        <w:rPr>
          <w:rFonts w:ascii="Times New Roman" w:hAnsi="Times New Roman" w:cs="Times New Roman"/>
          <w:sz w:val="24"/>
          <w:szCs w:val="24"/>
        </w:rPr>
        <w:t xml:space="preserve">habitat effects, </w:t>
      </w:r>
      <w:r w:rsidR="005D5BDF">
        <w:rPr>
          <w:rFonts w:ascii="Times New Roman" w:hAnsi="Times New Roman" w:cs="Times New Roman"/>
          <w:sz w:val="24"/>
          <w:szCs w:val="24"/>
        </w:rPr>
        <w:t>non-stationarity of populations following the spill</w:t>
      </w:r>
      <w:r w:rsidR="009116B3">
        <w:rPr>
          <w:rFonts w:ascii="Times New Roman" w:hAnsi="Times New Roman" w:cs="Times New Roman"/>
          <w:sz w:val="24"/>
          <w:szCs w:val="24"/>
        </w:rPr>
        <w:t xml:space="preserve">, and </w:t>
      </w:r>
      <w:r w:rsidR="009116B3" w:rsidRPr="008679DB">
        <w:rPr>
          <w:rFonts w:ascii="Times New Roman" w:hAnsi="Times New Roman" w:cs="Times New Roman"/>
          <w:sz w:val="24"/>
          <w:szCs w:val="24"/>
          <w:highlight w:val="yellow"/>
        </w:rPr>
        <w:t xml:space="preserve">the </w:t>
      </w:r>
      <w:r w:rsidR="008679DB">
        <w:rPr>
          <w:rFonts w:ascii="Times New Roman" w:hAnsi="Times New Roman" w:cs="Times New Roman"/>
          <w:sz w:val="24"/>
          <w:szCs w:val="24"/>
          <w:highlight w:val="yellow"/>
        </w:rPr>
        <w:t>wide</w:t>
      </w:r>
      <w:r w:rsidR="009116B3" w:rsidRPr="008679DB">
        <w:rPr>
          <w:rFonts w:ascii="Times New Roman" w:hAnsi="Times New Roman" w:cs="Times New Roman"/>
          <w:sz w:val="24"/>
          <w:szCs w:val="24"/>
          <w:highlight w:val="yellow"/>
        </w:rPr>
        <w:t xml:space="preserve"> response intervals from the generalized equilibrium model</w:t>
      </w:r>
      <w:r w:rsidRPr="008679DB">
        <w:rPr>
          <w:rFonts w:ascii="Times New Roman" w:hAnsi="Times New Roman" w:cs="Times New Roman"/>
          <w:sz w:val="24"/>
          <w:szCs w:val="24"/>
          <w:highlight w:val="yellow"/>
        </w:rPr>
        <w:t>.</w:t>
      </w:r>
      <w:commentRangeEnd w:id="12"/>
      <w:r w:rsidR="00CE04B2">
        <w:rPr>
          <w:rStyle w:val="CommentReference"/>
        </w:rPr>
        <w:commentReference w:id="12"/>
      </w:r>
      <w:r>
        <w:rPr>
          <w:rFonts w:ascii="Times New Roman" w:hAnsi="Times New Roman" w:cs="Times New Roman"/>
          <w:sz w:val="24"/>
          <w:szCs w:val="24"/>
        </w:rPr>
        <w:t xml:space="preserve"> First, our model does not explicitly consider the impact of the oil spill on marsh habitats. The oil spill has been implicated in intense erosion of oiled </w:t>
      </w:r>
      <w:r w:rsidR="00DF0AAA">
        <w:rPr>
          <w:rFonts w:ascii="Times New Roman" w:hAnsi="Times New Roman" w:cs="Times New Roman"/>
          <w:sz w:val="24"/>
          <w:szCs w:val="24"/>
        </w:rPr>
        <w:t xml:space="preserve">marsh </w:t>
      </w:r>
      <w:r>
        <w:rPr>
          <w:rFonts w:ascii="Times New Roman" w:hAnsi="Times New Roman" w:cs="Times New Roman"/>
          <w:sz w:val="24"/>
          <w:szCs w:val="24"/>
        </w:rPr>
        <w:t>directly following the spill, and we did not capture these impacts on species that rely on marsh habitat</w:t>
      </w:r>
      <w:r w:rsidR="003C0317">
        <w:rPr>
          <w:rFonts w:ascii="Times New Roman" w:hAnsi="Times New Roman" w:cs="Times New Roman"/>
          <w:sz w:val="24"/>
          <w:szCs w:val="24"/>
        </w:rPr>
        <w:t xml:space="preserve"> for </w:t>
      </w:r>
      <w:commentRangeStart w:id="13"/>
      <w:r w:rsidR="003C0317">
        <w:rPr>
          <w:rFonts w:ascii="Times New Roman" w:hAnsi="Times New Roman" w:cs="Times New Roman"/>
          <w:sz w:val="24"/>
          <w:szCs w:val="24"/>
        </w:rPr>
        <w:t xml:space="preserve">food, predator avoidance, or </w:t>
      </w:r>
      <w:commentRangeEnd w:id="13"/>
      <w:r w:rsidR="00FB6DC7">
        <w:rPr>
          <w:rStyle w:val="CommentReference"/>
        </w:rPr>
        <w:commentReference w:id="13"/>
      </w:r>
      <w:r w:rsidR="003C0317">
        <w:rPr>
          <w:rFonts w:ascii="Times New Roman" w:hAnsi="Times New Roman" w:cs="Times New Roman"/>
          <w:sz w:val="24"/>
          <w:szCs w:val="24"/>
        </w:rPr>
        <w:t xml:space="preserve">nesting </w:t>
      </w:r>
      <w:r>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{"citationID":"jm4UKHIh","properties":{"formattedCitation":"(Silliman et al. 2012; Silliman et al. 2016)","plainCitation":"(Silliman et al. 2012; Silliman et al. 2016)","noteIndex":0},"citationItems":[{"id":2777,"uris":["http://zotero.org/users/783258/items/498ZT6AH"],"itemData":{"id":2777,"type":"article-journal","container-title":"Proceedings of the National Academy of Sciences","DOI":"10.1073/pnas.1204922109","issue":"28","note":"publisher: Proceedings of the National Academy of Sciences","page":"11234-11239","source":"pnas.org (Atypon)","title":"Degradation and resilience in Louisiana salt marshes after the BP–Deepwater Horizon oil spill","volume":"109","author":[{"family":"Silliman","given":"Brian R."},{"family":"Koppel","given":"Johan","non-dropping-particle":"van de"},{"family":"McCoy","given":"Michael W."},{"family":"Diller","given":"Jessica"},{"family":"Kasozi","given":"Gabriel N."},{"family":"Earl","given":"Kamala"},{"family":"Adams","given":"Peter N."},{"family":"Zimmerman","given":"Andrew R."}],"issued":{"date-parts":[["2012",7,10]]}}},{"id":2774,"uris":["http://zotero.org/users/783258/items/MCJG2BQX"],"itemData":{"id":2774,"type":"article-journal","abstract":"Ecosystem boundary retreat due to human-induced pressure is a generally observed phenomenon. However, studies that document thresholds beyond which internal resistance mechanisms are overwhelmed are uncommon. Following the Deepwater Horizon (DWH) oil spill, field studies from a few sites suggested that oiling of salt marshes could lead to a biogeomorphic feedback where plant death resulted in increased marsh erosion. We tested for spatial generality of and thresholds in this effect across 103 salt marsh sites spanning ~430 kilometers of shoreline in coastal Louisiana, Alabama and Mississippi, using data collected as part of the natural resource damage assessment (NRDA). Our analyses revealed a threshold for oil impacts on marsh edge erosion, with higher erosion rates occurring for ~1–2 years after the spill at sites with the highest amounts of plant stem oiling (90–100%). These results provide compelling evidence showing large-scale ecosystem loss following the Deepwater Horizon oil spill. More broadly, these findings provide rare empirical evidence identifying a geomorphologic threshold in the resistance of an ecosystem to increasing intensity of human-induced disturbance.","container-title":"Scientific Reports","DOI":"10.1038/srep32520","ISSN":"2045-2322","issue":"1","journalAbbreviation":"Sci Rep","language":"en","note":"number: 1\npublisher: Nature Publishing Group","page":"32520","source":"www.nature.com","title":"Thresholds in marsh resilience to the Deepwater Horizon oil spill","volume":"6","author":[{"family":"Silliman","given":"Brian R."},{"family":"Dixon","given":"Philip M."},{"family":"Wobus","given":"Cameron"},{"family":"He","given":"Qiang"},{"family":"Daleo","given":"Pedro"},{"family":"Hughes","given":"Brent B."},{"family":"Rissing","given":"Matthew"},{"family":"Willis","given":"Jonathan M."},{"family":"Hester","given":"Mark W."}],"issued":{"date-parts":[["2016",9,28]]}}}],"schema":"https://github.com/citation-style-language/schema/raw/master/csl-citation.json"} </w:instrText>
      </w:r>
      <w:r>
        <w:rPr>
          <w:rFonts w:ascii="Times New Roman" w:hAnsi="Times New Roman" w:cs="Times New Roman"/>
          <w:sz w:val="24"/>
          <w:szCs w:val="24"/>
        </w:rPr>
        <w:fldChar w:fldCharType="separate"/>
      </w:r>
      <w:r w:rsidR="003C0317" w:rsidRPr="003C0317">
        <w:rPr>
          <w:rFonts w:ascii="Times New Roman" w:hAnsi="Times New Roman" w:cs="Times New Roman"/>
          <w:sz w:val="24"/>
        </w:rPr>
        <w:t>(Silliman et al. 2012; Silliman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C0317">
        <w:rPr>
          <w:rFonts w:ascii="Times New Roman" w:hAnsi="Times New Roman" w:cs="Times New Roman"/>
          <w:sz w:val="24"/>
          <w:szCs w:val="24"/>
        </w:rPr>
        <w:t xml:space="preserve">While our five focal functional groups do not rely on marsh </w:t>
      </w:r>
      <w:r w:rsidR="00926922">
        <w:rPr>
          <w:rFonts w:ascii="Times New Roman" w:hAnsi="Times New Roman" w:cs="Times New Roman"/>
          <w:sz w:val="24"/>
          <w:szCs w:val="24"/>
        </w:rPr>
        <w:t>vegetation</w:t>
      </w:r>
      <w:r w:rsidR="003C0317">
        <w:rPr>
          <w:rFonts w:ascii="Times New Roman" w:hAnsi="Times New Roman" w:cs="Times New Roman"/>
          <w:sz w:val="24"/>
          <w:szCs w:val="24"/>
        </w:rPr>
        <w:t xml:space="preserve"> directly, </w:t>
      </w:r>
      <w:commentRangeStart w:id="14"/>
      <w:r w:rsidR="003C0317">
        <w:rPr>
          <w:rFonts w:ascii="Times New Roman" w:hAnsi="Times New Roman" w:cs="Times New Roman"/>
          <w:sz w:val="24"/>
          <w:szCs w:val="24"/>
        </w:rPr>
        <w:t>they do benefit from</w:t>
      </w:r>
      <w:r w:rsidR="00926922">
        <w:rPr>
          <w:rFonts w:ascii="Times New Roman" w:hAnsi="Times New Roman" w:cs="Times New Roman"/>
          <w:sz w:val="24"/>
          <w:szCs w:val="24"/>
        </w:rPr>
        <w:t xml:space="preserve"> the protection it provides from waves and tides, and some of their food </w:t>
      </w:r>
      <w:r w:rsidR="00C1597C">
        <w:rPr>
          <w:rFonts w:ascii="Times New Roman" w:hAnsi="Times New Roman" w:cs="Times New Roman"/>
          <w:sz w:val="24"/>
          <w:szCs w:val="24"/>
        </w:rPr>
        <w:t>resources</w:t>
      </w:r>
      <w:r w:rsidR="00926922">
        <w:rPr>
          <w:rFonts w:ascii="Times New Roman" w:hAnsi="Times New Roman" w:cs="Times New Roman"/>
          <w:sz w:val="24"/>
          <w:szCs w:val="24"/>
        </w:rPr>
        <w:t xml:space="preserve"> </w:t>
      </w:r>
      <w:r w:rsidR="00FB6DC7">
        <w:rPr>
          <w:rFonts w:ascii="Times New Roman" w:hAnsi="Times New Roman" w:cs="Times New Roman"/>
          <w:sz w:val="24"/>
          <w:szCs w:val="24"/>
        </w:rPr>
        <w:t>rely on the marsh more directly</w:t>
      </w:r>
      <w:commentRangeEnd w:id="14"/>
      <w:r w:rsidR="00FB6DC7">
        <w:rPr>
          <w:rStyle w:val="CommentReference"/>
        </w:rPr>
        <w:commentReference w:id="14"/>
      </w:r>
      <w:r w:rsidR="00FB6DC7">
        <w:rPr>
          <w:rFonts w:ascii="Times New Roman" w:hAnsi="Times New Roman" w:cs="Times New Roman"/>
          <w:sz w:val="24"/>
          <w:szCs w:val="24"/>
        </w:rPr>
        <w:t xml:space="preserve">. </w:t>
      </w:r>
      <w:r w:rsidR="00852D86">
        <w:rPr>
          <w:rFonts w:ascii="Times New Roman" w:hAnsi="Times New Roman" w:cs="Times New Roman"/>
          <w:sz w:val="24"/>
          <w:szCs w:val="24"/>
        </w:rPr>
        <w:t xml:space="preserve">A spatially explicit ecosystem model </w:t>
      </w:r>
      <w:r w:rsidR="00852D86">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{"citationID":"RXiurUnW","properties":{"formattedCitation":"(e.g., de Mutsert et al. 2021)","plainCitation":"(e.g., de Mutsert et al. 2021)","noteIndex":0},"citationItems":[{"id":2782,"uris":["http://zotero.org/users/783258/items/CP7J2RAK"],"itemData":{"id":2782,"type":"article-journal","abstract":"Coastal erosion and wetland loss are affecting Louisiana to such an extent that the loss of land between 1932 and 2016 was close to 5,000 km2. To mitigate this decline, coastal protection and restoration projects are being planned and implemented by the State of Louisiana, United States. The Louisiana Coastal Master Plan (CMP) is an adaptive management approach that provides a suite of projects that are predicted to build or maintain land and protect coastal communities. Restoring the coast with this 50-year large-scale restoration and risk reduction plan has the potential to change the biomass and distribution of economically and ecologically important fisheries species in this region. However, not restoring the coast may have negative impacts on these species due to the loss of habitat. This research uses an ecosystem model to evaluate the effects of plan implementation versus a future without action (FWOA) on the biomass and distribution of fisheries species in the estuaries over 50 years of model simulations. By simulating effects using a spatially-explicit ecosystem model, not only can the changes in biomass in response to plan implementation be evaluated, but also the distribution of species in response to the planned restoration and risk reduction projects. Simulations are performed under two relative sea level rise (SLR) scenarios to understand the effects of climate change on project performance and subsequent fisheries species biomass and distribution. Simulation output of eight economically important fisheries species shows that the plan mostly results in increases in species biomass, but that the outcomes are species-specific and basin-specific. The SLR scenario highly affects the amount of wetland habitat maintained after 50 years (with higher levels of wetland loss under increased SLR) and, subsequently, the biomass of species depending on that habitat. Species distribution results can be used to identify expected changes for specific species on a regional basis. By making this type of information available to resource managers, precautionary measures of ecosystem management and adaptation can be implemented.","container-title":"Frontiers in Marine Science","ISSN":"2296-7745","source":"Frontiers","title":"End-to-End Modeling Reveals Species-Specific Effects of Large-Scale Coastal Restoration on Living Resources Facing Climate Change","URL":"https://www.frontiersin.org/article/10.3389/fmars.2021.624532","volume":"8","author":[{"family":"Mutsert","given":"Kim","non-dropping-particle":"de"},{"family":"Lewis","given":"Kristy A."},{"family":"White","given":"Eric D."},{"family":"Buszowski","given":"Joe"}],"accessed":{"date-parts":[["2022",3,23]]},"issued":{"date-parts":[["2021"]]}},"prefix":"e.g., "}],"schema":"https://github.com/citation-style-language/schema/raw/master/csl-citation.json"} </w:instrText>
      </w:r>
      <w:r w:rsidR="00852D86">
        <w:rPr>
          <w:rFonts w:ascii="Times New Roman" w:hAnsi="Times New Roman" w:cs="Times New Roman"/>
          <w:sz w:val="24"/>
          <w:szCs w:val="24"/>
        </w:rPr>
        <w:fldChar w:fldCharType="separate"/>
      </w:r>
      <w:r w:rsidR="00852D86" w:rsidRPr="00852D86">
        <w:rPr>
          <w:rFonts w:ascii="Times New Roman" w:hAnsi="Times New Roman" w:cs="Times New Roman"/>
          <w:sz w:val="24"/>
        </w:rPr>
        <w:t>(e.g., de Mutsert et al. 2021)</w:t>
      </w:r>
      <w:r w:rsidR="00852D86">
        <w:rPr>
          <w:rFonts w:ascii="Times New Roman" w:hAnsi="Times New Roman" w:cs="Times New Roman"/>
          <w:sz w:val="24"/>
          <w:szCs w:val="24"/>
        </w:rPr>
        <w:fldChar w:fldCharType="end"/>
      </w:r>
      <w:r w:rsidR="00852D86">
        <w:rPr>
          <w:rFonts w:ascii="Times New Roman" w:hAnsi="Times New Roman" w:cs="Times New Roman"/>
          <w:sz w:val="24"/>
          <w:szCs w:val="24"/>
        </w:rPr>
        <w:t xml:space="preserve"> would be necessary to account for this process. </w:t>
      </w:r>
      <w:r w:rsidR="00AC071B">
        <w:rPr>
          <w:rFonts w:ascii="Times New Roman" w:hAnsi="Times New Roman" w:cs="Times New Roman"/>
          <w:sz w:val="24"/>
          <w:szCs w:val="24"/>
        </w:rPr>
        <w:t xml:space="preserve">However, </w:t>
      </w:r>
      <w:r w:rsidR="00852D86">
        <w:rPr>
          <w:rFonts w:ascii="Times New Roman" w:hAnsi="Times New Roman" w:cs="Times New Roman"/>
          <w:sz w:val="24"/>
          <w:szCs w:val="24"/>
        </w:rPr>
        <w:t xml:space="preserve">we do not expect </w:t>
      </w:r>
      <w:r w:rsidR="00AC071B">
        <w:rPr>
          <w:rFonts w:ascii="Times New Roman" w:hAnsi="Times New Roman" w:cs="Times New Roman"/>
          <w:sz w:val="24"/>
          <w:szCs w:val="24"/>
        </w:rPr>
        <w:t xml:space="preserve">this loss of marsh </w:t>
      </w:r>
      <w:r w:rsidR="00852D86">
        <w:rPr>
          <w:rFonts w:ascii="Times New Roman" w:hAnsi="Times New Roman" w:cs="Times New Roman"/>
          <w:sz w:val="24"/>
          <w:szCs w:val="24"/>
        </w:rPr>
        <w:t xml:space="preserve">to </w:t>
      </w:r>
      <w:r w:rsidR="00AC071B">
        <w:rPr>
          <w:rFonts w:ascii="Times New Roman" w:hAnsi="Times New Roman" w:cs="Times New Roman"/>
          <w:sz w:val="24"/>
          <w:szCs w:val="24"/>
        </w:rPr>
        <w:t xml:space="preserve">impact the relative importance of changes in fishing versus predation. </w:t>
      </w:r>
      <w:r w:rsidR="00C441FE">
        <w:rPr>
          <w:rFonts w:ascii="Times New Roman" w:hAnsi="Times New Roman" w:cs="Times New Roman"/>
          <w:sz w:val="24"/>
          <w:szCs w:val="24"/>
        </w:rPr>
        <w:t xml:space="preserve">Second, </w:t>
      </w:r>
      <w:r w:rsidR="00AC071B">
        <w:rPr>
          <w:rFonts w:ascii="Times New Roman" w:hAnsi="Times New Roman" w:cs="Times New Roman"/>
          <w:sz w:val="24"/>
          <w:szCs w:val="24"/>
        </w:rPr>
        <w:t xml:space="preserve">the generalized equilibrium model measures the change in </w:t>
      </w:r>
      <w:r w:rsidR="00AC071B">
        <w:rPr>
          <w:rFonts w:ascii="Times New Roman" w:hAnsi="Times New Roman" w:cs="Times New Roman"/>
          <w:i/>
          <w:sz w:val="24"/>
          <w:szCs w:val="24"/>
        </w:rPr>
        <w:t>equilibrium</w:t>
      </w:r>
      <w:r w:rsidR="00AC071B">
        <w:rPr>
          <w:rFonts w:ascii="Times New Roman" w:hAnsi="Times New Roman" w:cs="Times New Roman"/>
          <w:sz w:val="24"/>
          <w:szCs w:val="24"/>
        </w:rPr>
        <w:t xml:space="preserve"> biomass to perturbations in fishing effort and pre</w:t>
      </w:r>
      <w:r w:rsidR="00852D86">
        <w:rPr>
          <w:rFonts w:ascii="Times New Roman" w:hAnsi="Times New Roman" w:cs="Times New Roman"/>
          <w:sz w:val="24"/>
          <w:szCs w:val="24"/>
        </w:rPr>
        <w:t>dation mortality, yet</w:t>
      </w:r>
      <w:r w:rsidR="00AC071B">
        <w:rPr>
          <w:rFonts w:ascii="Times New Roman" w:hAnsi="Times New Roman" w:cs="Times New Roman"/>
          <w:sz w:val="24"/>
          <w:szCs w:val="24"/>
        </w:rPr>
        <w:t xml:space="preserve"> the period immediately following the oil spill was an inherently non-stationary period, and the populations themselves are highly dynamic.</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W</w:t>
      </w:r>
      <w:r w:rsidR="00D6026C">
        <w:rPr>
          <w:rFonts w:ascii="Times New Roman" w:hAnsi="Times New Roman" w:cs="Times New Roman"/>
          <w:sz w:val="24"/>
          <w:szCs w:val="24"/>
        </w:rPr>
        <w:t xml:space="preserve">e believe </w:t>
      </w:r>
      <w:r w:rsidR="00BD735A">
        <w:rPr>
          <w:rFonts w:ascii="Times New Roman" w:hAnsi="Times New Roman" w:cs="Times New Roman"/>
          <w:sz w:val="24"/>
          <w:szCs w:val="24"/>
        </w:rPr>
        <w:t>this</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 xml:space="preserve">analysis </w:t>
      </w:r>
      <w:r w:rsidR="00D6026C">
        <w:rPr>
          <w:rFonts w:ascii="Times New Roman" w:hAnsi="Times New Roman" w:cs="Times New Roman"/>
          <w:sz w:val="24"/>
          <w:szCs w:val="24"/>
        </w:rPr>
        <w:t xml:space="preserve">is still a good first pass at comparing the relative impacts of these two different mortality sources within a single </w:t>
      </w:r>
      <w:r w:rsidR="00DC152A">
        <w:rPr>
          <w:rFonts w:ascii="Times New Roman" w:hAnsi="Times New Roman" w:cs="Times New Roman"/>
          <w:sz w:val="24"/>
          <w:szCs w:val="24"/>
        </w:rPr>
        <w:t xml:space="preserve">quantitative </w:t>
      </w:r>
      <w:r w:rsidR="00D6026C">
        <w:rPr>
          <w:rFonts w:ascii="Times New Roman" w:hAnsi="Times New Roman" w:cs="Times New Roman"/>
          <w:sz w:val="24"/>
          <w:szCs w:val="24"/>
        </w:rPr>
        <w:t>framework</w:t>
      </w:r>
      <w:r w:rsidR="002C3359">
        <w:rPr>
          <w:rFonts w:ascii="Times New Roman" w:hAnsi="Times New Roman" w:cs="Times New Roman"/>
          <w:sz w:val="24"/>
          <w:szCs w:val="24"/>
        </w:rPr>
        <w:t xml:space="preserve"> that integrates across all food web linkages</w:t>
      </w:r>
      <w:r w:rsidR="00D6026C">
        <w:rPr>
          <w:rFonts w:ascii="Times New Roman" w:hAnsi="Times New Roman" w:cs="Times New Roman"/>
          <w:sz w:val="24"/>
          <w:szCs w:val="24"/>
        </w:rPr>
        <w:t>.</w:t>
      </w:r>
      <w:r w:rsidR="002C3359">
        <w:rPr>
          <w:rFonts w:ascii="Times New Roman" w:hAnsi="Times New Roman" w:cs="Times New Roman"/>
          <w:sz w:val="24"/>
          <w:szCs w:val="24"/>
        </w:rPr>
        <w:t xml:space="preserve"> Finally, the simulation intervals for the generalized equilibrium model </w:t>
      </w:r>
      <w:r w:rsidR="005B484D">
        <w:rPr>
          <w:rFonts w:ascii="Times New Roman" w:hAnsi="Times New Roman" w:cs="Times New Roman"/>
          <w:sz w:val="24"/>
          <w:szCs w:val="24"/>
        </w:rPr>
        <w:t>were quite</w:t>
      </w:r>
      <w:r w:rsidR="002C3359">
        <w:rPr>
          <w:rFonts w:ascii="Times New Roman" w:hAnsi="Times New Roman" w:cs="Times New Roman"/>
          <w:sz w:val="24"/>
          <w:szCs w:val="24"/>
        </w:rPr>
        <w:t xml:space="preserve"> wide. In general, this was caused by individual model configurations that had extreme results across </w:t>
      </w:r>
      <w:r w:rsidR="005B484D">
        <w:rPr>
          <w:rFonts w:ascii="Times New Roman" w:hAnsi="Times New Roman" w:cs="Times New Roman"/>
          <w:sz w:val="24"/>
          <w:szCs w:val="24"/>
        </w:rPr>
        <w:t xml:space="preserve">all </w:t>
      </w:r>
      <w:r w:rsidR="002C3359">
        <w:rPr>
          <w:rFonts w:ascii="Times New Roman" w:hAnsi="Times New Roman" w:cs="Times New Roman"/>
          <w:sz w:val="24"/>
          <w:szCs w:val="24"/>
        </w:rPr>
        <w:t xml:space="preserve">functional groups. When we saved only models with responses in the middle 95% for </w:t>
      </w:r>
      <w:r w:rsidR="005B484D">
        <w:rPr>
          <w:rFonts w:ascii="Times New Roman" w:hAnsi="Times New Roman" w:cs="Times New Roman"/>
          <w:sz w:val="24"/>
          <w:szCs w:val="24"/>
        </w:rPr>
        <w:t>all 40</w:t>
      </w:r>
      <w:r w:rsidR="002C3359">
        <w:rPr>
          <w:rFonts w:ascii="Times New Roman" w:hAnsi="Times New Roman" w:cs="Times New Roman"/>
          <w:sz w:val="24"/>
          <w:szCs w:val="24"/>
        </w:rPr>
        <w:t xml:space="preserve"> </w:t>
      </w:r>
      <w:proofErr w:type="gramStart"/>
      <w:r w:rsidR="002C3359">
        <w:rPr>
          <w:rFonts w:ascii="Times New Roman" w:hAnsi="Times New Roman" w:cs="Times New Roman"/>
          <w:sz w:val="24"/>
          <w:szCs w:val="24"/>
        </w:rPr>
        <w:t>predator</w:t>
      </w:r>
      <w:proofErr w:type="gramEnd"/>
      <w:r w:rsidR="002C3359">
        <w:rPr>
          <w:rFonts w:ascii="Times New Roman" w:hAnsi="Times New Roman" w:cs="Times New Roman"/>
          <w:sz w:val="24"/>
          <w:szCs w:val="24"/>
        </w:rPr>
        <w:t xml:space="preserve">/fishing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only excluded one third of all models (Fig. S1), whereas if extremeness had been independent across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would have </w:t>
      </w:r>
      <w:r w:rsidR="002C3359" w:rsidRPr="002C3359">
        <w:rPr>
          <w:rFonts w:ascii="Times New Roman" w:hAnsi="Times New Roman" w:cs="Times New Roman"/>
          <w:i/>
          <w:sz w:val="24"/>
          <w:szCs w:val="24"/>
        </w:rPr>
        <w:t>retained</w:t>
      </w:r>
      <w:r w:rsidR="002C3359">
        <w:rPr>
          <w:rFonts w:ascii="Times New Roman" w:hAnsi="Times New Roman" w:cs="Times New Roman"/>
          <w:sz w:val="24"/>
          <w:szCs w:val="24"/>
        </w:rPr>
        <w:t xml:space="preserve"> only </w:t>
      </w:r>
      <w:r w:rsidR="002C3359">
        <w:rPr>
          <w:rFonts w:ascii="Times New Roman" w:hAnsi="Times New Roman" w:cs="Times New Roman"/>
          <w:sz w:val="24"/>
          <w:szCs w:val="24"/>
        </w:rPr>
        <w:lastRenderedPageBreak/>
        <w:t>13% (0.95</w:t>
      </w:r>
      <w:r w:rsidR="002C3359">
        <w:rPr>
          <w:rFonts w:ascii="Times New Roman" w:hAnsi="Times New Roman" w:cs="Times New Roman"/>
          <w:sz w:val="24"/>
          <w:szCs w:val="24"/>
          <w:vertAlign w:val="superscript"/>
        </w:rPr>
        <w:t>40</w:t>
      </w:r>
      <w:r w:rsidR="002C3359">
        <w:rPr>
          <w:rFonts w:ascii="Times New Roman" w:hAnsi="Times New Roman" w:cs="Times New Roman"/>
          <w:sz w:val="24"/>
          <w:szCs w:val="24"/>
        </w:rPr>
        <w:t xml:space="preserve">). Thus, we attribute the wide intervals to random unrealistic model configurations, and consider the medians plotted in Fig. </w:t>
      </w:r>
      <w:r w:rsidR="005F1477">
        <w:rPr>
          <w:rFonts w:ascii="Times New Roman" w:hAnsi="Times New Roman" w:cs="Times New Roman"/>
          <w:sz w:val="24"/>
          <w:szCs w:val="24"/>
        </w:rPr>
        <w:t xml:space="preserve">4 and </w:t>
      </w:r>
      <w:r w:rsidR="0064494D">
        <w:rPr>
          <w:rFonts w:ascii="Times New Roman" w:hAnsi="Times New Roman" w:cs="Times New Roman"/>
          <w:sz w:val="24"/>
          <w:szCs w:val="24"/>
        </w:rPr>
        <w:t xml:space="preserve">center of </w:t>
      </w:r>
      <w:r w:rsidR="005F1477">
        <w:rPr>
          <w:rFonts w:ascii="Times New Roman" w:hAnsi="Times New Roman" w:cs="Times New Roman"/>
          <w:sz w:val="24"/>
          <w:szCs w:val="24"/>
        </w:rPr>
        <w:t xml:space="preserve">point clouds in Fig. 5 </w:t>
      </w:r>
      <w:r w:rsidR="002C3359">
        <w:rPr>
          <w:rFonts w:ascii="Times New Roman" w:hAnsi="Times New Roman" w:cs="Times New Roman"/>
          <w:sz w:val="24"/>
          <w:szCs w:val="24"/>
        </w:rPr>
        <w:t>to be</w:t>
      </w:r>
      <w:r w:rsidR="00F05F7B">
        <w:rPr>
          <w:rFonts w:ascii="Times New Roman" w:hAnsi="Times New Roman" w:cs="Times New Roman"/>
          <w:sz w:val="24"/>
          <w:szCs w:val="24"/>
        </w:rPr>
        <w:t xml:space="preserve"> </w:t>
      </w:r>
      <w:commentRangeStart w:id="15"/>
      <w:r w:rsidR="004F0F02">
        <w:rPr>
          <w:rFonts w:ascii="Times New Roman" w:hAnsi="Times New Roman" w:cs="Times New Roman"/>
          <w:sz w:val="24"/>
          <w:szCs w:val="24"/>
        </w:rPr>
        <w:t>reliable estimates of anticipated outcomes</w:t>
      </w:r>
      <w:commentRangeEnd w:id="15"/>
      <w:r w:rsidR="004F0F02">
        <w:rPr>
          <w:rStyle w:val="CommentReference"/>
        </w:rPr>
        <w:commentReference w:id="15"/>
      </w:r>
      <w:r w:rsidR="002C3359">
        <w:rPr>
          <w:rFonts w:ascii="Times New Roman" w:hAnsi="Times New Roman" w:cs="Times New Roman"/>
          <w:sz w:val="24"/>
          <w:szCs w:val="24"/>
        </w:rPr>
        <w:t>.</w:t>
      </w:r>
    </w:p>
    <w:p w14:paraId="0CC49DD9" w14:textId="771F2D49" w:rsidR="006F5492" w:rsidRPr="00BD7C19" w:rsidRDefault="00E439A9" w:rsidP="00BD7C1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8E1DFB">
        <w:rPr>
          <w:rFonts w:ascii="Times New Roman" w:hAnsi="Times New Roman" w:cs="Times New Roman"/>
          <w:sz w:val="24"/>
          <w:szCs w:val="24"/>
        </w:rPr>
        <w:t xml:space="preserve">Population responses to stressors can often yield unexpected results when we do not consider linkages between the focal population and the food web in which it is embedded, as well as the dynamics of the broader socioecological system. </w:t>
      </w:r>
      <w:r w:rsidR="0073464D">
        <w:rPr>
          <w:rFonts w:ascii="Times New Roman" w:hAnsi="Times New Roman" w:cs="Times New Roman"/>
          <w:sz w:val="24"/>
          <w:szCs w:val="24"/>
        </w:rPr>
        <w:t>W</w:t>
      </w:r>
      <w:r w:rsidR="00A251EB">
        <w:rPr>
          <w:rFonts w:ascii="Times New Roman" w:hAnsi="Times New Roman" w:cs="Times New Roman"/>
          <w:sz w:val="24"/>
          <w:szCs w:val="24"/>
        </w:rPr>
        <w:t>e evaluated evidence for two possible pathways</w:t>
      </w:r>
      <w:r w:rsidR="008E1DFB">
        <w:rPr>
          <w:rFonts w:ascii="Times New Roman" w:hAnsi="Times New Roman" w:cs="Times New Roman"/>
          <w:sz w:val="24"/>
          <w:szCs w:val="24"/>
        </w:rPr>
        <w:t xml:space="preserve"> of resilience of nekton populations to the </w:t>
      </w:r>
      <w:r w:rsidR="0073464D">
        <w:rPr>
          <w:rFonts w:ascii="Times New Roman" w:hAnsi="Times New Roman" w:cs="Times New Roman"/>
          <w:sz w:val="24"/>
          <w:szCs w:val="24"/>
        </w:rPr>
        <w:t>Deepwater Horizon oil spill arising from the broader socioecological system. However,</w:t>
      </w:r>
      <w:r w:rsidR="00E71697">
        <w:rPr>
          <w:rFonts w:ascii="Times New Roman" w:hAnsi="Times New Roman" w:cs="Times New Roman"/>
          <w:sz w:val="24"/>
          <w:szCs w:val="24"/>
        </w:rPr>
        <w:t xml:space="preserve"> none of these pathways</w:t>
      </w:r>
      <w:r w:rsidR="00A251EB">
        <w:rPr>
          <w:rFonts w:ascii="Times New Roman" w:hAnsi="Times New Roman" w:cs="Times New Roman"/>
          <w:sz w:val="24"/>
          <w:szCs w:val="24"/>
        </w:rPr>
        <w:t xml:space="preserve"> are mutually exclusive, and </w:t>
      </w:r>
      <w:r w:rsidR="0073464D">
        <w:rPr>
          <w:rFonts w:ascii="Times New Roman" w:hAnsi="Times New Roman" w:cs="Times New Roman"/>
          <w:sz w:val="24"/>
          <w:szCs w:val="24"/>
        </w:rPr>
        <w:t xml:space="preserve">they are </w:t>
      </w:r>
      <w:r w:rsidR="00A251EB">
        <w:rPr>
          <w:rFonts w:ascii="Times New Roman" w:hAnsi="Times New Roman" w:cs="Times New Roman"/>
          <w:sz w:val="24"/>
          <w:szCs w:val="24"/>
        </w:rPr>
        <w:t xml:space="preserve">likely to have operated concurrently. </w:t>
      </w:r>
      <w:r w:rsidR="00D720A0">
        <w:rPr>
          <w:rFonts w:ascii="Times New Roman" w:hAnsi="Times New Roman" w:cs="Times New Roman"/>
          <w:sz w:val="24"/>
          <w:szCs w:val="24"/>
        </w:rPr>
        <w:t>For species that are targets of major fisheries (menhaden, blue crab, shrimp), fishing cessation likely played a key role in resilience because it is a major component of total mortality. Even when accounting for impacts of fishing cessation across the food web, which could, for example, lead to increases of predator biomass,</w:t>
      </w:r>
      <w:r w:rsidR="00D474A0">
        <w:rPr>
          <w:rFonts w:ascii="Times New Roman" w:hAnsi="Times New Roman" w:cs="Times New Roman"/>
          <w:sz w:val="24"/>
          <w:szCs w:val="24"/>
        </w:rPr>
        <w:t xml:space="preserve"> the groups still exhibited strong positive responses in our models. </w:t>
      </w:r>
      <w:r w:rsidR="00DE5FC1">
        <w:rPr>
          <w:rFonts w:ascii="Times New Roman" w:hAnsi="Times New Roman" w:cs="Times New Roman"/>
          <w:sz w:val="24"/>
          <w:szCs w:val="24"/>
        </w:rPr>
        <w:t xml:space="preserve">Small </w:t>
      </w:r>
      <w:proofErr w:type="spellStart"/>
      <w:r w:rsidR="00DE5FC1">
        <w:rPr>
          <w:rFonts w:ascii="Times New Roman" w:hAnsi="Times New Roman" w:cs="Times New Roman"/>
          <w:sz w:val="24"/>
          <w:szCs w:val="24"/>
        </w:rPr>
        <w:t>scianids</w:t>
      </w:r>
      <w:proofErr w:type="spellEnd"/>
      <w:r w:rsidR="00DE5FC1">
        <w:rPr>
          <w:rFonts w:ascii="Times New Roman" w:hAnsi="Times New Roman" w:cs="Times New Roman"/>
          <w:sz w:val="24"/>
          <w:szCs w:val="24"/>
        </w:rPr>
        <w:t xml:space="preserve"> likely benefitted from</w:t>
      </w:r>
      <w:r w:rsidR="006F4594">
        <w:rPr>
          <w:rFonts w:ascii="Times New Roman" w:hAnsi="Times New Roman" w:cs="Times New Roman"/>
          <w:sz w:val="24"/>
          <w:szCs w:val="24"/>
        </w:rPr>
        <w:t xml:space="preserve"> negative</w:t>
      </w:r>
      <w:r w:rsidR="00DE5FC1">
        <w:rPr>
          <w:rFonts w:ascii="Times New Roman" w:hAnsi="Times New Roman" w:cs="Times New Roman"/>
          <w:sz w:val="24"/>
          <w:szCs w:val="24"/>
        </w:rPr>
        <w:t xml:space="preserve"> impacts </w:t>
      </w:r>
      <w:r w:rsidR="000F100A">
        <w:rPr>
          <w:rFonts w:ascii="Times New Roman" w:hAnsi="Times New Roman" w:cs="Times New Roman"/>
          <w:sz w:val="24"/>
          <w:szCs w:val="24"/>
        </w:rPr>
        <w:t xml:space="preserve">to </w:t>
      </w:r>
      <w:r w:rsidR="00DE5FC1">
        <w:rPr>
          <w:rFonts w:ascii="Times New Roman" w:hAnsi="Times New Roman" w:cs="Times New Roman"/>
          <w:sz w:val="24"/>
          <w:szCs w:val="24"/>
        </w:rPr>
        <w:t>dolphins during and following the spill. Although menhaden were more impacted by seabirds than any other g</w:t>
      </w:r>
      <w:r w:rsidR="00465423">
        <w:rPr>
          <w:rFonts w:ascii="Times New Roman" w:hAnsi="Times New Roman" w:cs="Times New Roman"/>
          <w:sz w:val="24"/>
          <w:szCs w:val="24"/>
        </w:rPr>
        <w:t xml:space="preserve">roup we investigated, the response was still muted, especially once all food web linkages were accounted for. </w:t>
      </w:r>
      <w:r w:rsidR="00423DEB">
        <w:rPr>
          <w:rFonts w:ascii="Times New Roman" w:hAnsi="Times New Roman" w:cs="Times New Roman"/>
          <w:sz w:val="24"/>
          <w:szCs w:val="24"/>
        </w:rPr>
        <w:t xml:space="preserve">It is also notable how responses can be </w:t>
      </w:r>
      <w:r w:rsidR="0064494D">
        <w:rPr>
          <w:rFonts w:ascii="Times New Roman" w:hAnsi="Times New Roman" w:cs="Times New Roman"/>
          <w:sz w:val="24"/>
          <w:szCs w:val="24"/>
        </w:rPr>
        <w:t xml:space="preserve">very different </w:t>
      </w:r>
      <w:r w:rsidR="00423DEB">
        <w:rPr>
          <w:rFonts w:ascii="Times New Roman" w:hAnsi="Times New Roman" w:cs="Times New Roman"/>
          <w:sz w:val="24"/>
          <w:szCs w:val="24"/>
        </w:rPr>
        <w:t xml:space="preserve">depending on the construction of the food web and how </w:t>
      </w:r>
      <w:r w:rsidR="006F4594">
        <w:rPr>
          <w:rFonts w:ascii="Times New Roman" w:hAnsi="Times New Roman" w:cs="Times New Roman"/>
          <w:sz w:val="24"/>
          <w:szCs w:val="24"/>
        </w:rPr>
        <w:t>predators</w:t>
      </w:r>
      <w:r w:rsidR="000F100A">
        <w:rPr>
          <w:rFonts w:ascii="Times New Roman" w:hAnsi="Times New Roman" w:cs="Times New Roman"/>
          <w:sz w:val="24"/>
          <w:szCs w:val="24"/>
        </w:rPr>
        <w:t xml:space="preserve"> </w:t>
      </w:r>
      <w:r w:rsidR="00423DEB">
        <w:rPr>
          <w:rFonts w:ascii="Times New Roman" w:hAnsi="Times New Roman" w:cs="Times New Roman"/>
          <w:sz w:val="24"/>
          <w:szCs w:val="24"/>
        </w:rPr>
        <w:t xml:space="preserve">respond to changes in prey abundance. </w:t>
      </w:r>
      <w:r w:rsidR="00E71697">
        <w:rPr>
          <w:rFonts w:ascii="Times New Roman" w:hAnsi="Times New Roman" w:cs="Times New Roman"/>
          <w:sz w:val="24"/>
          <w:szCs w:val="24"/>
        </w:rPr>
        <w:t>More</w:t>
      </w:r>
      <w:r w:rsidR="000F100A">
        <w:rPr>
          <w:rFonts w:ascii="Times New Roman" w:hAnsi="Times New Roman" w:cs="Times New Roman"/>
          <w:sz w:val="24"/>
          <w:szCs w:val="24"/>
        </w:rPr>
        <w:t xml:space="preserve"> food web modeling and empirical work </w:t>
      </w:r>
      <w:r w:rsidR="0098109B">
        <w:rPr>
          <w:rFonts w:ascii="Times New Roman" w:hAnsi="Times New Roman" w:cs="Times New Roman"/>
          <w:sz w:val="24"/>
          <w:szCs w:val="24"/>
        </w:rPr>
        <w:t>will</w:t>
      </w:r>
      <w:r w:rsidR="00F02739">
        <w:rPr>
          <w:rFonts w:ascii="Times New Roman" w:hAnsi="Times New Roman" w:cs="Times New Roman"/>
          <w:sz w:val="24"/>
          <w:szCs w:val="24"/>
        </w:rPr>
        <w:t xml:space="preserve"> conti</w:t>
      </w:r>
      <w:r w:rsidR="006F4594">
        <w:rPr>
          <w:rFonts w:ascii="Times New Roman" w:hAnsi="Times New Roman" w:cs="Times New Roman"/>
          <w:sz w:val="24"/>
          <w:szCs w:val="24"/>
        </w:rPr>
        <w:t>nue disentangling impacts of this</w:t>
      </w:r>
      <w:r w:rsidR="00F02739">
        <w:rPr>
          <w:rFonts w:ascii="Times New Roman" w:hAnsi="Times New Roman" w:cs="Times New Roman"/>
          <w:sz w:val="24"/>
          <w:szCs w:val="24"/>
        </w:rPr>
        <w:t xml:space="preserve"> oil spill</w:t>
      </w:r>
      <w:r w:rsidR="0098109B">
        <w:rPr>
          <w:rFonts w:ascii="Times New Roman" w:hAnsi="Times New Roman" w:cs="Times New Roman"/>
          <w:sz w:val="24"/>
          <w:szCs w:val="24"/>
        </w:rPr>
        <w:t xml:space="preserve"> </w:t>
      </w:r>
      <w:r w:rsidR="006F4594">
        <w:rPr>
          <w:rFonts w:ascii="Times New Roman" w:hAnsi="Times New Roman" w:cs="Times New Roman"/>
          <w:sz w:val="24"/>
          <w:szCs w:val="24"/>
        </w:rPr>
        <w:t xml:space="preserve">and others </w:t>
      </w:r>
      <w:r w:rsidR="0098109B">
        <w:rPr>
          <w:rFonts w:ascii="Times New Roman" w:hAnsi="Times New Roman" w:cs="Times New Roman"/>
          <w:sz w:val="24"/>
          <w:szCs w:val="24"/>
        </w:rPr>
        <w:t>on populations, ecosystem</w:t>
      </w:r>
      <w:r w:rsidR="006F4594">
        <w:rPr>
          <w:rFonts w:ascii="Times New Roman" w:hAnsi="Times New Roman" w:cs="Times New Roman"/>
          <w:sz w:val="24"/>
          <w:szCs w:val="24"/>
        </w:rPr>
        <w:t>s, and the broader human-natural system</w:t>
      </w:r>
      <w:r w:rsidR="00F02739">
        <w:rPr>
          <w:rFonts w:ascii="Times New Roman" w:hAnsi="Times New Roman" w:cs="Times New Roman"/>
          <w:sz w:val="24"/>
          <w:szCs w:val="24"/>
        </w:rPr>
        <w:t xml:space="preserve">. </w:t>
      </w:r>
      <w:r w:rsidR="0098109B">
        <w:rPr>
          <w:rFonts w:ascii="Times New Roman" w:hAnsi="Times New Roman" w:cs="Times New Roman"/>
          <w:sz w:val="24"/>
          <w:szCs w:val="24"/>
        </w:rPr>
        <w:t>Sensitivity analyses will be key, as scaling individual impacts</w:t>
      </w:r>
      <w:r w:rsidR="005B038C">
        <w:rPr>
          <w:rFonts w:ascii="Times New Roman" w:hAnsi="Times New Roman" w:cs="Times New Roman"/>
          <w:sz w:val="24"/>
          <w:szCs w:val="24"/>
        </w:rPr>
        <w:t xml:space="preserve"> of these stressors</w:t>
      </w:r>
      <w:r w:rsidR="0098109B">
        <w:rPr>
          <w:rFonts w:ascii="Times New Roman" w:hAnsi="Times New Roman" w:cs="Times New Roman"/>
          <w:sz w:val="24"/>
          <w:szCs w:val="24"/>
        </w:rPr>
        <w:t xml:space="preserve"> up to population scales remains challenging. </w:t>
      </w:r>
      <w:r w:rsidR="005B038C">
        <w:rPr>
          <w:rFonts w:ascii="Times New Roman" w:hAnsi="Times New Roman" w:cs="Times New Roman"/>
          <w:sz w:val="24"/>
          <w:szCs w:val="24"/>
        </w:rPr>
        <w:t xml:space="preserve">In addition, it is crucial to explore a range of hypotheses, both within and across </w:t>
      </w:r>
      <w:r w:rsidR="00F847ED">
        <w:rPr>
          <w:rFonts w:ascii="Times New Roman" w:hAnsi="Times New Roman" w:cs="Times New Roman"/>
          <w:sz w:val="24"/>
          <w:szCs w:val="24"/>
        </w:rPr>
        <w:t>studies</w:t>
      </w:r>
      <w:r w:rsidR="004E4C1D">
        <w:rPr>
          <w:rFonts w:ascii="Times New Roman" w:hAnsi="Times New Roman" w:cs="Times New Roman"/>
          <w:sz w:val="24"/>
          <w:szCs w:val="24"/>
        </w:rPr>
        <w:t>. Conducting studies at a ra</w:t>
      </w:r>
      <w:r w:rsidR="00E71697">
        <w:rPr>
          <w:rFonts w:ascii="Times New Roman" w:hAnsi="Times New Roman" w:cs="Times New Roman"/>
          <w:sz w:val="24"/>
          <w:szCs w:val="24"/>
        </w:rPr>
        <w:t xml:space="preserve">nge of scales of </w:t>
      </w:r>
      <w:r w:rsidR="008340D0">
        <w:rPr>
          <w:rFonts w:ascii="Times New Roman" w:hAnsi="Times New Roman" w:cs="Times New Roman"/>
          <w:sz w:val="24"/>
          <w:szCs w:val="24"/>
        </w:rPr>
        <w:t xml:space="preserve">model </w:t>
      </w:r>
      <w:r w:rsidR="004E4C1D">
        <w:rPr>
          <w:rFonts w:ascii="Times New Roman" w:hAnsi="Times New Roman" w:cs="Times New Roman"/>
          <w:sz w:val="24"/>
          <w:szCs w:val="24"/>
        </w:rPr>
        <w:t>complexity and ecological organization</w:t>
      </w:r>
      <w:r w:rsidR="00E71697">
        <w:rPr>
          <w:rFonts w:ascii="Times New Roman" w:hAnsi="Times New Roman" w:cs="Times New Roman"/>
          <w:sz w:val="24"/>
          <w:szCs w:val="24"/>
        </w:rPr>
        <w:t xml:space="preserve"> will be necessary;</w:t>
      </w:r>
      <w:r w:rsidR="004E4C1D">
        <w:rPr>
          <w:rFonts w:ascii="Times New Roman" w:hAnsi="Times New Roman" w:cs="Times New Roman"/>
          <w:sz w:val="24"/>
          <w:szCs w:val="24"/>
        </w:rPr>
        <w:t xml:space="preserve"> full integrative pictures emerge </w:t>
      </w:r>
      <w:r w:rsidR="004E4C1D">
        <w:rPr>
          <w:rFonts w:ascii="Times New Roman" w:hAnsi="Times New Roman" w:cs="Times New Roman"/>
          <w:sz w:val="24"/>
          <w:szCs w:val="24"/>
        </w:rPr>
        <w:lastRenderedPageBreak/>
        <w:t xml:space="preserve">best </w:t>
      </w:r>
      <w:r w:rsidR="001F0926">
        <w:rPr>
          <w:rFonts w:ascii="Times New Roman" w:hAnsi="Times New Roman" w:cs="Times New Roman"/>
          <w:sz w:val="24"/>
          <w:szCs w:val="24"/>
        </w:rPr>
        <w:t xml:space="preserve">over a large body of work </w:t>
      </w:r>
      <w:r w:rsidR="00E04099">
        <w:rPr>
          <w:rFonts w:ascii="Times New Roman" w:hAnsi="Times New Roman" w:cs="Times New Roman"/>
          <w:sz w:val="24"/>
          <w:szCs w:val="24"/>
        </w:rPr>
        <w:t xml:space="preserve">employing </w:t>
      </w:r>
      <w:r w:rsidR="001F0926">
        <w:rPr>
          <w:rFonts w:ascii="Times New Roman" w:hAnsi="Times New Roman" w:cs="Times New Roman"/>
          <w:sz w:val="24"/>
          <w:szCs w:val="24"/>
        </w:rPr>
        <w:t xml:space="preserve">a diversity of methods. </w:t>
      </w:r>
      <w:proofErr w:type="spellStart"/>
      <w:r w:rsidR="0098225E">
        <w:rPr>
          <w:rFonts w:ascii="Times New Roman" w:hAnsi="Times New Roman" w:cs="Times New Roman"/>
          <w:sz w:val="24"/>
          <w:szCs w:val="24"/>
        </w:rPr>
        <w:t>Barataria</w:t>
      </w:r>
      <w:proofErr w:type="spellEnd"/>
      <w:r w:rsidR="0098225E">
        <w:rPr>
          <w:rFonts w:ascii="Times New Roman" w:hAnsi="Times New Roman" w:cs="Times New Roman"/>
          <w:sz w:val="24"/>
          <w:szCs w:val="24"/>
        </w:rPr>
        <w:t xml:space="preserve"> Bay and the nearshore </w:t>
      </w:r>
      <w:r w:rsidR="00925154">
        <w:rPr>
          <w:rFonts w:ascii="Times New Roman" w:hAnsi="Times New Roman" w:cs="Times New Roman"/>
          <w:sz w:val="24"/>
          <w:szCs w:val="24"/>
        </w:rPr>
        <w:t>habitats</w:t>
      </w:r>
      <w:r w:rsidR="0098225E">
        <w:rPr>
          <w:rFonts w:ascii="Times New Roman" w:hAnsi="Times New Roman" w:cs="Times New Roman"/>
          <w:sz w:val="24"/>
          <w:szCs w:val="24"/>
        </w:rPr>
        <w:t xml:space="preserve"> of the </w:t>
      </w:r>
      <w:r w:rsidR="005A2E9E">
        <w:rPr>
          <w:rFonts w:ascii="Times New Roman" w:hAnsi="Times New Roman" w:cs="Times New Roman"/>
          <w:sz w:val="24"/>
          <w:szCs w:val="24"/>
        </w:rPr>
        <w:t xml:space="preserve">northern </w:t>
      </w:r>
      <w:r w:rsidR="0098225E">
        <w:rPr>
          <w:rFonts w:ascii="Times New Roman" w:hAnsi="Times New Roman" w:cs="Times New Roman"/>
          <w:sz w:val="24"/>
          <w:szCs w:val="24"/>
        </w:rPr>
        <w:t xml:space="preserve">Gulf of Mexico </w:t>
      </w:r>
      <w:r w:rsidR="00925154">
        <w:rPr>
          <w:rFonts w:ascii="Times New Roman" w:hAnsi="Times New Roman" w:cs="Times New Roman"/>
          <w:sz w:val="24"/>
          <w:szCs w:val="24"/>
        </w:rPr>
        <w:t xml:space="preserve">more broadly are complex heavily modified </w:t>
      </w:r>
      <w:r w:rsidR="0064494D">
        <w:rPr>
          <w:rFonts w:ascii="Times New Roman" w:hAnsi="Times New Roman" w:cs="Times New Roman"/>
          <w:sz w:val="24"/>
          <w:szCs w:val="24"/>
        </w:rPr>
        <w:t>systems</w:t>
      </w:r>
      <w:r w:rsidR="00925154">
        <w:rPr>
          <w:rFonts w:ascii="Times New Roman" w:hAnsi="Times New Roman" w:cs="Times New Roman"/>
          <w:sz w:val="24"/>
          <w:szCs w:val="24"/>
        </w:rPr>
        <w:t xml:space="preserve">, and only through a concerted collective effort will we continue to make </w:t>
      </w:r>
      <w:r w:rsidR="0064494D">
        <w:rPr>
          <w:rFonts w:ascii="Times New Roman" w:hAnsi="Times New Roman" w:cs="Times New Roman"/>
          <w:sz w:val="24"/>
          <w:szCs w:val="24"/>
        </w:rPr>
        <w:t xml:space="preserve">progress </w:t>
      </w:r>
      <w:r w:rsidR="00925154">
        <w:rPr>
          <w:rFonts w:ascii="Times New Roman" w:hAnsi="Times New Roman" w:cs="Times New Roman"/>
          <w:sz w:val="24"/>
          <w:szCs w:val="24"/>
        </w:rPr>
        <w:t>untangling</w:t>
      </w:r>
      <w:r w:rsidR="00B10079">
        <w:rPr>
          <w:rFonts w:ascii="Times New Roman" w:hAnsi="Times New Roman" w:cs="Times New Roman"/>
          <w:sz w:val="24"/>
          <w:szCs w:val="24"/>
        </w:rPr>
        <w:t xml:space="preserve"> their natural history, how we have impacted them</w:t>
      </w:r>
      <w:r w:rsidR="004D7325">
        <w:rPr>
          <w:rFonts w:ascii="Times New Roman" w:hAnsi="Times New Roman" w:cs="Times New Roman"/>
          <w:sz w:val="24"/>
          <w:szCs w:val="24"/>
        </w:rPr>
        <w:t xml:space="preserve"> to date</w:t>
      </w:r>
      <w:r w:rsidR="00B10079">
        <w:rPr>
          <w:rFonts w:ascii="Times New Roman" w:hAnsi="Times New Roman" w:cs="Times New Roman"/>
          <w:sz w:val="24"/>
          <w:szCs w:val="24"/>
        </w:rPr>
        <w:t>, and how we might expect them to</w:t>
      </w:r>
      <w:r w:rsidR="005A2E9E">
        <w:rPr>
          <w:rFonts w:ascii="Times New Roman" w:hAnsi="Times New Roman" w:cs="Times New Roman"/>
          <w:sz w:val="24"/>
          <w:szCs w:val="24"/>
        </w:rPr>
        <w:t xml:space="preserve"> change</w:t>
      </w:r>
      <w:r w:rsidR="00B10079">
        <w:rPr>
          <w:rFonts w:ascii="Times New Roman" w:hAnsi="Times New Roman" w:cs="Times New Roman"/>
          <w:sz w:val="24"/>
          <w:szCs w:val="24"/>
        </w:rPr>
        <w:t xml:space="preserve"> in the future. </w:t>
      </w:r>
      <w:r w:rsidR="00925154">
        <w:rPr>
          <w:rFonts w:ascii="Times New Roman" w:hAnsi="Times New Roman" w:cs="Times New Roman"/>
          <w:sz w:val="24"/>
          <w:szCs w:val="24"/>
        </w:rPr>
        <w:t xml:space="preserve"> </w:t>
      </w:r>
    </w:p>
    <w:p w14:paraId="6A49B4CB" w14:textId="177839C1" w:rsidR="004B0FDA" w:rsidRDefault="004B0FDA" w:rsidP="005467F6">
      <w:pPr>
        <w:spacing w:after="0" w:line="240" w:lineRule="auto"/>
        <w:rPr>
          <w:rFonts w:ascii="Times New Roman" w:hAnsi="Times New Roman" w:cs="Times New Roman"/>
          <w:sz w:val="24"/>
          <w:szCs w:val="24"/>
          <w:u w:val="single"/>
        </w:rPr>
      </w:pPr>
    </w:p>
    <w:p w14:paraId="7A4C5616" w14:textId="479EFAFD" w:rsidR="00041A2F" w:rsidRDefault="00041A2F" w:rsidP="00634362">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Acknowledgements</w:t>
      </w:r>
    </w:p>
    <w:p w14:paraId="390FA602" w14:textId="22F54829" w:rsidR="00041A2F" w:rsidRPr="00041A2F" w:rsidRDefault="00041A2F" w:rsidP="006343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work was funded by the Gulf of Mexico Research Institute Coastal Waters Consortium. </w:t>
      </w:r>
    </w:p>
    <w:p w14:paraId="7E6E718C" w14:textId="77777777" w:rsidR="00041A2F" w:rsidRDefault="00041A2F" w:rsidP="005467F6">
      <w:pPr>
        <w:spacing w:after="0" w:line="240" w:lineRule="auto"/>
        <w:rPr>
          <w:rFonts w:ascii="Times New Roman" w:hAnsi="Times New Roman" w:cs="Times New Roman"/>
          <w:sz w:val="24"/>
          <w:szCs w:val="24"/>
          <w:u w:val="single"/>
        </w:rPr>
      </w:pPr>
    </w:p>
    <w:p w14:paraId="20E90984" w14:textId="4889D1FD" w:rsidR="006329FD" w:rsidRDefault="006329FD"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References</w:t>
      </w:r>
    </w:p>
    <w:p w14:paraId="271EDACE" w14:textId="77777777" w:rsidR="0085482F" w:rsidRDefault="0085482F" w:rsidP="005467F6">
      <w:pPr>
        <w:spacing w:after="0" w:line="240" w:lineRule="auto"/>
        <w:rPr>
          <w:rFonts w:ascii="Times New Roman" w:hAnsi="Times New Roman" w:cs="Times New Roman"/>
          <w:sz w:val="24"/>
          <w:szCs w:val="24"/>
          <w:u w:val="single"/>
        </w:rPr>
      </w:pPr>
    </w:p>
    <w:p w14:paraId="4BA82C1A" w14:textId="77777777" w:rsidR="00DA63E6" w:rsidRPr="00DA63E6" w:rsidRDefault="00087729" w:rsidP="00DA63E6">
      <w:pPr>
        <w:pStyle w:val="Bibliography"/>
        <w:rPr>
          <w:rFonts w:ascii="Times New Roman" w:hAnsi="Times New Roman" w:cs="Times New Roman"/>
          <w:sz w:val="24"/>
        </w:rPr>
      </w:pPr>
      <w:r>
        <w:rPr>
          <w:u w:val="single"/>
        </w:rPr>
        <w:fldChar w:fldCharType="begin"/>
      </w:r>
      <w:r w:rsidR="00DA63E6">
        <w:rPr>
          <w:u w:val="single"/>
        </w:rPr>
        <w:instrText xml:space="preserve"> ADDIN ZOTERO_BIBL {"uncited":[],"omitted":[],"custom":[]} CSL_BIBLIOGRAPHY </w:instrText>
      </w:r>
      <w:r>
        <w:rPr>
          <w:u w:val="single"/>
        </w:rPr>
        <w:fldChar w:fldCharType="separate"/>
      </w:r>
      <w:r w:rsidR="00DA63E6" w:rsidRPr="00DA63E6">
        <w:rPr>
          <w:rFonts w:ascii="Times New Roman" w:hAnsi="Times New Roman" w:cs="Times New Roman"/>
          <w:sz w:val="24"/>
        </w:rPr>
        <w:t xml:space="preserve">Adams, C. M., E. Hernandez, and J. C. Cato. 2004. The economic significance of the Gulf of Mexico related to population, income, employment, minerals, fisheries and shipping. </w:t>
      </w:r>
      <w:r w:rsidR="00DA63E6" w:rsidRPr="00DA63E6">
        <w:rPr>
          <w:rFonts w:ascii="Times New Roman" w:hAnsi="Times New Roman" w:cs="Times New Roman"/>
          <w:i/>
          <w:iCs/>
          <w:sz w:val="24"/>
        </w:rPr>
        <w:t>Ocean &amp; Coastal Management</w:t>
      </w:r>
      <w:r w:rsidR="00DA63E6" w:rsidRPr="00DA63E6">
        <w:rPr>
          <w:rFonts w:ascii="Times New Roman" w:hAnsi="Times New Roman" w:cs="Times New Roman"/>
          <w:sz w:val="24"/>
        </w:rPr>
        <w:t xml:space="preserve"> 47: 565–580.</w:t>
      </w:r>
    </w:p>
    <w:p w14:paraId="0DB0AF73"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Ainsworth, Cameron H., C. B. Paris, N. Perlin, L. N. Dornberger, W. F. P. Iii, E. Chancellor, S. Murawski, et al. 2018. Impacts of the Deepwater Horizon oil spill evaluated using an end-to-end ecosystem model. </w:t>
      </w:r>
      <w:r w:rsidRPr="00DA63E6">
        <w:rPr>
          <w:rFonts w:ascii="Times New Roman" w:hAnsi="Times New Roman" w:cs="Times New Roman"/>
          <w:i/>
          <w:iCs/>
          <w:sz w:val="24"/>
        </w:rPr>
        <w:t>PLOS ONE</w:t>
      </w:r>
      <w:r w:rsidRPr="00DA63E6">
        <w:rPr>
          <w:rFonts w:ascii="Times New Roman" w:hAnsi="Times New Roman" w:cs="Times New Roman"/>
          <w:sz w:val="24"/>
        </w:rPr>
        <w:t xml:space="preserve"> 13: e0190840. https://doi.org/10.1371/journal.pone.0190840.</w:t>
      </w:r>
    </w:p>
    <w:p w14:paraId="4E4785A0"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Ainsworth, C.H., E. P. Chassignet, D. French-McCay, C. J. Beegle-Krause, I. Berenshtein, J. Englehardt, T. Fiddaman, et al. 2021. Ten years of modeling the Deepwater Horizon oil spill. </w:t>
      </w:r>
      <w:r w:rsidRPr="00DA63E6">
        <w:rPr>
          <w:rFonts w:ascii="Times New Roman" w:hAnsi="Times New Roman" w:cs="Times New Roman"/>
          <w:i/>
          <w:iCs/>
          <w:sz w:val="24"/>
        </w:rPr>
        <w:t>Environmental Modelling &amp; Software</w:t>
      </w:r>
      <w:r w:rsidRPr="00DA63E6">
        <w:rPr>
          <w:rFonts w:ascii="Times New Roman" w:hAnsi="Times New Roman" w:cs="Times New Roman"/>
          <w:sz w:val="24"/>
        </w:rPr>
        <w:t xml:space="preserve"> 142: 105070. https://doi.org/10.1016/j.envsoft.2021.105070.</w:t>
      </w:r>
    </w:p>
    <w:p w14:paraId="28DE2378"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Bowen-Stevens, S. R., D. P. Gannon, R. A. Hazelkorn, G. Lovewell, K. M. Volker, S. Smith, M. C. Tumlin, and J. Litz. 2021. Diet of Common Bottlenose Dolphins, Tursiops truncatus, that Stranded in and Near Barataria Bay, Louisiana, 2010–2012. </w:t>
      </w:r>
      <w:r w:rsidRPr="00DA63E6">
        <w:rPr>
          <w:rFonts w:ascii="Times New Roman" w:hAnsi="Times New Roman" w:cs="Times New Roman"/>
          <w:i/>
          <w:iCs/>
          <w:sz w:val="24"/>
        </w:rPr>
        <w:t>Southeastern Naturalist</w:t>
      </w:r>
      <w:r w:rsidRPr="00DA63E6">
        <w:rPr>
          <w:rFonts w:ascii="Times New Roman" w:hAnsi="Times New Roman" w:cs="Times New Roman"/>
          <w:sz w:val="24"/>
        </w:rPr>
        <w:t xml:space="preserve"> 20. Eagle Hill Institute: 117–134. https://doi.org/10.1656/058.020.0113.</w:t>
      </w:r>
    </w:p>
    <w:p w14:paraId="6D036BFD"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Chesney, E. J., D. M. Baltz, and R. G. Thomas. 2000. Louisiana Estuarine and Coastal Fisheries and Habitats: Perspectives from a Fish’s Eye View. </w:t>
      </w:r>
      <w:r w:rsidRPr="00DA63E6">
        <w:rPr>
          <w:rFonts w:ascii="Times New Roman" w:hAnsi="Times New Roman" w:cs="Times New Roman"/>
          <w:i/>
          <w:iCs/>
          <w:sz w:val="24"/>
        </w:rPr>
        <w:t>Ecological Applications</w:t>
      </w:r>
      <w:r w:rsidRPr="00DA63E6">
        <w:rPr>
          <w:rFonts w:ascii="Times New Roman" w:hAnsi="Times New Roman" w:cs="Times New Roman"/>
          <w:sz w:val="24"/>
        </w:rPr>
        <w:t xml:space="preserve"> 10: 350–366. https://doi.org/10.1890/1051-0761(2000)010[0350:LEACFA]2.0.CO;2.</w:t>
      </w:r>
    </w:p>
    <w:p w14:paraId="3752A7FF"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Christensen, V., and D. Pauly. 1992. ECOPATH II—a software for balancing steady-state ecosystem models and calculating network characteristics. </w:t>
      </w:r>
      <w:r w:rsidRPr="00DA63E6">
        <w:rPr>
          <w:rFonts w:ascii="Times New Roman" w:hAnsi="Times New Roman" w:cs="Times New Roman"/>
          <w:i/>
          <w:iCs/>
          <w:sz w:val="24"/>
        </w:rPr>
        <w:t>Ecological modelling</w:t>
      </w:r>
      <w:r w:rsidRPr="00DA63E6">
        <w:rPr>
          <w:rFonts w:ascii="Times New Roman" w:hAnsi="Times New Roman" w:cs="Times New Roman"/>
          <w:sz w:val="24"/>
        </w:rPr>
        <w:t xml:space="preserve"> 61: 169–185.</w:t>
      </w:r>
    </w:p>
    <w:p w14:paraId="7903A871"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De Guise, S., M. Levin, L. Jasperse, J. Herrman, R. S. Wells, T. Rowles, and L. Schwacke. 2021. Long-Term Immunological Alterations in Bottlenose Dolphin a Decade after the Deepwater Horizon Oil Spill in the Northern Gulf of Mexico: Potential for Multigenerational Effects. </w:t>
      </w:r>
      <w:r w:rsidRPr="00DA63E6">
        <w:rPr>
          <w:rFonts w:ascii="Times New Roman" w:hAnsi="Times New Roman" w:cs="Times New Roman"/>
          <w:i/>
          <w:iCs/>
          <w:sz w:val="24"/>
        </w:rPr>
        <w:t>Environmental Toxicology and Chemistry</w:t>
      </w:r>
      <w:r w:rsidRPr="00DA63E6">
        <w:rPr>
          <w:rFonts w:ascii="Times New Roman" w:hAnsi="Times New Roman" w:cs="Times New Roman"/>
          <w:sz w:val="24"/>
        </w:rPr>
        <w:t xml:space="preserve"> 40: 1308–1321. https://doi.org/10.1002/etc.4980.</w:t>
      </w:r>
    </w:p>
    <w:p w14:paraId="1C61E9D8"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lastRenderedPageBreak/>
        <w:t xml:space="preserve">Essington, T. E., and S. B. Munch. 2014. Trade-offs between supportive and provisioning ecosystem services of forage species in marine food webs. </w:t>
      </w:r>
      <w:r w:rsidRPr="00DA63E6">
        <w:rPr>
          <w:rFonts w:ascii="Times New Roman" w:hAnsi="Times New Roman" w:cs="Times New Roman"/>
          <w:i/>
          <w:iCs/>
          <w:sz w:val="24"/>
        </w:rPr>
        <w:t>Ecological Applications</w:t>
      </w:r>
      <w:r w:rsidRPr="00DA63E6">
        <w:rPr>
          <w:rFonts w:ascii="Times New Roman" w:hAnsi="Times New Roman" w:cs="Times New Roman"/>
          <w:sz w:val="24"/>
        </w:rPr>
        <w:t xml:space="preserve"> 24: 1543–1557. https://doi.org/10.1890/13-1403.1.</w:t>
      </w:r>
    </w:p>
    <w:p w14:paraId="7354C16F"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Fleeger, J. W. 2020. How do indirect effects of contaminants inform ecotoxicology? A review. </w:t>
      </w:r>
      <w:r w:rsidRPr="00DA63E6">
        <w:rPr>
          <w:rFonts w:ascii="Times New Roman" w:hAnsi="Times New Roman" w:cs="Times New Roman"/>
          <w:i/>
          <w:iCs/>
          <w:sz w:val="24"/>
        </w:rPr>
        <w:t>Processes</w:t>
      </w:r>
      <w:r w:rsidRPr="00DA63E6">
        <w:rPr>
          <w:rFonts w:ascii="Times New Roman" w:hAnsi="Times New Roman" w:cs="Times New Roman"/>
          <w:sz w:val="24"/>
        </w:rPr>
        <w:t xml:space="preserve"> 8. Multidisciplinary Digital Publishing Institute: 1659.</w:t>
      </w:r>
    </w:p>
    <w:p w14:paraId="158DA17C"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Fodrie, F. J., K. W. Able, F. Galvez, K. L. Heck, O. P. Jensen, P. C. López-Duarte, C. W. Martin, R. E. Turner, and A. Whitehead. 2014. Integrating Organismal and Population Responses of Estuarine Fishes in Macondo Spill Research. </w:t>
      </w:r>
      <w:r w:rsidRPr="00DA63E6">
        <w:rPr>
          <w:rFonts w:ascii="Times New Roman" w:hAnsi="Times New Roman" w:cs="Times New Roman"/>
          <w:i/>
          <w:iCs/>
          <w:sz w:val="24"/>
        </w:rPr>
        <w:t>BioScience</w:t>
      </w:r>
      <w:r w:rsidRPr="00DA63E6">
        <w:rPr>
          <w:rFonts w:ascii="Times New Roman" w:hAnsi="Times New Roman" w:cs="Times New Roman"/>
          <w:sz w:val="24"/>
        </w:rPr>
        <w:t xml:space="preserve"> 64: 778–788. https://doi.org/10.1093/biosci/biu123.</w:t>
      </w:r>
    </w:p>
    <w:p w14:paraId="7578C3B9"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Fulton, E. A., J. S. Link, I. C. Kaplan, M. Savina-Rolland, P. Johnson, C. Ainsworth, P. Horne, et al. 2011. Lessons in modelling and management of marine ecosystems: the Atlantis experience. </w:t>
      </w:r>
      <w:r w:rsidRPr="00DA63E6">
        <w:rPr>
          <w:rFonts w:ascii="Times New Roman" w:hAnsi="Times New Roman" w:cs="Times New Roman"/>
          <w:i/>
          <w:iCs/>
          <w:sz w:val="24"/>
        </w:rPr>
        <w:t>Fish and Fisheries</w:t>
      </w:r>
      <w:r w:rsidRPr="00DA63E6">
        <w:rPr>
          <w:rFonts w:ascii="Times New Roman" w:hAnsi="Times New Roman" w:cs="Times New Roman"/>
          <w:sz w:val="24"/>
        </w:rPr>
        <w:t xml:space="preserve"> 12: 171–188. https://doi.org/10.1111/j.1467-2979.2011.00412.x.</w:t>
      </w:r>
    </w:p>
    <w:p w14:paraId="34F97A75"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van der Ham, J. L., and K. de Mutsert. 2014. Abundance and Size of Gulf Shrimp in Louisiana’s Coastal Estuaries following the Deepwater Horizon Oil Spill. </w:t>
      </w:r>
      <w:r w:rsidRPr="00DA63E6">
        <w:rPr>
          <w:rFonts w:ascii="Times New Roman" w:hAnsi="Times New Roman" w:cs="Times New Roman"/>
          <w:i/>
          <w:iCs/>
          <w:sz w:val="24"/>
        </w:rPr>
        <w:t>PLOS ONE</w:t>
      </w:r>
      <w:r w:rsidRPr="00DA63E6">
        <w:rPr>
          <w:rFonts w:ascii="Times New Roman" w:hAnsi="Times New Roman" w:cs="Times New Roman"/>
          <w:sz w:val="24"/>
        </w:rPr>
        <w:t xml:space="preserve"> 9: e108884. https://doi.org/10.1371/journal.pone.0108884.</w:t>
      </w:r>
    </w:p>
    <w:p w14:paraId="61DBA3DB"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Haney, J. C., H. J. Geiger, and J. W. Short. 2014. Bird mortality from the Deepwater Horizon oil spill. II. Carcass sampling and exposure probability in the coastal Gulf of Mexico. </w:t>
      </w:r>
      <w:r w:rsidRPr="00DA63E6">
        <w:rPr>
          <w:rFonts w:ascii="Times New Roman" w:hAnsi="Times New Roman" w:cs="Times New Roman"/>
          <w:i/>
          <w:iCs/>
          <w:sz w:val="24"/>
        </w:rPr>
        <w:t>Marine Ecology Progress Series</w:t>
      </w:r>
      <w:r w:rsidRPr="00DA63E6">
        <w:rPr>
          <w:rFonts w:ascii="Times New Roman" w:hAnsi="Times New Roman" w:cs="Times New Roman"/>
          <w:sz w:val="24"/>
        </w:rPr>
        <w:t xml:space="preserve"> 513: 239–252.</w:t>
      </w:r>
    </w:p>
    <w:p w14:paraId="422A0218"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Hart, R. A. 2017. Stock Assessment Update for White Shrimp (Litopenaeus setiferus) in the U.S. Gulf of Mexico for the 2016 Fishing Year.</w:t>
      </w:r>
    </w:p>
    <w:p w14:paraId="609F1E05"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Hart, R. A. 2018. Stock Assessment Update for Brown Shrimp (Farfantepenaeus aztecus) in the U.S. Gulf of Mexico for the 2017 Fishing Year.</w:t>
      </w:r>
    </w:p>
    <w:p w14:paraId="534F94B6"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Jacob, S., P. Weeks, B. Blount, and M. Jepson. 2013. Development and evaluation of social indicators of vulnerability and resiliency for fishing communities in the Gulf of Mexico. </w:t>
      </w:r>
      <w:r w:rsidRPr="00DA63E6">
        <w:rPr>
          <w:rFonts w:ascii="Times New Roman" w:hAnsi="Times New Roman" w:cs="Times New Roman"/>
          <w:i/>
          <w:iCs/>
          <w:sz w:val="24"/>
        </w:rPr>
        <w:t>Marine Policy</w:t>
      </w:r>
      <w:r w:rsidRPr="00DA63E6">
        <w:rPr>
          <w:rFonts w:ascii="Times New Roman" w:hAnsi="Times New Roman" w:cs="Times New Roman"/>
          <w:sz w:val="24"/>
        </w:rPr>
        <w:t xml:space="preserve"> 37. Social and Cultural Impacts of Marine Fisheries: 86–95. https://doi.org/10.1016/j.marpol.2012.04.014.</w:t>
      </w:r>
    </w:p>
    <w:p w14:paraId="2F08DD5D"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Jensen, O. P., C. W. Martin, K. L. Oken, F. J. Fodrie, P. C. López-Duarte, K. W. Able, and B. J. Roberts. 2019. Simultaneous estimation of dispersal and survival of the gulf killifish Fundulus grandis from a batch-tagging experiment. </w:t>
      </w:r>
      <w:r w:rsidRPr="00DA63E6">
        <w:rPr>
          <w:rFonts w:ascii="Times New Roman" w:hAnsi="Times New Roman" w:cs="Times New Roman"/>
          <w:i/>
          <w:iCs/>
          <w:sz w:val="24"/>
        </w:rPr>
        <w:t>Marine Ecology Progress Series</w:t>
      </w:r>
      <w:r w:rsidRPr="00DA63E6">
        <w:rPr>
          <w:rFonts w:ascii="Times New Roman" w:hAnsi="Times New Roman" w:cs="Times New Roman"/>
          <w:sz w:val="24"/>
        </w:rPr>
        <w:t xml:space="preserve"> 624: 183–194. https://doi.org/10.3354/meps13040.</w:t>
      </w:r>
    </w:p>
    <w:p w14:paraId="02210B0F"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Jodice, P. G. R., L. C. Wickliffe, and E. B. Sachs. 2011. Seabird use of discards from a nearshore shrimp fishery in the South Atlantic Bight, USA. </w:t>
      </w:r>
      <w:r w:rsidRPr="00DA63E6">
        <w:rPr>
          <w:rFonts w:ascii="Times New Roman" w:hAnsi="Times New Roman" w:cs="Times New Roman"/>
          <w:i/>
          <w:iCs/>
          <w:sz w:val="24"/>
        </w:rPr>
        <w:t>Marine Biology</w:t>
      </w:r>
      <w:r w:rsidRPr="00DA63E6">
        <w:rPr>
          <w:rFonts w:ascii="Times New Roman" w:hAnsi="Times New Roman" w:cs="Times New Roman"/>
          <w:sz w:val="24"/>
        </w:rPr>
        <w:t xml:space="preserve"> 158: 2289–2298. https://doi.org/10.1007/s00227-011-1733-4.</w:t>
      </w:r>
    </w:p>
    <w:p w14:paraId="48B202DC"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Koehn, L. E., T. E. Essington, K. N. Marshall, W. J. Sydeman, A. I. Szoboszlai, and J. A. Thayer. 2017. Trade-offs between forage fish fisheries and their predators in the California Current. </w:t>
      </w:r>
      <w:r w:rsidRPr="00DA63E6">
        <w:rPr>
          <w:rFonts w:ascii="Times New Roman" w:hAnsi="Times New Roman" w:cs="Times New Roman"/>
          <w:i/>
          <w:iCs/>
          <w:sz w:val="24"/>
        </w:rPr>
        <w:t>ICES Journal of Marine Science</w:t>
      </w:r>
      <w:r w:rsidRPr="00DA63E6">
        <w:rPr>
          <w:rFonts w:ascii="Times New Roman" w:hAnsi="Times New Roman" w:cs="Times New Roman"/>
          <w:sz w:val="24"/>
        </w:rPr>
        <w:t xml:space="preserve"> 74: 2448–2458. https://doi.org/10.1093/icesjms/fsx072.</w:t>
      </w:r>
    </w:p>
    <w:p w14:paraId="7024858B"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Lellis-Dibble, K. A., K. E. McGlynn, and T. E. Bigford. 2008. Estuarine fish and shellfish species in US commercial and recreational fisheries: economic value as an incentive to protect and restore estuarine habitat.</w:t>
      </w:r>
    </w:p>
    <w:p w14:paraId="44240B40"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Lewis, K. A., R. R. Christian, C. W. Martin, K. L. Allen, A. M. McDonald, V. M. Roberts, M. N. Shaffer, and J. F. Valentine. 2021. Complexities of disturbance response in a marine food web. </w:t>
      </w:r>
      <w:r w:rsidRPr="00DA63E6">
        <w:rPr>
          <w:rFonts w:ascii="Times New Roman" w:hAnsi="Times New Roman" w:cs="Times New Roman"/>
          <w:i/>
          <w:iCs/>
          <w:sz w:val="24"/>
        </w:rPr>
        <w:t>Limnology and Oceanography</w:t>
      </w:r>
      <w:r w:rsidRPr="00DA63E6">
        <w:rPr>
          <w:rFonts w:ascii="Times New Roman" w:hAnsi="Times New Roman" w:cs="Times New Roman"/>
          <w:sz w:val="24"/>
        </w:rPr>
        <w:t>. https://doi.org/10.1002/lno.11790.</w:t>
      </w:r>
    </w:p>
    <w:p w14:paraId="35D06381"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lastRenderedPageBreak/>
        <w:t xml:space="preserve">Lubchenco, J., M. K. McNutt, G. Dreyfus, S. A. Murawski, D. M. Kennedy, P. T. Anastas, S. Chu, and T. Hunter. 2012. Science in support of the Deepwater Horizon response. </w:t>
      </w:r>
      <w:r w:rsidRPr="00DA63E6">
        <w:rPr>
          <w:rFonts w:ascii="Times New Roman" w:hAnsi="Times New Roman" w:cs="Times New Roman"/>
          <w:i/>
          <w:iCs/>
          <w:sz w:val="24"/>
        </w:rPr>
        <w:t>Proceedings of the National Academy of Sciences</w:t>
      </w:r>
      <w:r w:rsidRPr="00DA63E6">
        <w:rPr>
          <w:rFonts w:ascii="Times New Roman" w:hAnsi="Times New Roman" w:cs="Times New Roman"/>
          <w:sz w:val="24"/>
        </w:rPr>
        <w:t xml:space="preserve"> 109: 20212–20221.</w:t>
      </w:r>
    </w:p>
    <w:p w14:paraId="168609C2"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Lucey, S. M., S. K. Gaichas, and K. Y. Aydin. 2020. Conducting reproducible ecosystem modeling using the open source mass balance model Rpath. </w:t>
      </w:r>
      <w:r w:rsidRPr="00DA63E6">
        <w:rPr>
          <w:rFonts w:ascii="Times New Roman" w:hAnsi="Times New Roman" w:cs="Times New Roman"/>
          <w:i/>
          <w:iCs/>
          <w:sz w:val="24"/>
        </w:rPr>
        <w:t>Ecological Modelling</w:t>
      </w:r>
      <w:r w:rsidRPr="00DA63E6">
        <w:rPr>
          <w:rFonts w:ascii="Times New Roman" w:hAnsi="Times New Roman" w:cs="Times New Roman"/>
          <w:sz w:val="24"/>
        </w:rPr>
        <w:t xml:space="preserve"> 427: 109057. https://doi.org/10.1016/j.ecolmodel.2020.109057.</w:t>
      </w:r>
    </w:p>
    <w:p w14:paraId="2F310C4D"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Marshall, K. N., I. C. Kaplan, E. E. Hodgson, A. Hermann, D. S. Busch, P. McElhany, T. E. Essington, C. J. Harvey, and E. A. Fulton. 2017. Risks of ocean acidification in the California Current food web and fisheries: ecosystem model projections. </w:t>
      </w:r>
      <w:r w:rsidRPr="00DA63E6">
        <w:rPr>
          <w:rFonts w:ascii="Times New Roman" w:hAnsi="Times New Roman" w:cs="Times New Roman"/>
          <w:i/>
          <w:iCs/>
          <w:sz w:val="24"/>
        </w:rPr>
        <w:t>Global Change Biology</w:t>
      </w:r>
      <w:r w:rsidRPr="00DA63E6">
        <w:rPr>
          <w:rFonts w:ascii="Times New Roman" w:hAnsi="Times New Roman" w:cs="Times New Roman"/>
          <w:sz w:val="24"/>
        </w:rPr>
        <w:t xml:space="preserve"> 23: 1525–1539. https://doi.org/10.1111/gcb.13594.</w:t>
      </w:r>
    </w:p>
    <w:p w14:paraId="07B1C1FD"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Martin, C. W. 2017. Avoidance of oil contaminated sediments by estuarine fishes. </w:t>
      </w:r>
      <w:r w:rsidRPr="00DA63E6">
        <w:rPr>
          <w:rFonts w:ascii="Times New Roman" w:hAnsi="Times New Roman" w:cs="Times New Roman"/>
          <w:i/>
          <w:iCs/>
          <w:sz w:val="24"/>
        </w:rPr>
        <w:t>Marine Ecology Progress Series</w:t>
      </w:r>
      <w:r w:rsidRPr="00DA63E6">
        <w:rPr>
          <w:rFonts w:ascii="Times New Roman" w:hAnsi="Times New Roman" w:cs="Times New Roman"/>
          <w:sz w:val="24"/>
        </w:rPr>
        <w:t xml:space="preserve"> 576: 125–134. https://doi.org/10.3354/meps12084.</w:t>
      </w:r>
    </w:p>
    <w:p w14:paraId="496BBC7C"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Martin, C. W., K. A. Lewis, A. M. McDonald, T. P. Spearman, S. B. Alford, R. C. Christian, and J. F. Valentine. 2020. Disturbance-driven changes to northern Gulf of Mexico nekton communities following the Deepwater Horizon oil spill. </w:t>
      </w:r>
      <w:r w:rsidRPr="00DA63E6">
        <w:rPr>
          <w:rFonts w:ascii="Times New Roman" w:hAnsi="Times New Roman" w:cs="Times New Roman"/>
          <w:i/>
          <w:iCs/>
          <w:sz w:val="24"/>
        </w:rPr>
        <w:t>Marine Pollution Bulletin</w:t>
      </w:r>
      <w:r w:rsidRPr="00DA63E6">
        <w:rPr>
          <w:rFonts w:ascii="Times New Roman" w:hAnsi="Times New Roman" w:cs="Times New Roman"/>
          <w:sz w:val="24"/>
        </w:rPr>
        <w:t xml:space="preserve"> 155: 111098. https://doi.org/10.1016/j.marpolbul.2020.111098.</w:t>
      </w:r>
    </w:p>
    <w:p w14:paraId="452AB604"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McCann, M. J., K. W. Able, R. R. Christian, F. J. Fodrie, O. P. Jensen, J. J. Johnson, P. C. López‐Duarte, et al. 2017. Key taxa in food web responses to stressors: the Deepwater Horizon oil spill. </w:t>
      </w:r>
      <w:r w:rsidRPr="00DA63E6">
        <w:rPr>
          <w:rFonts w:ascii="Times New Roman" w:hAnsi="Times New Roman" w:cs="Times New Roman"/>
          <w:i/>
          <w:iCs/>
          <w:sz w:val="24"/>
        </w:rPr>
        <w:t>Frontiers in Ecology and the Environment</w:t>
      </w:r>
      <w:r w:rsidRPr="00DA63E6">
        <w:rPr>
          <w:rFonts w:ascii="Times New Roman" w:hAnsi="Times New Roman" w:cs="Times New Roman"/>
          <w:sz w:val="24"/>
        </w:rPr>
        <w:t xml:space="preserve"> 15: 142–149. https://doi.org/10.1002/fee.1474.</w:t>
      </w:r>
    </w:p>
    <w:p w14:paraId="1295908C"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McDonald, T. L., F. E. Hornsby, T. R. Speakman, E. S. Zolman, K. D. Mullin, C. Sinclair, P. E. Rosel, L. Thomas, and L. H. Schwacke. 2017. Survival, density, and abundance of common bottlenose dolphins in Barataria Bay (USA) following the Deepwater Horizon oil spill. </w:t>
      </w:r>
      <w:r w:rsidRPr="00DA63E6">
        <w:rPr>
          <w:rFonts w:ascii="Times New Roman" w:hAnsi="Times New Roman" w:cs="Times New Roman"/>
          <w:i/>
          <w:iCs/>
          <w:sz w:val="24"/>
        </w:rPr>
        <w:t>Endangered Species Research</w:t>
      </w:r>
      <w:r w:rsidRPr="00DA63E6">
        <w:rPr>
          <w:rFonts w:ascii="Times New Roman" w:hAnsi="Times New Roman" w:cs="Times New Roman"/>
          <w:sz w:val="24"/>
        </w:rPr>
        <w:t xml:space="preserve"> 33: 193–209.</w:t>
      </w:r>
    </w:p>
    <w:p w14:paraId="0ED6FD37"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de Mutsert, K., K. A. Lewis, E. D. White, and J. Buszowski. 2021. End-to-End Modeling Reveals Species-Specific Effects of Large-Scale Coastal Restoration on Living Resources Facing Climate Change. </w:t>
      </w:r>
      <w:r w:rsidRPr="00DA63E6">
        <w:rPr>
          <w:rFonts w:ascii="Times New Roman" w:hAnsi="Times New Roman" w:cs="Times New Roman"/>
          <w:i/>
          <w:iCs/>
          <w:sz w:val="24"/>
        </w:rPr>
        <w:t>Frontiers in Marine Science</w:t>
      </w:r>
      <w:r w:rsidRPr="00DA63E6">
        <w:rPr>
          <w:rFonts w:ascii="Times New Roman" w:hAnsi="Times New Roman" w:cs="Times New Roman"/>
          <w:sz w:val="24"/>
        </w:rPr>
        <w:t xml:space="preserve"> 8.</w:t>
      </w:r>
    </w:p>
    <w:p w14:paraId="68BCDCDA"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de Mutsert, K., K. Lewis, S. Milroy, J. Buszowski, and J. Steenbeek. 2017. Using ecosystem modeling to evaluate trade-offs in coastal management: Effects of large-scale river diversions on fish and fisheries. </w:t>
      </w:r>
      <w:r w:rsidRPr="00DA63E6">
        <w:rPr>
          <w:rFonts w:ascii="Times New Roman" w:hAnsi="Times New Roman" w:cs="Times New Roman"/>
          <w:i/>
          <w:iCs/>
          <w:sz w:val="24"/>
        </w:rPr>
        <w:t>Ecological Modelling</w:t>
      </w:r>
      <w:r w:rsidRPr="00DA63E6">
        <w:rPr>
          <w:rFonts w:ascii="Times New Roman" w:hAnsi="Times New Roman" w:cs="Times New Roman"/>
          <w:sz w:val="24"/>
        </w:rPr>
        <w:t xml:space="preserve"> 360: 14–26. https://doi.org/10.1016/j.ecolmodel.2017.06.029.</w:t>
      </w:r>
    </w:p>
    <w:p w14:paraId="3071880A"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Peterson, C. H., S. D. Rice, J. W. Short, D. Esler, J. L. Bodkin, B. E. Ballachey, and D. B. Irons. 2003. Long-term ecosystem response to the Exxon Valdez oil spill. </w:t>
      </w:r>
      <w:r w:rsidRPr="00DA63E6">
        <w:rPr>
          <w:rFonts w:ascii="Times New Roman" w:hAnsi="Times New Roman" w:cs="Times New Roman"/>
          <w:i/>
          <w:iCs/>
          <w:sz w:val="24"/>
        </w:rPr>
        <w:t>Science</w:t>
      </w:r>
      <w:r w:rsidRPr="00DA63E6">
        <w:rPr>
          <w:rFonts w:ascii="Times New Roman" w:hAnsi="Times New Roman" w:cs="Times New Roman"/>
          <w:sz w:val="24"/>
        </w:rPr>
        <w:t xml:space="preserve"> 302: 2082–2086.</w:t>
      </w:r>
    </w:p>
    <w:p w14:paraId="0E7CB03E"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R Core Team. 2020. </w:t>
      </w:r>
      <w:r w:rsidRPr="00DA63E6">
        <w:rPr>
          <w:rFonts w:ascii="Times New Roman" w:hAnsi="Times New Roman" w:cs="Times New Roman"/>
          <w:i/>
          <w:iCs/>
          <w:sz w:val="24"/>
        </w:rPr>
        <w:t>R: A language and environment for statistical computing</w:t>
      </w:r>
      <w:r w:rsidRPr="00DA63E6">
        <w:rPr>
          <w:rFonts w:ascii="Times New Roman" w:hAnsi="Times New Roman" w:cs="Times New Roman"/>
          <w:sz w:val="24"/>
        </w:rPr>
        <w:t>. Vienna, Austria: R Foundation for Statistical Computing.</w:t>
      </w:r>
    </w:p>
    <w:p w14:paraId="6081EE5F"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Ramsay, K., M. J. Kaiser, P. G. Moore, and R. N. Hughes. 1997. Consumption of Fisheries Discards by Benthic Scavengers: Utilization of Energy Subsidies in Different Marine Habitats. </w:t>
      </w:r>
      <w:r w:rsidRPr="00DA63E6">
        <w:rPr>
          <w:rFonts w:ascii="Times New Roman" w:hAnsi="Times New Roman" w:cs="Times New Roman"/>
          <w:i/>
          <w:iCs/>
          <w:sz w:val="24"/>
        </w:rPr>
        <w:t>Journal of Animal Ecology</w:t>
      </w:r>
      <w:r w:rsidRPr="00DA63E6">
        <w:rPr>
          <w:rFonts w:ascii="Times New Roman" w:hAnsi="Times New Roman" w:cs="Times New Roman"/>
          <w:sz w:val="24"/>
        </w:rPr>
        <w:t xml:space="preserve"> 66. [Wiley, British Ecological Society]: 884–896. https://doi.org/10.2307/6004.</w:t>
      </w:r>
    </w:p>
    <w:p w14:paraId="73A2A706"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Savolainen, M. A., J. M. Fannin, and R. H. Caffey. 2014. Economic Impacts of the U.S. Gulf of Mexico Recreational For-Hire Fishing Industry. </w:t>
      </w:r>
      <w:r w:rsidRPr="00DA63E6">
        <w:rPr>
          <w:rFonts w:ascii="Times New Roman" w:hAnsi="Times New Roman" w:cs="Times New Roman"/>
          <w:i/>
          <w:iCs/>
          <w:sz w:val="24"/>
        </w:rPr>
        <w:t>Human Dimensions of Wildlife</w:t>
      </w:r>
      <w:r w:rsidRPr="00DA63E6">
        <w:rPr>
          <w:rFonts w:ascii="Times New Roman" w:hAnsi="Times New Roman" w:cs="Times New Roman"/>
          <w:sz w:val="24"/>
        </w:rPr>
        <w:t xml:space="preserve"> 19. Routledge: 72–87. https://doi.org/10.1080/10871209.2014.843220.</w:t>
      </w:r>
    </w:p>
    <w:p w14:paraId="41EE7C54"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Schaefer, J., N. Frazier, and J. Barr. 2016. Dynamics of near-coastal fish assemblages following the Deepwater Horizon oil spill in the northern Gulf of Mexico. </w:t>
      </w:r>
      <w:r w:rsidRPr="00DA63E6">
        <w:rPr>
          <w:rFonts w:ascii="Times New Roman" w:hAnsi="Times New Roman" w:cs="Times New Roman"/>
          <w:i/>
          <w:iCs/>
          <w:sz w:val="24"/>
        </w:rPr>
        <w:t>Transactions of the American Fisheries Society</w:t>
      </w:r>
      <w:r w:rsidRPr="00DA63E6">
        <w:rPr>
          <w:rFonts w:ascii="Times New Roman" w:hAnsi="Times New Roman" w:cs="Times New Roman"/>
          <w:sz w:val="24"/>
        </w:rPr>
        <w:t xml:space="preserve"> 145: 108–119.</w:t>
      </w:r>
    </w:p>
    <w:p w14:paraId="752472C3"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lastRenderedPageBreak/>
        <w:t xml:space="preserve">Schwacke, L. H., C. R. Smith, F. I. Townsend, R. S. Wells, L. B. Hart, B. C. Balmer, T. K. Collier, S. De Guise, M. M. Fry, and L. J. Guillette Jr. 2013. Health of common bottlenose dolphins (Tursiops truncatus) in Barataria Bay, Louisiana, following the Deepwater Horizon oil spill. </w:t>
      </w:r>
      <w:r w:rsidRPr="00DA63E6">
        <w:rPr>
          <w:rFonts w:ascii="Times New Roman" w:hAnsi="Times New Roman" w:cs="Times New Roman"/>
          <w:i/>
          <w:iCs/>
          <w:sz w:val="24"/>
        </w:rPr>
        <w:t>Environmental science &amp; technology</w:t>
      </w:r>
      <w:r w:rsidRPr="00DA63E6">
        <w:rPr>
          <w:rFonts w:ascii="Times New Roman" w:hAnsi="Times New Roman" w:cs="Times New Roman"/>
          <w:sz w:val="24"/>
        </w:rPr>
        <w:t xml:space="preserve"> 48: 93–103.</w:t>
      </w:r>
    </w:p>
    <w:p w14:paraId="1253914A"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Shelton, A. O., M. E. Hunsicker, E. J. Ward, B. E. Feist, R. Blake, C. L. Ward, B. C. Williams, et al. 2017. Spatio-temporal models reveal subtle changes to demersal communities following the Exxon Valdez oil spill. </w:t>
      </w:r>
      <w:r w:rsidRPr="00DA63E6">
        <w:rPr>
          <w:rFonts w:ascii="Times New Roman" w:hAnsi="Times New Roman" w:cs="Times New Roman"/>
          <w:i/>
          <w:iCs/>
          <w:sz w:val="24"/>
        </w:rPr>
        <w:t>ICES Journal of Marine Science</w:t>
      </w:r>
      <w:r w:rsidRPr="00DA63E6">
        <w:rPr>
          <w:rFonts w:ascii="Times New Roman" w:hAnsi="Times New Roman" w:cs="Times New Roman"/>
          <w:sz w:val="24"/>
        </w:rPr>
        <w:t>: fsx079.</w:t>
      </w:r>
    </w:p>
    <w:p w14:paraId="2AF96D78"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Short, J. W., H. J. Geiger, J. C. Haney, C. M. Voss, M. L. Vozzo, V. Guillory, and C. H. Peterson. 2017. Anomalously High Recruitment of the 2010 Gulf Menhaden (Brevoortia patronus) Year Class: Evidence of Indirect Effects from the Deepwater Horizon Blowout in the Gulf of Mexico. </w:t>
      </w:r>
      <w:r w:rsidRPr="00DA63E6">
        <w:rPr>
          <w:rFonts w:ascii="Times New Roman" w:hAnsi="Times New Roman" w:cs="Times New Roman"/>
          <w:i/>
          <w:iCs/>
          <w:sz w:val="24"/>
        </w:rPr>
        <w:t>Archives of Environmental Contamination and Toxicology</w:t>
      </w:r>
      <w:r w:rsidRPr="00DA63E6">
        <w:rPr>
          <w:rFonts w:ascii="Times New Roman" w:hAnsi="Times New Roman" w:cs="Times New Roman"/>
          <w:sz w:val="24"/>
        </w:rPr>
        <w:t xml:space="preserve"> 73: 76–92. https://doi.org/10.1007/s00244-017-0374-0.</w:t>
      </w:r>
    </w:p>
    <w:p w14:paraId="3DE9672A"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Silliman, B. R., P. M. Dixon, C. Wobus, Q. He, P. Daleo, B. B. Hughes, M. Rissing, J. M. Willis, and M. W. Hester. 2016. Thresholds in marsh resilience to the Deepwater Horizon oil spill. </w:t>
      </w:r>
      <w:r w:rsidRPr="00DA63E6">
        <w:rPr>
          <w:rFonts w:ascii="Times New Roman" w:hAnsi="Times New Roman" w:cs="Times New Roman"/>
          <w:i/>
          <w:iCs/>
          <w:sz w:val="24"/>
        </w:rPr>
        <w:t>Scientific Reports</w:t>
      </w:r>
      <w:r w:rsidRPr="00DA63E6">
        <w:rPr>
          <w:rFonts w:ascii="Times New Roman" w:hAnsi="Times New Roman" w:cs="Times New Roman"/>
          <w:sz w:val="24"/>
        </w:rPr>
        <w:t xml:space="preserve"> 6. Nature Publishing Group: 32520. https://doi.org/10.1038/srep32520.</w:t>
      </w:r>
    </w:p>
    <w:p w14:paraId="3E27968B"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Silliman, B. R., J. van de Koppel, M. W. McCoy, J. Diller, G. N. Kasozi, K. Earl, P. N. Adams, and A. R. Zimmerman. 2012. Degradation and resilience in Louisiana salt marshes after the BP–Deepwater Horizon oil spill. </w:t>
      </w:r>
      <w:r w:rsidRPr="00DA63E6">
        <w:rPr>
          <w:rFonts w:ascii="Times New Roman" w:hAnsi="Times New Roman" w:cs="Times New Roman"/>
          <w:i/>
          <w:iCs/>
          <w:sz w:val="24"/>
        </w:rPr>
        <w:t>Proceedings of the National Academy of Sciences</w:t>
      </w:r>
      <w:r w:rsidRPr="00DA63E6">
        <w:rPr>
          <w:rFonts w:ascii="Times New Roman" w:hAnsi="Times New Roman" w:cs="Times New Roman"/>
          <w:sz w:val="24"/>
        </w:rPr>
        <w:t xml:space="preserve"> 109. Proceedings of the National Academy of Sciences: 11234–11239. https://doi.org/10.1073/pnas.1204922109.</w:t>
      </w:r>
    </w:p>
    <w:p w14:paraId="0FC715A3"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Sumaila, U. R., A. M. Cisneros-Montemayor, A. Dyck, L. Huang, W. Cheung, J. Jacquet, K. Kleisner, V. Lam, A. McCrea-Strub, and W. Swartz. 2012. Impact of the Deepwater Horizon well blowout on the economics of US Gulf fisheries. </w:t>
      </w:r>
      <w:r w:rsidRPr="00DA63E6">
        <w:rPr>
          <w:rFonts w:ascii="Times New Roman" w:hAnsi="Times New Roman" w:cs="Times New Roman"/>
          <w:i/>
          <w:iCs/>
          <w:sz w:val="24"/>
        </w:rPr>
        <w:t>Canadian Journal of Fisheries and Aquatic Sciences</w:t>
      </w:r>
      <w:r w:rsidRPr="00DA63E6">
        <w:rPr>
          <w:rFonts w:ascii="Times New Roman" w:hAnsi="Times New Roman" w:cs="Times New Roman"/>
          <w:sz w:val="24"/>
        </w:rPr>
        <w:t xml:space="preserve"> 69: 499–510.</w:t>
      </w:r>
    </w:p>
    <w:p w14:paraId="6395B819"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Vastano, A. R., K. W. Able, O. P. Jensen, P. C. López-Duarte, C. W. Martin, and B. J. Roberts. 2017. Age validation and seasonal growth patterns of a subtropical marsh fish: The Gulf Killifish, Fundulus grandis. </w:t>
      </w:r>
      <w:r w:rsidRPr="00DA63E6">
        <w:rPr>
          <w:rFonts w:ascii="Times New Roman" w:hAnsi="Times New Roman" w:cs="Times New Roman"/>
          <w:i/>
          <w:iCs/>
          <w:sz w:val="24"/>
        </w:rPr>
        <w:t>Environmental Biology of Fishes</w:t>
      </w:r>
      <w:r w:rsidRPr="00DA63E6">
        <w:rPr>
          <w:rFonts w:ascii="Times New Roman" w:hAnsi="Times New Roman" w:cs="Times New Roman"/>
          <w:sz w:val="24"/>
        </w:rPr>
        <w:t xml:space="preserve"> 100: 1315–1327. https://doi.org/10.1007/s10641-017-0645-7.</w:t>
      </w:r>
    </w:p>
    <w:p w14:paraId="01C48588"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Venn-Watson, S., K. M. Colegrove, J. Litz, M. Kinsel, K. Terio, J. Saliki, S. Fire, R. Carmichael, C. Chevis, and W. Hatchett. 2015. Adrenal gland and lung lesions in Gulf of Mexico common bottlenose dolphins (Tursiops truncatus) found dead following the Deepwater Horizon oil spill. </w:t>
      </w:r>
      <w:r w:rsidRPr="00DA63E6">
        <w:rPr>
          <w:rFonts w:ascii="Times New Roman" w:hAnsi="Times New Roman" w:cs="Times New Roman"/>
          <w:i/>
          <w:iCs/>
          <w:sz w:val="24"/>
        </w:rPr>
        <w:t>PLoS One</w:t>
      </w:r>
      <w:r w:rsidRPr="00DA63E6">
        <w:rPr>
          <w:rFonts w:ascii="Times New Roman" w:hAnsi="Times New Roman" w:cs="Times New Roman"/>
          <w:sz w:val="24"/>
        </w:rPr>
        <w:t xml:space="preserve"> 10: e0126538.</w:t>
      </w:r>
    </w:p>
    <w:p w14:paraId="6B435BD7"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Ward, E. J., K. L. Oken, K. A. Rose, S. Sable, K. Watkins, E. E. Holmes, and M. D. Scheuerell. 2018. Applying spatiotemporal models to monitoring data to quantify fish population responses to the Deepwater Horizon oil spill in the Gulf of Mexico. </w:t>
      </w:r>
      <w:r w:rsidRPr="00DA63E6">
        <w:rPr>
          <w:rFonts w:ascii="Times New Roman" w:hAnsi="Times New Roman" w:cs="Times New Roman"/>
          <w:i/>
          <w:iCs/>
          <w:sz w:val="24"/>
        </w:rPr>
        <w:t>Environmental Monitoring and Assessment</w:t>
      </w:r>
      <w:r w:rsidRPr="00DA63E6">
        <w:rPr>
          <w:rFonts w:ascii="Times New Roman" w:hAnsi="Times New Roman" w:cs="Times New Roman"/>
          <w:sz w:val="24"/>
        </w:rPr>
        <w:t xml:space="preserve"> 190: 530. https://doi.org/10.1007/s10661-018-6912-z.</w:t>
      </w:r>
    </w:p>
    <w:p w14:paraId="1227321C"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Wells, R. J. D., J. H. Cowan Jr., and W. F. Patterson III. 2008. Habitat use and the effect of shrimp trawling on fish and invertebrate communities over the northern Gulf of Mexico continental shelf. </w:t>
      </w:r>
      <w:r w:rsidRPr="00DA63E6">
        <w:rPr>
          <w:rFonts w:ascii="Times New Roman" w:hAnsi="Times New Roman" w:cs="Times New Roman"/>
          <w:i/>
          <w:iCs/>
          <w:sz w:val="24"/>
        </w:rPr>
        <w:t>ICES Journal of Marine Science</w:t>
      </w:r>
      <w:r w:rsidRPr="00DA63E6">
        <w:rPr>
          <w:rFonts w:ascii="Times New Roman" w:hAnsi="Times New Roman" w:cs="Times New Roman"/>
          <w:sz w:val="24"/>
        </w:rPr>
        <w:t xml:space="preserve"> 65: 1610–1619. https://doi.org/10.1093/icesjms/fsn145.</w:t>
      </w:r>
    </w:p>
    <w:p w14:paraId="3AA5EE5B" w14:textId="6299BE7F" w:rsidR="006329FD" w:rsidRPr="00312B86" w:rsidRDefault="00087729"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6329FD" w:rsidRPr="00312B86" w:rsidSect="00312B86">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iva.oken kiva.oken" w:date="2022-04-12T09:30:00Z" w:initials="kk">
    <w:p w14:paraId="24141FEA" w14:textId="1EC72A08" w:rsidR="00790923" w:rsidRDefault="00790923">
      <w:pPr>
        <w:pStyle w:val="CommentText"/>
      </w:pPr>
      <w:r>
        <w:rPr>
          <w:rStyle w:val="CommentReference"/>
        </w:rPr>
        <w:annotationRef/>
      </w:r>
      <w:r>
        <w:t xml:space="preserve">Please add </w:t>
      </w:r>
      <w:r w:rsidR="00B53091">
        <w:t>affiliations below</w:t>
      </w:r>
    </w:p>
  </w:comment>
  <w:comment w:id="1" w:author="kiva.oken kiva.oken" w:date="2022-04-12T15:30:00Z" w:initials="kk">
    <w:p w14:paraId="7D33DC24" w14:textId="7D359671" w:rsidR="00AB030F" w:rsidRDefault="00AB030F">
      <w:pPr>
        <w:pStyle w:val="CommentText"/>
      </w:pPr>
      <w:r>
        <w:rPr>
          <w:rStyle w:val="CommentReference"/>
        </w:rPr>
        <w:annotationRef/>
      </w:r>
      <w:r>
        <w:t>I’m not convinced this is very clear.</w:t>
      </w:r>
    </w:p>
  </w:comment>
  <w:comment w:id="4" w:author="kiva.oken kiva.oken" w:date="2022-03-28T17:19:00Z" w:initials="kk">
    <w:p w14:paraId="042A5AF8" w14:textId="6291AE87" w:rsidR="002227AD" w:rsidRDefault="002227AD">
      <w:pPr>
        <w:pStyle w:val="CommentText"/>
      </w:pPr>
      <w:r>
        <w:rPr>
          <w:rStyle w:val="CommentReference"/>
        </w:rPr>
        <w:annotationRef/>
      </w:r>
      <w:r>
        <w:t>To make. Charlie?</w:t>
      </w:r>
    </w:p>
  </w:comment>
  <w:comment w:id="5" w:author="kiva.oken kiva.oken" w:date="2022-04-12T14:41:00Z" w:initials="kk">
    <w:p w14:paraId="727200A1" w14:textId="6A3A7F76" w:rsidR="00D3270C" w:rsidRDefault="00D3270C">
      <w:pPr>
        <w:pStyle w:val="CommentText"/>
      </w:pPr>
      <w:r>
        <w:rPr>
          <w:rStyle w:val="CommentReference"/>
        </w:rPr>
        <w:annotationRef/>
      </w:r>
      <w:r>
        <w:t>Looked into including the diet matrix in the appendix. It would be at least 4 pages. I would prefer to just share the csv file if that is possible, much less of a pain.</w:t>
      </w:r>
    </w:p>
  </w:comment>
  <w:comment w:id="6" w:author="kiva.oken kiva.oken" w:date="2022-03-28T09:13:00Z" w:initials="kk">
    <w:p w14:paraId="29E31426" w14:textId="66787246" w:rsidR="00E71697" w:rsidRDefault="00E71697">
      <w:pPr>
        <w:pStyle w:val="CommentText"/>
      </w:pPr>
      <w:r>
        <w:t xml:space="preserve">#months in BB specifically, </w:t>
      </w:r>
      <w:r>
        <w:rPr>
          <w:rStyle w:val="CommentReference"/>
        </w:rPr>
        <w:annotationRef/>
      </w:r>
      <w:r>
        <w:t>Charlie?</w:t>
      </w:r>
    </w:p>
  </w:comment>
  <w:comment w:id="7" w:author="kiva.oken kiva.oken" w:date="2022-03-22T11:23:00Z" w:initials="kk">
    <w:p w14:paraId="1869E201" w14:textId="34DA4E95" w:rsidR="00E71697" w:rsidRDefault="00E71697">
      <w:pPr>
        <w:pStyle w:val="CommentText"/>
      </w:pPr>
      <w:r>
        <w:rPr>
          <w:rStyle w:val="CommentReference"/>
        </w:rPr>
        <w:annotationRef/>
      </w:r>
      <w:r>
        <w:t>Is this right? Am I missing any?</w:t>
      </w:r>
    </w:p>
  </w:comment>
  <w:comment w:id="8" w:author="kiva.oken kiva.oken" w:date="2022-03-21T17:45:00Z" w:initials="kk">
    <w:p w14:paraId="00A4D829" w14:textId="2B4C39C0" w:rsidR="00E71697" w:rsidRDefault="00E71697">
      <w:pPr>
        <w:pStyle w:val="CommentText"/>
      </w:pPr>
      <w:r>
        <w:rPr>
          <w:rStyle w:val="CommentReference"/>
        </w:rPr>
        <w:annotationRef/>
      </w:r>
      <w:r>
        <w:rPr>
          <w:rStyle w:val="CommentReference"/>
        </w:rPr>
        <w:t>Blue crabs also eat a ton of detritus</w:t>
      </w:r>
    </w:p>
  </w:comment>
  <w:comment w:id="9" w:author="kiva.oken kiva.oken" w:date="2022-03-27T22:03:00Z" w:initials="kk">
    <w:p w14:paraId="75A0814E" w14:textId="77777777" w:rsidR="00E71697" w:rsidRDefault="00E71697" w:rsidP="00835915">
      <w:pPr>
        <w:pStyle w:val="CommentText"/>
      </w:pPr>
      <w:r>
        <w:rPr>
          <w:rStyle w:val="CommentReference"/>
        </w:rPr>
        <w:annotationRef/>
      </w:r>
      <w:r>
        <w:t>This was partly a balancing issue, as I recall, as this was the only group that had enough biomass to satisfy the hungry dolphins! I balanced the diets a long time ago and just noticed this recent pub…</w:t>
      </w:r>
    </w:p>
  </w:comment>
  <w:comment w:id="10" w:author="kiva.oken kiva.oken" w:date="2022-03-28T15:41:00Z" w:initials="kk">
    <w:p w14:paraId="31AE7EB4" w14:textId="53AB7507" w:rsidR="00E71697" w:rsidRDefault="00E71697">
      <w:pPr>
        <w:pStyle w:val="CommentText"/>
      </w:pPr>
      <w:r>
        <w:rPr>
          <w:rStyle w:val="CommentReference"/>
        </w:rPr>
        <w:annotationRef/>
      </w:r>
      <w:r>
        <w:t>They did claim to tune the model based on fishery independent surveys. But, like, the plots of biomass dropping right after the spill are insane and not what I’ve seen anywhere else.</w:t>
      </w:r>
    </w:p>
  </w:comment>
  <w:comment w:id="11" w:author="kiva.oken kiva.oken" w:date="2022-03-28T15:59:00Z" w:initials="kk">
    <w:p w14:paraId="2C9C866E" w14:textId="44532955" w:rsidR="00E71697" w:rsidRDefault="00E71697">
      <w:pPr>
        <w:pStyle w:val="CommentText"/>
      </w:pPr>
      <w:r>
        <w:rPr>
          <w:rStyle w:val="CommentReference"/>
        </w:rPr>
        <w:annotationRef/>
      </w:r>
      <w:r>
        <w:t>This feels like a cop out as far as synthesizing the paragraph goes, but I’m struggling with how to do better.</w:t>
      </w:r>
    </w:p>
  </w:comment>
  <w:comment w:id="12" w:author="kiva.oken kiva.oken" w:date="2022-03-27T21:33:00Z" w:initials="kk">
    <w:p w14:paraId="7618ECA0" w14:textId="2643A4A3" w:rsidR="00E71697" w:rsidRDefault="00E71697">
      <w:pPr>
        <w:pStyle w:val="CommentText"/>
      </w:pPr>
      <w:r>
        <w:rPr>
          <w:rStyle w:val="CommentReference"/>
        </w:rPr>
        <w:annotationRef/>
      </w:r>
      <w:r>
        <w:t>I am open to other caveats. These were the ones I thought of.</w:t>
      </w:r>
    </w:p>
  </w:comment>
  <w:comment w:id="13" w:author="kiva.oken kiva.oken" w:date="2022-03-28T09:19:00Z" w:initials="kk">
    <w:p w14:paraId="3DF5075D" w14:textId="4462ED62" w:rsidR="00E71697" w:rsidRDefault="00E71697" w:rsidP="00FB6DC7">
      <w:pPr>
        <w:pStyle w:val="CommentText"/>
      </w:pPr>
      <w:r w:rsidRPr="001D4D1F">
        <w:rPr>
          <w:rStyle w:val="CommentReference"/>
        </w:rPr>
        <w:annotationRef/>
      </w:r>
      <w:r w:rsidRPr="001D4D1F">
        <w:rPr>
          <w:rFonts w:ascii="Times New Roman" w:hAnsi="Times New Roman" w:cs="Times New Roman"/>
          <w:sz w:val="24"/>
          <w:szCs w:val="24"/>
        </w:rPr>
        <w:t>None of the papers on erosion I found go into why marshes are important</w:t>
      </w:r>
      <w:r>
        <w:rPr>
          <w:rFonts w:ascii="Times New Roman" w:hAnsi="Times New Roman" w:cs="Times New Roman"/>
          <w:sz w:val="24"/>
          <w:szCs w:val="24"/>
        </w:rPr>
        <w:t>, so I was sort of postulating and may have missed things!</w:t>
      </w:r>
    </w:p>
  </w:comment>
  <w:comment w:id="14" w:author="kiva.oken kiva.oken" w:date="2022-03-28T09:19:00Z" w:initials="kk">
    <w:p w14:paraId="23A8A8E6" w14:textId="745019A5" w:rsidR="00E71697" w:rsidRDefault="00E71697">
      <w:pPr>
        <w:pStyle w:val="CommentText"/>
      </w:pPr>
      <w:r>
        <w:rPr>
          <w:rStyle w:val="CommentReference"/>
        </w:rPr>
        <w:annotationRef/>
      </w:r>
      <w:r>
        <w:t>Again, this is not super well backed up.</w:t>
      </w:r>
    </w:p>
  </w:comment>
  <w:comment w:id="15" w:author="kiva.oken kiva.oken" w:date="2022-03-27T21:36:00Z" w:initials="kk">
    <w:p w14:paraId="7ABF04BA" w14:textId="0FB5CE36" w:rsidR="00E71697" w:rsidRDefault="00E71697">
      <w:pPr>
        <w:pStyle w:val="CommentText"/>
      </w:pPr>
      <w:r>
        <w:rPr>
          <w:rStyle w:val="CommentReference"/>
        </w:rPr>
        <w:annotationRef/>
      </w:r>
      <w:r>
        <w:t>Is there a better way to phrase this?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141FEA" w15:done="0"/>
  <w15:commentEx w15:paraId="7D33DC24" w15:done="0"/>
  <w15:commentEx w15:paraId="042A5AF8" w15:done="0"/>
  <w15:commentEx w15:paraId="727200A1" w15:done="0"/>
  <w15:commentEx w15:paraId="29E31426" w15:done="0"/>
  <w15:commentEx w15:paraId="1869E201" w15:done="0"/>
  <w15:commentEx w15:paraId="00A4D829" w15:done="0"/>
  <w15:commentEx w15:paraId="75A0814E" w15:done="0"/>
  <w15:commentEx w15:paraId="31AE7EB4" w15:done="0"/>
  <w15:commentEx w15:paraId="2C9C866E" w15:done="0"/>
  <w15:commentEx w15:paraId="7618ECA0" w15:done="0"/>
  <w15:commentEx w15:paraId="3DF5075D" w15:done="0"/>
  <w15:commentEx w15:paraId="23A8A8E6" w15:done="0"/>
  <w15:commentEx w15:paraId="7ABF04B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967EA" w14:textId="77777777" w:rsidR="00BB6200" w:rsidRDefault="00BB6200" w:rsidP="006F5492">
      <w:pPr>
        <w:spacing w:after="0" w:line="240" w:lineRule="auto"/>
      </w:pPr>
      <w:r>
        <w:separator/>
      </w:r>
    </w:p>
  </w:endnote>
  <w:endnote w:type="continuationSeparator" w:id="0">
    <w:p w14:paraId="25A7A01D" w14:textId="77777777" w:rsidR="00BB6200" w:rsidRDefault="00BB6200" w:rsidP="006F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770755"/>
      <w:docPartObj>
        <w:docPartGallery w:val="Page Numbers (Bottom of Page)"/>
        <w:docPartUnique/>
      </w:docPartObj>
    </w:sdtPr>
    <w:sdtEndPr>
      <w:rPr>
        <w:noProof/>
      </w:rPr>
    </w:sdtEndPr>
    <w:sdtContent>
      <w:p w14:paraId="6A6136B8" w14:textId="14B24C58" w:rsidR="00E71697" w:rsidRDefault="00E71697">
        <w:pPr>
          <w:pStyle w:val="Footer"/>
          <w:jc w:val="right"/>
        </w:pPr>
        <w:r>
          <w:fldChar w:fldCharType="begin"/>
        </w:r>
        <w:r>
          <w:instrText xml:space="preserve"> PAGE   \* MERGEFORMAT </w:instrText>
        </w:r>
        <w:r>
          <w:fldChar w:fldCharType="separate"/>
        </w:r>
        <w:r w:rsidR="00AB030F">
          <w:rPr>
            <w:noProof/>
          </w:rPr>
          <w:t>1</w:t>
        </w:r>
        <w:r>
          <w:rPr>
            <w:noProof/>
          </w:rPr>
          <w:fldChar w:fldCharType="end"/>
        </w:r>
      </w:p>
    </w:sdtContent>
  </w:sdt>
  <w:p w14:paraId="373A2048" w14:textId="585FB2F5" w:rsidR="00E71697" w:rsidRDefault="00E716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7E492" w14:textId="77777777" w:rsidR="00BB6200" w:rsidRDefault="00BB6200" w:rsidP="006F5492">
      <w:pPr>
        <w:spacing w:after="0" w:line="240" w:lineRule="auto"/>
      </w:pPr>
      <w:r>
        <w:separator/>
      </w:r>
    </w:p>
  </w:footnote>
  <w:footnote w:type="continuationSeparator" w:id="0">
    <w:p w14:paraId="2087E34B" w14:textId="77777777" w:rsidR="00BB6200" w:rsidRDefault="00BB6200" w:rsidP="006F5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B25B6"/>
    <w:multiLevelType w:val="hybridMultilevel"/>
    <w:tmpl w:val="4C2A642C"/>
    <w:lvl w:ilvl="0" w:tplc="77C4185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86FA0"/>
    <w:multiLevelType w:val="hybridMultilevel"/>
    <w:tmpl w:val="75C69E6E"/>
    <w:lvl w:ilvl="0" w:tplc="DF38E4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56EE6"/>
    <w:multiLevelType w:val="hybridMultilevel"/>
    <w:tmpl w:val="9820AA64"/>
    <w:lvl w:ilvl="0" w:tplc="809667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C13F6"/>
    <w:multiLevelType w:val="hybridMultilevel"/>
    <w:tmpl w:val="A24A9384"/>
    <w:lvl w:ilvl="0" w:tplc="C58C30C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va.oken kiva.oken">
    <w15:presenceInfo w15:providerId="Windows Live" w15:userId="238a381983761eb5"/>
  </w15:person>
  <w15:person w15:author="Olaf Jensen">
    <w15:presenceInfo w15:providerId="None" w15:userId="Olaf Je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86"/>
    <w:rsid w:val="00000340"/>
    <w:rsid w:val="00041A2F"/>
    <w:rsid w:val="0004270C"/>
    <w:rsid w:val="00043676"/>
    <w:rsid w:val="000437F5"/>
    <w:rsid w:val="00047859"/>
    <w:rsid w:val="0006069A"/>
    <w:rsid w:val="00071469"/>
    <w:rsid w:val="000769AA"/>
    <w:rsid w:val="00083D48"/>
    <w:rsid w:val="00087729"/>
    <w:rsid w:val="0009609C"/>
    <w:rsid w:val="000A2A54"/>
    <w:rsid w:val="000A4E86"/>
    <w:rsid w:val="000A503C"/>
    <w:rsid w:val="000B5C20"/>
    <w:rsid w:val="000B79A4"/>
    <w:rsid w:val="000C6C6A"/>
    <w:rsid w:val="000D0B93"/>
    <w:rsid w:val="000E7DB3"/>
    <w:rsid w:val="000F100A"/>
    <w:rsid w:val="000F1A1C"/>
    <w:rsid w:val="000F30AA"/>
    <w:rsid w:val="00106ACC"/>
    <w:rsid w:val="001163ED"/>
    <w:rsid w:val="00122A7B"/>
    <w:rsid w:val="001310BD"/>
    <w:rsid w:val="001311AC"/>
    <w:rsid w:val="001410B4"/>
    <w:rsid w:val="001468D9"/>
    <w:rsid w:val="001541E7"/>
    <w:rsid w:val="00164606"/>
    <w:rsid w:val="00182160"/>
    <w:rsid w:val="00192711"/>
    <w:rsid w:val="001A34B6"/>
    <w:rsid w:val="001C16B2"/>
    <w:rsid w:val="001C499C"/>
    <w:rsid w:val="001D0259"/>
    <w:rsid w:val="001D4D1F"/>
    <w:rsid w:val="001E17C5"/>
    <w:rsid w:val="001E30E6"/>
    <w:rsid w:val="001E6927"/>
    <w:rsid w:val="001F0926"/>
    <w:rsid w:val="001F68AB"/>
    <w:rsid w:val="00200548"/>
    <w:rsid w:val="00201EAB"/>
    <w:rsid w:val="0020536B"/>
    <w:rsid w:val="002070D6"/>
    <w:rsid w:val="00220D04"/>
    <w:rsid w:val="0022159B"/>
    <w:rsid w:val="002227AD"/>
    <w:rsid w:val="00223945"/>
    <w:rsid w:val="00227571"/>
    <w:rsid w:val="00227D86"/>
    <w:rsid w:val="00236284"/>
    <w:rsid w:val="002400C6"/>
    <w:rsid w:val="0024026B"/>
    <w:rsid w:val="0025304D"/>
    <w:rsid w:val="00253FBA"/>
    <w:rsid w:val="00255397"/>
    <w:rsid w:val="00261061"/>
    <w:rsid w:val="002615E3"/>
    <w:rsid w:val="002669F5"/>
    <w:rsid w:val="00290133"/>
    <w:rsid w:val="002908BC"/>
    <w:rsid w:val="00292F64"/>
    <w:rsid w:val="0029638B"/>
    <w:rsid w:val="002963DD"/>
    <w:rsid w:val="002A60CF"/>
    <w:rsid w:val="002A6549"/>
    <w:rsid w:val="002B29A4"/>
    <w:rsid w:val="002C3359"/>
    <w:rsid w:val="002C6333"/>
    <w:rsid w:val="002C6699"/>
    <w:rsid w:val="002E288E"/>
    <w:rsid w:val="002F4BB1"/>
    <w:rsid w:val="002F6EEF"/>
    <w:rsid w:val="00311EFF"/>
    <w:rsid w:val="00312B86"/>
    <w:rsid w:val="003165E9"/>
    <w:rsid w:val="0032006F"/>
    <w:rsid w:val="00326E96"/>
    <w:rsid w:val="00335647"/>
    <w:rsid w:val="00354953"/>
    <w:rsid w:val="003550F2"/>
    <w:rsid w:val="0036584F"/>
    <w:rsid w:val="0037569E"/>
    <w:rsid w:val="00387908"/>
    <w:rsid w:val="0039606F"/>
    <w:rsid w:val="00397736"/>
    <w:rsid w:val="003A46A8"/>
    <w:rsid w:val="003C0317"/>
    <w:rsid w:val="003C30E2"/>
    <w:rsid w:val="003C4BB4"/>
    <w:rsid w:val="003C72FA"/>
    <w:rsid w:val="003D0CB7"/>
    <w:rsid w:val="003D58F7"/>
    <w:rsid w:val="003D6E3B"/>
    <w:rsid w:val="003E578A"/>
    <w:rsid w:val="003E6DF9"/>
    <w:rsid w:val="003E76FF"/>
    <w:rsid w:val="00400F53"/>
    <w:rsid w:val="004025D3"/>
    <w:rsid w:val="00405F9E"/>
    <w:rsid w:val="00413161"/>
    <w:rsid w:val="004145EA"/>
    <w:rsid w:val="004149A5"/>
    <w:rsid w:val="00420CB4"/>
    <w:rsid w:val="0042175D"/>
    <w:rsid w:val="00423DEB"/>
    <w:rsid w:val="0042481F"/>
    <w:rsid w:val="00431D43"/>
    <w:rsid w:val="00432EF5"/>
    <w:rsid w:val="00440CF2"/>
    <w:rsid w:val="00440F38"/>
    <w:rsid w:val="0044619B"/>
    <w:rsid w:val="00452A5D"/>
    <w:rsid w:val="004614E2"/>
    <w:rsid w:val="00463142"/>
    <w:rsid w:val="00465423"/>
    <w:rsid w:val="00466A5E"/>
    <w:rsid w:val="0047767F"/>
    <w:rsid w:val="00492E53"/>
    <w:rsid w:val="0049714D"/>
    <w:rsid w:val="004A025F"/>
    <w:rsid w:val="004A1C9A"/>
    <w:rsid w:val="004B0FDA"/>
    <w:rsid w:val="004C57E6"/>
    <w:rsid w:val="004C6877"/>
    <w:rsid w:val="004D7325"/>
    <w:rsid w:val="004E4C1D"/>
    <w:rsid w:val="004F0F02"/>
    <w:rsid w:val="00501103"/>
    <w:rsid w:val="0051094E"/>
    <w:rsid w:val="00515491"/>
    <w:rsid w:val="00533AC9"/>
    <w:rsid w:val="00534FBC"/>
    <w:rsid w:val="00536F11"/>
    <w:rsid w:val="00537ED8"/>
    <w:rsid w:val="005467F6"/>
    <w:rsid w:val="00566699"/>
    <w:rsid w:val="005815DE"/>
    <w:rsid w:val="00585A18"/>
    <w:rsid w:val="0059122D"/>
    <w:rsid w:val="00597830"/>
    <w:rsid w:val="005A28B5"/>
    <w:rsid w:val="005A2E9E"/>
    <w:rsid w:val="005B038C"/>
    <w:rsid w:val="005B42A6"/>
    <w:rsid w:val="005B484D"/>
    <w:rsid w:val="005C2F6C"/>
    <w:rsid w:val="005C4F03"/>
    <w:rsid w:val="005C53F6"/>
    <w:rsid w:val="005D5BDF"/>
    <w:rsid w:val="005D623D"/>
    <w:rsid w:val="005D6783"/>
    <w:rsid w:val="005D6BD6"/>
    <w:rsid w:val="005E2179"/>
    <w:rsid w:val="005F1477"/>
    <w:rsid w:val="006007C7"/>
    <w:rsid w:val="00600A6E"/>
    <w:rsid w:val="00600CC1"/>
    <w:rsid w:val="006126B4"/>
    <w:rsid w:val="00613706"/>
    <w:rsid w:val="0061731D"/>
    <w:rsid w:val="006226EB"/>
    <w:rsid w:val="006264A1"/>
    <w:rsid w:val="006329FD"/>
    <w:rsid w:val="00634362"/>
    <w:rsid w:val="0064494D"/>
    <w:rsid w:val="00646732"/>
    <w:rsid w:val="006507B2"/>
    <w:rsid w:val="00653948"/>
    <w:rsid w:val="00655971"/>
    <w:rsid w:val="0065629A"/>
    <w:rsid w:val="006667D6"/>
    <w:rsid w:val="006732C7"/>
    <w:rsid w:val="00681AAB"/>
    <w:rsid w:val="00682826"/>
    <w:rsid w:val="0068351D"/>
    <w:rsid w:val="00684019"/>
    <w:rsid w:val="006A0E5A"/>
    <w:rsid w:val="006A14FF"/>
    <w:rsid w:val="006B6036"/>
    <w:rsid w:val="006B792B"/>
    <w:rsid w:val="006C5939"/>
    <w:rsid w:val="006C74E9"/>
    <w:rsid w:val="006C7D05"/>
    <w:rsid w:val="006D313D"/>
    <w:rsid w:val="006D3EB3"/>
    <w:rsid w:val="006D50CD"/>
    <w:rsid w:val="006D7B25"/>
    <w:rsid w:val="006E1FA2"/>
    <w:rsid w:val="006F17AF"/>
    <w:rsid w:val="006F1CA0"/>
    <w:rsid w:val="006F4594"/>
    <w:rsid w:val="006F4A42"/>
    <w:rsid w:val="006F5492"/>
    <w:rsid w:val="007130FF"/>
    <w:rsid w:val="0071357D"/>
    <w:rsid w:val="00722BF3"/>
    <w:rsid w:val="00726D7D"/>
    <w:rsid w:val="0073464D"/>
    <w:rsid w:val="00741BE3"/>
    <w:rsid w:val="007557EC"/>
    <w:rsid w:val="0077652B"/>
    <w:rsid w:val="00783AD0"/>
    <w:rsid w:val="007871E5"/>
    <w:rsid w:val="00790923"/>
    <w:rsid w:val="0079549B"/>
    <w:rsid w:val="007A0676"/>
    <w:rsid w:val="007A5FDB"/>
    <w:rsid w:val="007B4430"/>
    <w:rsid w:val="007C66E4"/>
    <w:rsid w:val="007D707F"/>
    <w:rsid w:val="007E59D8"/>
    <w:rsid w:val="007F12C1"/>
    <w:rsid w:val="007F218C"/>
    <w:rsid w:val="008045FA"/>
    <w:rsid w:val="00811953"/>
    <w:rsid w:val="0082642E"/>
    <w:rsid w:val="008269AC"/>
    <w:rsid w:val="008320FF"/>
    <w:rsid w:val="008340D0"/>
    <w:rsid w:val="008356A7"/>
    <w:rsid w:val="00835915"/>
    <w:rsid w:val="00835AE7"/>
    <w:rsid w:val="00842681"/>
    <w:rsid w:val="00843E99"/>
    <w:rsid w:val="00846EC7"/>
    <w:rsid w:val="00852D86"/>
    <w:rsid w:val="00853EBA"/>
    <w:rsid w:val="0085482F"/>
    <w:rsid w:val="00860DBF"/>
    <w:rsid w:val="008679DB"/>
    <w:rsid w:val="008744D7"/>
    <w:rsid w:val="00876CE5"/>
    <w:rsid w:val="008774FC"/>
    <w:rsid w:val="00883887"/>
    <w:rsid w:val="008913A5"/>
    <w:rsid w:val="00891BE6"/>
    <w:rsid w:val="00891FE4"/>
    <w:rsid w:val="0089293C"/>
    <w:rsid w:val="00892EF5"/>
    <w:rsid w:val="00897457"/>
    <w:rsid w:val="00897870"/>
    <w:rsid w:val="00897F1A"/>
    <w:rsid w:val="008A1DFC"/>
    <w:rsid w:val="008B5E2F"/>
    <w:rsid w:val="008B6D00"/>
    <w:rsid w:val="008C12A7"/>
    <w:rsid w:val="008C630D"/>
    <w:rsid w:val="008C750A"/>
    <w:rsid w:val="008D3849"/>
    <w:rsid w:val="008E1DFB"/>
    <w:rsid w:val="008E57D3"/>
    <w:rsid w:val="008F0408"/>
    <w:rsid w:val="00902471"/>
    <w:rsid w:val="00902482"/>
    <w:rsid w:val="00911094"/>
    <w:rsid w:val="009116B3"/>
    <w:rsid w:val="00915958"/>
    <w:rsid w:val="009247BC"/>
    <w:rsid w:val="00925154"/>
    <w:rsid w:val="00926922"/>
    <w:rsid w:val="009468A9"/>
    <w:rsid w:val="00953D57"/>
    <w:rsid w:val="00954D60"/>
    <w:rsid w:val="009617AB"/>
    <w:rsid w:val="009650F4"/>
    <w:rsid w:val="00975FCD"/>
    <w:rsid w:val="0098109B"/>
    <w:rsid w:val="0098225E"/>
    <w:rsid w:val="00985FF5"/>
    <w:rsid w:val="0099016B"/>
    <w:rsid w:val="0099281D"/>
    <w:rsid w:val="00994EF2"/>
    <w:rsid w:val="00995C92"/>
    <w:rsid w:val="0099633C"/>
    <w:rsid w:val="009A4E7A"/>
    <w:rsid w:val="009B4C42"/>
    <w:rsid w:val="009B5C21"/>
    <w:rsid w:val="009B69C2"/>
    <w:rsid w:val="009B6AA4"/>
    <w:rsid w:val="009D08B6"/>
    <w:rsid w:val="009D0A07"/>
    <w:rsid w:val="009E1A98"/>
    <w:rsid w:val="009E4F7A"/>
    <w:rsid w:val="00A028D5"/>
    <w:rsid w:val="00A14F7E"/>
    <w:rsid w:val="00A24A51"/>
    <w:rsid w:val="00A251EB"/>
    <w:rsid w:val="00A25B5D"/>
    <w:rsid w:val="00A26DEA"/>
    <w:rsid w:val="00A27213"/>
    <w:rsid w:val="00A31EA3"/>
    <w:rsid w:val="00A451AD"/>
    <w:rsid w:val="00A461F6"/>
    <w:rsid w:val="00A5065A"/>
    <w:rsid w:val="00A509E4"/>
    <w:rsid w:val="00A50BE2"/>
    <w:rsid w:val="00A55059"/>
    <w:rsid w:val="00A56691"/>
    <w:rsid w:val="00A60F9A"/>
    <w:rsid w:val="00A65929"/>
    <w:rsid w:val="00A660E2"/>
    <w:rsid w:val="00A70490"/>
    <w:rsid w:val="00A742FC"/>
    <w:rsid w:val="00A83A67"/>
    <w:rsid w:val="00A879DD"/>
    <w:rsid w:val="00A90166"/>
    <w:rsid w:val="00A952E8"/>
    <w:rsid w:val="00AB030F"/>
    <w:rsid w:val="00AB0A64"/>
    <w:rsid w:val="00AC071B"/>
    <w:rsid w:val="00AC09A8"/>
    <w:rsid w:val="00AE3B0D"/>
    <w:rsid w:val="00AE79BD"/>
    <w:rsid w:val="00AF3963"/>
    <w:rsid w:val="00B10079"/>
    <w:rsid w:val="00B26EC7"/>
    <w:rsid w:val="00B40D43"/>
    <w:rsid w:val="00B509E6"/>
    <w:rsid w:val="00B51D6F"/>
    <w:rsid w:val="00B529FC"/>
    <w:rsid w:val="00B53091"/>
    <w:rsid w:val="00B60FEA"/>
    <w:rsid w:val="00B72BEA"/>
    <w:rsid w:val="00B73DDE"/>
    <w:rsid w:val="00B7572F"/>
    <w:rsid w:val="00B83D35"/>
    <w:rsid w:val="00B95617"/>
    <w:rsid w:val="00B95D5A"/>
    <w:rsid w:val="00BA5D2B"/>
    <w:rsid w:val="00BA75EE"/>
    <w:rsid w:val="00BA7B10"/>
    <w:rsid w:val="00BB6200"/>
    <w:rsid w:val="00BC558A"/>
    <w:rsid w:val="00BD062C"/>
    <w:rsid w:val="00BD0702"/>
    <w:rsid w:val="00BD40E4"/>
    <w:rsid w:val="00BD735A"/>
    <w:rsid w:val="00BD7C19"/>
    <w:rsid w:val="00BF5AA7"/>
    <w:rsid w:val="00C04DF1"/>
    <w:rsid w:val="00C1597C"/>
    <w:rsid w:val="00C22D88"/>
    <w:rsid w:val="00C24D45"/>
    <w:rsid w:val="00C26CD9"/>
    <w:rsid w:val="00C441FE"/>
    <w:rsid w:val="00C625C8"/>
    <w:rsid w:val="00C66AC5"/>
    <w:rsid w:val="00C77F90"/>
    <w:rsid w:val="00C8346E"/>
    <w:rsid w:val="00C877E3"/>
    <w:rsid w:val="00C9183C"/>
    <w:rsid w:val="00CA5BAD"/>
    <w:rsid w:val="00CB1DC0"/>
    <w:rsid w:val="00CB2185"/>
    <w:rsid w:val="00CB3DB4"/>
    <w:rsid w:val="00CC01F4"/>
    <w:rsid w:val="00CC75F8"/>
    <w:rsid w:val="00CD5BB3"/>
    <w:rsid w:val="00CE04B2"/>
    <w:rsid w:val="00CE3949"/>
    <w:rsid w:val="00CE3F91"/>
    <w:rsid w:val="00CE6318"/>
    <w:rsid w:val="00CF20EB"/>
    <w:rsid w:val="00CF7A8A"/>
    <w:rsid w:val="00D012B0"/>
    <w:rsid w:val="00D01396"/>
    <w:rsid w:val="00D05ECC"/>
    <w:rsid w:val="00D1648D"/>
    <w:rsid w:val="00D169B7"/>
    <w:rsid w:val="00D23021"/>
    <w:rsid w:val="00D26AB3"/>
    <w:rsid w:val="00D30116"/>
    <w:rsid w:val="00D3270C"/>
    <w:rsid w:val="00D32C90"/>
    <w:rsid w:val="00D34640"/>
    <w:rsid w:val="00D45A80"/>
    <w:rsid w:val="00D474A0"/>
    <w:rsid w:val="00D6026C"/>
    <w:rsid w:val="00D71139"/>
    <w:rsid w:val="00D71CE0"/>
    <w:rsid w:val="00D720A0"/>
    <w:rsid w:val="00D8465A"/>
    <w:rsid w:val="00D86793"/>
    <w:rsid w:val="00D920DF"/>
    <w:rsid w:val="00D93A5A"/>
    <w:rsid w:val="00DA00EC"/>
    <w:rsid w:val="00DA219B"/>
    <w:rsid w:val="00DA63E6"/>
    <w:rsid w:val="00DB3B62"/>
    <w:rsid w:val="00DB4198"/>
    <w:rsid w:val="00DC152A"/>
    <w:rsid w:val="00DC1848"/>
    <w:rsid w:val="00DD3921"/>
    <w:rsid w:val="00DD4CC6"/>
    <w:rsid w:val="00DD51C8"/>
    <w:rsid w:val="00DE2AB3"/>
    <w:rsid w:val="00DE34DC"/>
    <w:rsid w:val="00DE5FC1"/>
    <w:rsid w:val="00DE70A3"/>
    <w:rsid w:val="00DF0AAA"/>
    <w:rsid w:val="00DF1551"/>
    <w:rsid w:val="00DF2F83"/>
    <w:rsid w:val="00DF5981"/>
    <w:rsid w:val="00DF64D0"/>
    <w:rsid w:val="00E0268D"/>
    <w:rsid w:val="00E03521"/>
    <w:rsid w:val="00E0387D"/>
    <w:rsid w:val="00E04099"/>
    <w:rsid w:val="00E11E9B"/>
    <w:rsid w:val="00E15C6D"/>
    <w:rsid w:val="00E15DB2"/>
    <w:rsid w:val="00E23B23"/>
    <w:rsid w:val="00E33FD5"/>
    <w:rsid w:val="00E379FB"/>
    <w:rsid w:val="00E42D58"/>
    <w:rsid w:val="00E439A9"/>
    <w:rsid w:val="00E51E5A"/>
    <w:rsid w:val="00E543CD"/>
    <w:rsid w:val="00E66FA7"/>
    <w:rsid w:val="00E678D6"/>
    <w:rsid w:val="00E71697"/>
    <w:rsid w:val="00E729C8"/>
    <w:rsid w:val="00E747D0"/>
    <w:rsid w:val="00E773C3"/>
    <w:rsid w:val="00E851D9"/>
    <w:rsid w:val="00E956A8"/>
    <w:rsid w:val="00E96D16"/>
    <w:rsid w:val="00EB1FE9"/>
    <w:rsid w:val="00EB3A11"/>
    <w:rsid w:val="00EC2728"/>
    <w:rsid w:val="00ED6EE9"/>
    <w:rsid w:val="00EE2AE1"/>
    <w:rsid w:val="00EE3118"/>
    <w:rsid w:val="00EF70E6"/>
    <w:rsid w:val="00F0041D"/>
    <w:rsid w:val="00F02739"/>
    <w:rsid w:val="00F03A93"/>
    <w:rsid w:val="00F04EB7"/>
    <w:rsid w:val="00F05F7B"/>
    <w:rsid w:val="00F0709E"/>
    <w:rsid w:val="00F16B03"/>
    <w:rsid w:val="00F236CE"/>
    <w:rsid w:val="00F24AC9"/>
    <w:rsid w:val="00F355A1"/>
    <w:rsid w:val="00F425A2"/>
    <w:rsid w:val="00F43DB1"/>
    <w:rsid w:val="00F505E9"/>
    <w:rsid w:val="00F50F8C"/>
    <w:rsid w:val="00F52E53"/>
    <w:rsid w:val="00F70F97"/>
    <w:rsid w:val="00F7619F"/>
    <w:rsid w:val="00F7762D"/>
    <w:rsid w:val="00F80441"/>
    <w:rsid w:val="00F847ED"/>
    <w:rsid w:val="00F92FFC"/>
    <w:rsid w:val="00F95A85"/>
    <w:rsid w:val="00FA22FC"/>
    <w:rsid w:val="00FB3DCB"/>
    <w:rsid w:val="00FB6DC7"/>
    <w:rsid w:val="00FC23F4"/>
    <w:rsid w:val="00FC2AD9"/>
    <w:rsid w:val="00FC662D"/>
    <w:rsid w:val="00FD22D6"/>
    <w:rsid w:val="00FD2787"/>
    <w:rsid w:val="00FF367A"/>
    <w:rsid w:val="00FF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B28B"/>
  <w15:chartTrackingRefBased/>
  <w15:docId w15:val="{851744F0-6489-47EF-BE68-CF02FDB8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2B86"/>
  </w:style>
  <w:style w:type="character" w:styleId="Hyperlink">
    <w:name w:val="Hyperlink"/>
    <w:basedOn w:val="DefaultParagraphFont"/>
    <w:uiPriority w:val="99"/>
    <w:unhideWhenUsed/>
    <w:rsid w:val="00B529FC"/>
    <w:rPr>
      <w:color w:val="0563C1" w:themeColor="hyperlink"/>
      <w:u w:val="single"/>
    </w:rPr>
  </w:style>
  <w:style w:type="paragraph" w:styleId="Bibliography">
    <w:name w:val="Bibliography"/>
    <w:basedOn w:val="Normal"/>
    <w:next w:val="Normal"/>
    <w:uiPriority w:val="37"/>
    <w:unhideWhenUsed/>
    <w:rsid w:val="00087729"/>
    <w:pPr>
      <w:spacing w:after="0" w:line="240" w:lineRule="auto"/>
      <w:ind w:left="720" w:hanging="720"/>
    </w:pPr>
  </w:style>
  <w:style w:type="character" w:styleId="CommentReference">
    <w:name w:val="annotation reference"/>
    <w:basedOn w:val="DefaultParagraphFont"/>
    <w:uiPriority w:val="99"/>
    <w:semiHidden/>
    <w:unhideWhenUsed/>
    <w:rsid w:val="00953D57"/>
    <w:rPr>
      <w:sz w:val="16"/>
      <w:szCs w:val="16"/>
    </w:rPr>
  </w:style>
  <w:style w:type="paragraph" w:styleId="CommentText">
    <w:name w:val="annotation text"/>
    <w:basedOn w:val="Normal"/>
    <w:link w:val="CommentTextChar"/>
    <w:uiPriority w:val="99"/>
    <w:semiHidden/>
    <w:unhideWhenUsed/>
    <w:rsid w:val="00953D57"/>
    <w:pPr>
      <w:spacing w:line="240" w:lineRule="auto"/>
    </w:pPr>
    <w:rPr>
      <w:sz w:val="20"/>
      <w:szCs w:val="20"/>
    </w:rPr>
  </w:style>
  <w:style w:type="character" w:customStyle="1" w:styleId="CommentTextChar">
    <w:name w:val="Comment Text Char"/>
    <w:basedOn w:val="DefaultParagraphFont"/>
    <w:link w:val="CommentText"/>
    <w:uiPriority w:val="99"/>
    <w:semiHidden/>
    <w:rsid w:val="00953D57"/>
    <w:rPr>
      <w:sz w:val="20"/>
      <w:szCs w:val="20"/>
    </w:rPr>
  </w:style>
  <w:style w:type="paragraph" w:styleId="CommentSubject">
    <w:name w:val="annotation subject"/>
    <w:basedOn w:val="CommentText"/>
    <w:next w:val="CommentText"/>
    <w:link w:val="CommentSubjectChar"/>
    <w:uiPriority w:val="99"/>
    <w:semiHidden/>
    <w:unhideWhenUsed/>
    <w:rsid w:val="00953D57"/>
    <w:rPr>
      <w:b/>
      <w:bCs/>
    </w:rPr>
  </w:style>
  <w:style w:type="character" w:customStyle="1" w:styleId="CommentSubjectChar">
    <w:name w:val="Comment Subject Char"/>
    <w:basedOn w:val="CommentTextChar"/>
    <w:link w:val="CommentSubject"/>
    <w:uiPriority w:val="99"/>
    <w:semiHidden/>
    <w:rsid w:val="00953D57"/>
    <w:rPr>
      <w:b/>
      <w:bCs/>
      <w:sz w:val="20"/>
      <w:szCs w:val="20"/>
    </w:rPr>
  </w:style>
  <w:style w:type="paragraph" w:styleId="BalloonText">
    <w:name w:val="Balloon Text"/>
    <w:basedOn w:val="Normal"/>
    <w:link w:val="BalloonTextChar"/>
    <w:uiPriority w:val="99"/>
    <w:semiHidden/>
    <w:unhideWhenUsed/>
    <w:rsid w:val="00953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57"/>
    <w:rPr>
      <w:rFonts w:ascii="Segoe UI" w:hAnsi="Segoe UI" w:cs="Segoe UI"/>
      <w:sz w:val="18"/>
      <w:szCs w:val="18"/>
    </w:rPr>
  </w:style>
  <w:style w:type="character" w:styleId="PlaceholderText">
    <w:name w:val="Placeholder Text"/>
    <w:basedOn w:val="DefaultParagraphFont"/>
    <w:uiPriority w:val="99"/>
    <w:semiHidden/>
    <w:rsid w:val="00F16B03"/>
    <w:rPr>
      <w:color w:val="808080"/>
    </w:rPr>
  </w:style>
  <w:style w:type="paragraph" w:styleId="ListParagraph">
    <w:name w:val="List Paragraph"/>
    <w:basedOn w:val="Normal"/>
    <w:uiPriority w:val="34"/>
    <w:qFormat/>
    <w:rsid w:val="0077652B"/>
    <w:pPr>
      <w:ind w:left="720"/>
      <w:contextualSpacing/>
    </w:pPr>
  </w:style>
  <w:style w:type="paragraph" w:customStyle="1" w:styleId="Default">
    <w:name w:val="Default"/>
    <w:rsid w:val="0006069A"/>
    <w:pPr>
      <w:autoSpaceDE w:val="0"/>
      <w:autoSpaceDN w:val="0"/>
      <w:adjustRightInd w:val="0"/>
      <w:spacing w:after="0" w:line="240" w:lineRule="auto"/>
    </w:pPr>
    <w:rPr>
      <w:rFonts w:ascii="Minion Pro" w:hAnsi="Minion Pro" w:cs="Minion Pro"/>
      <w:color w:val="000000"/>
      <w:sz w:val="24"/>
      <w:szCs w:val="24"/>
    </w:rPr>
  </w:style>
  <w:style w:type="paragraph" w:styleId="Header">
    <w:name w:val="header"/>
    <w:basedOn w:val="Normal"/>
    <w:link w:val="HeaderChar"/>
    <w:uiPriority w:val="99"/>
    <w:unhideWhenUsed/>
    <w:rsid w:val="006F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92"/>
  </w:style>
  <w:style w:type="paragraph" w:styleId="Footer">
    <w:name w:val="footer"/>
    <w:basedOn w:val="Normal"/>
    <w:link w:val="FooterChar"/>
    <w:uiPriority w:val="99"/>
    <w:unhideWhenUsed/>
    <w:rsid w:val="006F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2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C1DDF-7ECA-499A-A936-B6860F75E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24649</TotalTime>
  <Pages>24</Pages>
  <Words>24433</Words>
  <Characters>136828</Characters>
  <Application>Microsoft Office Word</Application>
  <DocSecurity>0</DocSecurity>
  <Lines>2012</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kiva.oken kiva.oken</cp:lastModifiedBy>
  <cp:revision>155</cp:revision>
  <dcterms:created xsi:type="dcterms:W3CDTF">2022-02-26T22:43:00Z</dcterms:created>
  <dcterms:modified xsi:type="dcterms:W3CDTF">2022-04-12T22:30:00Z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id="yVXE2Xa1"/&gt;&lt;style id="http://www.zotero.org/styles/estuaries-and-coasts" hasBibliography="1" bibliographyStyleHasBeenSet="1"/&gt;&lt;prefs&gt;&lt;pref name="fieldType" value="Field"/&gt;&lt;pref name="dontAskDelayC</vt:lpwstr>
  </property>
  <property fmtid="{D5CDD505-2E9C-101B-9397-08002B2CF9AE}" pid="3" name="ZOTERO_PREF_2">
    <vt:lpwstr>itationUpdates" value="true"/&gt;&lt;/prefs&gt;&lt;/data&gt;</vt:lpwstr>
  </property>
</Properties>
</file>