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A67B" w14:textId="6568403F"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w:t>
      </w:r>
      <w:r w:rsidR="00D23EB9">
        <w:rPr>
          <w:rFonts w:ascii="Times New Roman" w:hAnsi="Times New Roman" w:cs="Times New Roman"/>
          <w:b/>
          <w:sz w:val="24"/>
          <w:szCs w:val="24"/>
        </w:rPr>
        <w:t xml:space="preserve">increased </w:t>
      </w:r>
      <w:r w:rsidR="00986048">
        <w:rPr>
          <w:rFonts w:ascii="Times New Roman" w:hAnsi="Times New Roman" w:cs="Times New Roman"/>
          <w:b/>
          <w:sz w:val="24"/>
          <w:szCs w:val="24"/>
        </w:rPr>
        <w:t>persistence</w:t>
      </w:r>
      <w:r w:rsidRPr="003E76FF">
        <w:rPr>
          <w:rFonts w:ascii="Times New Roman" w:hAnsi="Times New Roman" w:cs="Times New Roman"/>
          <w:b/>
          <w:sz w:val="24"/>
          <w:szCs w:val="24"/>
        </w:rPr>
        <w:t xml:space="preserve"> of</w:t>
      </w:r>
      <w:r w:rsidR="00312B86" w:rsidRPr="003E76FF">
        <w:rPr>
          <w:rFonts w:ascii="Times New Roman" w:hAnsi="Times New Roman" w:cs="Times New Roman"/>
          <w:b/>
          <w:sz w:val="24"/>
          <w:szCs w:val="24"/>
        </w:rPr>
        <w:t xml:space="preserve"> nearshore fish</w:t>
      </w:r>
      <w:r w:rsidR="00F63187" w:rsidRPr="00B872DC">
        <w:rPr>
          <w:rFonts w:ascii="Times New Roman" w:hAnsi="Times New Roman" w:cs="Times New Roman"/>
          <w:b/>
          <w:sz w:val="24"/>
          <w:szCs w:val="24"/>
        </w:rPr>
        <w:t>es</w:t>
      </w:r>
      <w:r w:rsidR="00312B86" w:rsidRPr="003E76FF">
        <w:rPr>
          <w:rFonts w:ascii="Times New Roman" w:hAnsi="Times New Roman" w:cs="Times New Roman"/>
          <w:b/>
          <w:sz w:val="24"/>
          <w:szCs w:val="24"/>
        </w:rPr>
        <w:t xml:space="preserve"> and invertebrat</w:t>
      </w:r>
      <w:r w:rsidR="00312B86" w:rsidRPr="00B872DC">
        <w:rPr>
          <w:rFonts w:ascii="Times New Roman" w:hAnsi="Times New Roman"/>
          <w:b/>
          <w:sz w:val="24"/>
        </w:rPr>
        <w:t>es</w:t>
      </w:r>
      <w:r w:rsidR="00312B86" w:rsidRPr="003E76FF">
        <w:rPr>
          <w:rFonts w:ascii="Times New Roman" w:hAnsi="Times New Roman" w:cs="Times New Roman"/>
          <w:b/>
          <w:sz w:val="24"/>
          <w:szCs w:val="24"/>
        </w:rPr>
        <w:t xml:space="preserve">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486B22DB"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,2</w:t>
      </w:r>
      <w:r w:rsidR="000D0B93">
        <w:rPr>
          <w:rFonts w:ascii="Times New Roman" w:hAnsi="Times New Roman" w:cs="Times New Roman"/>
          <w:sz w:val="24"/>
          <w:szCs w:val="24"/>
          <w:vertAlign w:val="superscript"/>
        </w:rPr>
        <w:t>*</w:t>
      </w:r>
      <w:r w:rsidR="00712D80">
        <w:rPr>
          <w:rFonts w:ascii="Times New Roman" w:hAnsi="Times New Roman" w:cs="Times New Roman"/>
          <w:sz w:val="24"/>
          <w:szCs w:val="24"/>
        </w:rPr>
        <w:t>, Kenneth W. Able</w:t>
      </w:r>
      <w:r w:rsidR="00712D80">
        <w:rPr>
          <w:rFonts w:ascii="Times New Roman" w:hAnsi="Times New Roman" w:cs="Times New Roman"/>
          <w:sz w:val="24"/>
          <w:szCs w:val="24"/>
          <w:vertAlign w:val="superscript"/>
        </w:rPr>
        <w:t>3</w:t>
      </w:r>
      <w:r w:rsidR="007871E5">
        <w:rPr>
          <w:rFonts w:ascii="Times New Roman" w:hAnsi="Times New Roman" w:cs="Times New Roman"/>
          <w:sz w:val="24"/>
          <w:szCs w:val="24"/>
        </w:rPr>
        <w:t>, Kim d</w:t>
      </w:r>
      <w:r>
        <w:rPr>
          <w:rFonts w:ascii="Times New Roman" w:hAnsi="Times New Roman" w:cs="Times New Roman"/>
          <w:sz w:val="24"/>
          <w:szCs w:val="24"/>
        </w:rPr>
        <w:t>e Mutsert</w:t>
      </w:r>
      <w:r w:rsidR="00712D80">
        <w:rPr>
          <w:rFonts w:ascii="Times New Roman" w:hAnsi="Times New Roman" w:cs="Times New Roman"/>
          <w:sz w:val="24"/>
          <w:szCs w:val="24"/>
          <w:vertAlign w:val="superscript"/>
        </w:rPr>
        <w:t>4</w:t>
      </w:r>
      <w:r>
        <w:rPr>
          <w:rFonts w:ascii="Times New Roman" w:hAnsi="Times New Roman" w:cs="Times New Roman"/>
          <w:sz w:val="24"/>
          <w:szCs w:val="24"/>
        </w:rPr>
        <w:t>, F. Joel Fodrie</w:t>
      </w:r>
      <w:r w:rsidR="00712D80">
        <w:rPr>
          <w:rFonts w:ascii="Times New Roman" w:hAnsi="Times New Roman" w:cs="Times New Roman"/>
          <w:sz w:val="24"/>
          <w:szCs w:val="24"/>
          <w:vertAlign w:val="superscript"/>
        </w:rPr>
        <w:t>5</w:t>
      </w:r>
      <w:r>
        <w:rPr>
          <w:rFonts w:ascii="Times New Roman" w:hAnsi="Times New Roman" w:cs="Times New Roman"/>
          <w:sz w:val="24"/>
          <w:szCs w:val="24"/>
        </w:rPr>
        <w:t>, Paola C. López-Duarte</w:t>
      </w:r>
      <w:r w:rsidR="00712D80">
        <w:rPr>
          <w:rFonts w:ascii="Times New Roman" w:hAnsi="Times New Roman" w:cs="Times New Roman"/>
          <w:sz w:val="24"/>
          <w:szCs w:val="24"/>
          <w:vertAlign w:val="superscript"/>
        </w:rPr>
        <w:t>6</w:t>
      </w:r>
      <w:r>
        <w:rPr>
          <w:rFonts w:ascii="Times New Roman" w:hAnsi="Times New Roman" w:cs="Times New Roman"/>
          <w:sz w:val="24"/>
          <w:szCs w:val="24"/>
        </w:rPr>
        <w:t>, Charles W. Martin</w:t>
      </w:r>
      <w:r w:rsidR="00712D80">
        <w:rPr>
          <w:rFonts w:ascii="Times New Roman" w:hAnsi="Times New Roman" w:cs="Times New Roman"/>
          <w:sz w:val="24"/>
          <w:szCs w:val="24"/>
          <w:vertAlign w:val="superscript"/>
        </w:rPr>
        <w:t>7</w:t>
      </w:r>
      <w:r>
        <w:rPr>
          <w:rFonts w:ascii="Times New Roman" w:hAnsi="Times New Roman" w:cs="Times New Roman"/>
          <w:sz w:val="24"/>
          <w:szCs w:val="24"/>
        </w:rPr>
        <w:t>, Michael J. McCann</w:t>
      </w:r>
      <w:r w:rsidR="00712D80">
        <w:rPr>
          <w:rFonts w:ascii="Times New Roman" w:hAnsi="Times New Roman" w:cs="Times New Roman"/>
          <w:sz w:val="24"/>
          <w:szCs w:val="24"/>
          <w:vertAlign w:val="superscript"/>
        </w:rPr>
        <w:t>8</w:t>
      </w:r>
      <w:r w:rsidR="003D359E">
        <w:rPr>
          <w:rFonts w:ascii="Times New Roman" w:hAnsi="Times New Roman" w:cs="Times New Roman"/>
          <w:sz w:val="24"/>
          <w:szCs w:val="24"/>
        </w:rPr>
        <w:t>,</w:t>
      </w:r>
      <w:r>
        <w:rPr>
          <w:rFonts w:ascii="Times New Roman" w:hAnsi="Times New Roman" w:cs="Times New Roman"/>
          <w:sz w:val="24"/>
          <w:szCs w:val="24"/>
        </w:rPr>
        <w:t xml:space="preserve"> Jill A. Olin</w:t>
      </w:r>
      <w:r w:rsidR="00712D80">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712D80">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Pr>
          <w:rFonts w:ascii="Times New Roman" w:hAnsi="Times New Roman" w:cs="Times New Roman"/>
          <w:sz w:val="24"/>
          <w:szCs w:val="24"/>
        </w:rPr>
        <w:t>, Olaf P. Jensen</w:t>
      </w:r>
      <w:r w:rsidR="00712D80">
        <w:rPr>
          <w:rFonts w:ascii="Times New Roman" w:hAnsi="Times New Roman" w:cs="Times New Roman"/>
          <w:sz w:val="24"/>
          <w:szCs w:val="24"/>
          <w:vertAlign w:val="superscript"/>
        </w:rPr>
        <w:t>2,1</w:t>
      </w:r>
      <w:r w:rsidR="00C7614F">
        <w:rPr>
          <w:rFonts w:ascii="Times New Roman" w:hAnsi="Times New Roman" w:cs="Times New Roman"/>
          <w:sz w:val="24"/>
          <w:szCs w:val="24"/>
          <w:vertAlign w:val="superscript"/>
        </w:rPr>
        <w:t>2</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78161D78"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712D80">
        <w:rPr>
          <w:rFonts w:ascii="Times New Roman" w:hAnsi="Times New Roman" w:cs="Times New Roman"/>
          <w:sz w:val="24"/>
          <w:szCs w:val="24"/>
        </w:rPr>
        <w:t xml:space="preserve">Present address: </w:t>
      </w:r>
      <w:r w:rsidR="002669F5">
        <w:rPr>
          <w:rFonts w:ascii="Times New Roman" w:hAnsi="Times New Roman" w:cs="Times New Roman"/>
          <w:sz w:val="24"/>
          <w:szCs w:val="24"/>
        </w:rPr>
        <w:t xml:space="preserve">Fisheries Resource Analysis and Monitoring Division, Northwest Fisheries Science Center, </w:t>
      </w:r>
      <w:r w:rsidR="002F2367">
        <w:rPr>
          <w:rFonts w:ascii="Times New Roman" w:hAnsi="Times New Roman" w:cs="Times New Roman"/>
          <w:sz w:val="24"/>
          <w:szCs w:val="24"/>
        </w:rPr>
        <w:t xml:space="preserve">National Marine Fisheries Service, National Oceanic and Atmospheric Administration, </w:t>
      </w:r>
      <w:r w:rsidR="002669F5">
        <w:rPr>
          <w:rFonts w:ascii="Times New Roman" w:hAnsi="Times New Roman" w:cs="Times New Roman"/>
          <w:sz w:val="24"/>
          <w:szCs w:val="24"/>
        </w:rPr>
        <w:t>Seattle, WA 98112, USA</w:t>
      </w:r>
      <w:r w:rsidR="002F2367">
        <w:rPr>
          <w:rFonts w:ascii="Times New Roman" w:hAnsi="Times New Roman" w:cs="Times New Roman"/>
          <w:sz w:val="24"/>
          <w:szCs w:val="24"/>
        </w:rPr>
        <w:t xml:space="preserve">, </w:t>
      </w:r>
      <w:proofErr w:type="spellStart"/>
      <w:r w:rsidR="002F2367">
        <w:rPr>
          <w:rFonts w:ascii="Times New Roman" w:hAnsi="Times New Roman" w:cs="Times New Roman"/>
          <w:sz w:val="24"/>
          <w:szCs w:val="24"/>
        </w:rPr>
        <w:t>ORCiD</w:t>
      </w:r>
      <w:proofErr w:type="spellEnd"/>
      <w:r w:rsidR="002F2367">
        <w:rPr>
          <w:rFonts w:ascii="Times New Roman" w:hAnsi="Times New Roman" w:cs="Times New Roman"/>
          <w:sz w:val="24"/>
          <w:szCs w:val="24"/>
        </w:rPr>
        <w:t xml:space="preserve"> ID: </w:t>
      </w:r>
      <w:r w:rsidR="002F2367" w:rsidRPr="002F2367">
        <w:rPr>
          <w:rFonts w:ascii="Times New Roman" w:hAnsi="Times New Roman" w:cs="Times New Roman"/>
          <w:sz w:val="24"/>
          <w:szCs w:val="24"/>
        </w:rPr>
        <w:t>0000-0002-5627-6837</w:t>
      </w:r>
    </w:p>
    <w:p w14:paraId="63346A19" w14:textId="36F06097" w:rsidR="00712D80"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Department of Marine and Coastal Sciences, Rutgers University, New Brunswick, NJ, 08901 </w:t>
      </w:r>
    </w:p>
    <w:p w14:paraId="60D6E9D9" w14:textId="1A4E5B00"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2E5694">
        <w:rPr>
          <w:rFonts w:ascii="Times New Roman" w:hAnsi="Times New Roman" w:cs="Times New Roman"/>
          <w:sz w:val="24"/>
          <w:szCs w:val="24"/>
          <w:vertAlign w:val="superscript"/>
        </w:rPr>
        <w:t xml:space="preserve"> </w:t>
      </w:r>
      <w:r w:rsidR="002E5694" w:rsidRPr="003D359E">
        <w:rPr>
          <w:rFonts w:ascii="Times New Roman" w:hAnsi="Times New Roman" w:cs="Times New Roman"/>
          <w:sz w:val="24"/>
          <w:szCs w:val="24"/>
        </w:rPr>
        <w:t>Rutgers University Marine Field Station, 800 c/o 132 Great Bay Boulevard, Tuckerton, New Jersey 08087, USA</w:t>
      </w:r>
    </w:p>
    <w:p w14:paraId="03950905" w14:textId="74C6B347"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4</w:t>
      </w:r>
      <w:r w:rsidR="007D4EBF">
        <w:rPr>
          <w:rFonts w:ascii="Times New Roman" w:hAnsi="Times New Roman" w:cs="Times New Roman"/>
          <w:sz w:val="24"/>
          <w:szCs w:val="24"/>
        </w:rPr>
        <w:t xml:space="preserve"> Division of Coastal Sciences, School of Ocean Science and Engineering, University of Southern Mississippi, Ocean Springs, MS 39564.</w:t>
      </w:r>
    </w:p>
    <w:p w14:paraId="310EBD4F" w14:textId="03D646F4" w:rsidR="000D0B93" w:rsidRPr="003D359E" w:rsidRDefault="00712D80" w:rsidP="00F63187">
      <w:pPr>
        <w:spacing w:after="0" w:line="480" w:lineRule="auto"/>
        <w:rPr>
          <w:rFonts w:ascii="Times New Roman" w:hAnsi="Times New Roman"/>
          <w:sz w:val="24"/>
        </w:rPr>
      </w:pPr>
      <w:r>
        <w:rPr>
          <w:rFonts w:ascii="Times New Roman" w:hAnsi="Times New Roman" w:cs="Times New Roman"/>
          <w:sz w:val="24"/>
          <w:szCs w:val="24"/>
          <w:vertAlign w:val="superscript"/>
        </w:rPr>
        <w:t>5</w:t>
      </w:r>
      <w:r w:rsidR="00F63187">
        <w:rPr>
          <w:rFonts w:ascii="Times New Roman" w:hAnsi="Times New Roman" w:cs="Times New Roman"/>
          <w:sz w:val="24"/>
          <w:szCs w:val="24"/>
        </w:rPr>
        <w:t xml:space="preserve"> Institute of Marine Sciences, University of North Carolina at Chapel Hill, 3437 </w:t>
      </w:r>
      <w:proofErr w:type="spellStart"/>
      <w:r w:rsidR="00F63187">
        <w:rPr>
          <w:rFonts w:ascii="Times New Roman" w:hAnsi="Times New Roman" w:cs="Times New Roman"/>
          <w:sz w:val="24"/>
          <w:szCs w:val="24"/>
        </w:rPr>
        <w:t>Arendell</w:t>
      </w:r>
      <w:proofErr w:type="spellEnd"/>
      <w:r w:rsidR="00F63187">
        <w:rPr>
          <w:rFonts w:ascii="Times New Roman" w:hAnsi="Times New Roman" w:cs="Times New Roman"/>
          <w:sz w:val="24"/>
          <w:szCs w:val="24"/>
        </w:rPr>
        <w:t xml:space="preserve"> Street, Morehead City, NC, USA 28557</w:t>
      </w:r>
    </w:p>
    <w:p w14:paraId="58ABD1C4" w14:textId="4EAEF26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6</w:t>
      </w:r>
      <w:r w:rsidR="00C255F4">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C255F4">
        <w:rPr>
          <w:rFonts w:ascii="Times New Roman" w:hAnsi="Times New Roman" w:cs="Times New Roman"/>
          <w:sz w:val="24"/>
          <w:szCs w:val="24"/>
        </w:rPr>
        <w:t xml:space="preserve">epartment of Biological Sciences, University of North Carolina at Charlotte, </w:t>
      </w:r>
      <w:r w:rsidR="00B80145" w:rsidRPr="00B80145">
        <w:rPr>
          <w:rFonts w:ascii="Times New Roman" w:hAnsi="Times New Roman" w:cs="Times New Roman"/>
          <w:sz w:val="24"/>
          <w:szCs w:val="24"/>
        </w:rPr>
        <w:t>9201 University City Blvd., Charlotte, NC</w:t>
      </w:r>
      <w:r w:rsidR="00B80145">
        <w:rPr>
          <w:rFonts w:ascii="Times New Roman" w:hAnsi="Times New Roman" w:cs="Times New Roman"/>
          <w:sz w:val="24"/>
          <w:szCs w:val="24"/>
        </w:rPr>
        <w:t>, USA</w:t>
      </w:r>
      <w:r w:rsidR="00B80145" w:rsidRPr="00B80145">
        <w:rPr>
          <w:rFonts w:ascii="Times New Roman" w:hAnsi="Times New Roman" w:cs="Times New Roman"/>
          <w:sz w:val="24"/>
          <w:szCs w:val="24"/>
        </w:rPr>
        <w:t xml:space="preserve"> 28223</w:t>
      </w:r>
      <w:r w:rsidR="002F2367">
        <w:rPr>
          <w:rFonts w:ascii="Times New Roman" w:hAnsi="Times New Roman" w:cs="Times New Roman"/>
          <w:sz w:val="24"/>
          <w:szCs w:val="24"/>
        </w:rPr>
        <w:t xml:space="preserve">, </w:t>
      </w:r>
      <w:proofErr w:type="spellStart"/>
      <w:r w:rsidR="002F2367">
        <w:rPr>
          <w:rFonts w:ascii="Times New Roman" w:hAnsi="Times New Roman" w:cs="Times New Roman"/>
          <w:sz w:val="24"/>
          <w:szCs w:val="24"/>
        </w:rPr>
        <w:t>ORCiD</w:t>
      </w:r>
      <w:proofErr w:type="spellEnd"/>
      <w:r w:rsidR="002F2367">
        <w:rPr>
          <w:rFonts w:ascii="Times New Roman" w:hAnsi="Times New Roman" w:cs="Times New Roman"/>
          <w:sz w:val="24"/>
          <w:szCs w:val="24"/>
        </w:rPr>
        <w:t xml:space="preserve"> ID:</w:t>
      </w:r>
      <w:r w:rsidR="002F2367" w:rsidRPr="002F2367">
        <w:rPr>
          <w:rFonts w:ascii="Times New Roman" w:hAnsi="Times New Roman" w:cs="Times New Roman"/>
          <w:sz w:val="24"/>
          <w:szCs w:val="24"/>
        </w:rPr>
        <w:t xml:space="preserve"> 0000-0003-1332-4859</w:t>
      </w:r>
    </w:p>
    <w:p w14:paraId="5DE70E00" w14:textId="1B402E1D" w:rsidR="000D0B93" w:rsidRPr="003D359E" w:rsidRDefault="00712D80" w:rsidP="00312B86">
      <w:pPr>
        <w:spacing w:after="0" w:line="480" w:lineRule="auto"/>
        <w:rPr>
          <w:rFonts w:ascii="Times New Roman" w:hAnsi="Times New Roman" w:cs="Times New Roman"/>
          <w:b/>
          <w:sz w:val="24"/>
          <w:szCs w:val="24"/>
        </w:rPr>
      </w:pPr>
      <w:r>
        <w:rPr>
          <w:rFonts w:ascii="Times New Roman" w:hAnsi="Times New Roman" w:cs="Times New Roman"/>
          <w:sz w:val="24"/>
          <w:szCs w:val="24"/>
          <w:vertAlign w:val="superscript"/>
        </w:rPr>
        <w:t>7</w:t>
      </w:r>
      <w:r w:rsidR="003D359E">
        <w:rPr>
          <w:rFonts w:ascii="Times New Roman" w:hAnsi="Times New Roman" w:cs="Times New Roman"/>
          <w:sz w:val="24"/>
          <w:szCs w:val="24"/>
          <w:vertAlign w:val="superscript"/>
        </w:rPr>
        <w:t xml:space="preserve"> </w:t>
      </w:r>
      <w:r w:rsidR="007B015E" w:rsidRPr="003D359E">
        <w:rPr>
          <w:rFonts w:ascii="Times New Roman" w:hAnsi="Times New Roman" w:cs="Times New Roman"/>
          <w:sz w:val="24"/>
          <w:szCs w:val="24"/>
        </w:rPr>
        <w:t>Nature Coast Biological Station, University of Florida Institute of Food and Agricultural Sciences Cedar Key, F</w:t>
      </w:r>
      <w:r w:rsidR="007B015E">
        <w:rPr>
          <w:rFonts w:ascii="Times New Roman" w:hAnsi="Times New Roman" w:cs="Times New Roman"/>
          <w:sz w:val="24"/>
          <w:szCs w:val="24"/>
        </w:rPr>
        <w:t>L</w:t>
      </w:r>
      <w:r w:rsidR="007B015E" w:rsidRPr="003D359E">
        <w:rPr>
          <w:rFonts w:ascii="Times New Roman" w:hAnsi="Times New Roman" w:cs="Times New Roman"/>
          <w:sz w:val="24"/>
          <w:szCs w:val="24"/>
        </w:rPr>
        <w:t xml:space="preserve">, </w:t>
      </w:r>
      <w:r w:rsidR="007B015E">
        <w:rPr>
          <w:rFonts w:ascii="Times New Roman" w:hAnsi="Times New Roman" w:cs="Times New Roman"/>
          <w:sz w:val="24"/>
          <w:szCs w:val="24"/>
        </w:rPr>
        <w:t>USA 32625</w:t>
      </w:r>
    </w:p>
    <w:p w14:paraId="72CAF87A" w14:textId="5FBDBD0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8</w:t>
      </w:r>
      <w:r w:rsidR="006514FB">
        <w:rPr>
          <w:rFonts w:ascii="Times New Roman" w:hAnsi="Times New Roman" w:cs="Times New Roman"/>
          <w:sz w:val="24"/>
          <w:szCs w:val="24"/>
          <w:vertAlign w:val="superscript"/>
        </w:rPr>
        <w:t xml:space="preserve"> </w:t>
      </w:r>
      <w:r w:rsidR="006514FB">
        <w:rPr>
          <w:rFonts w:ascii="Times New Roman" w:hAnsi="Times New Roman" w:cs="Times New Roman"/>
          <w:sz w:val="24"/>
          <w:szCs w:val="24"/>
        </w:rPr>
        <w:t xml:space="preserve">The Nature Conservancy, New York, NY 10001 </w:t>
      </w:r>
    </w:p>
    <w:p w14:paraId="298645E0" w14:textId="6EA6AC53"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lastRenderedPageBreak/>
        <w:t>9</w:t>
      </w:r>
      <w:r w:rsidR="003D359E">
        <w:rPr>
          <w:rFonts w:ascii="Times New Roman" w:hAnsi="Times New Roman" w:cs="Times New Roman"/>
          <w:sz w:val="24"/>
          <w:szCs w:val="24"/>
          <w:vertAlign w:val="superscript"/>
        </w:rPr>
        <w:t xml:space="preserve"> </w:t>
      </w:r>
      <w:r w:rsidR="00AF2862" w:rsidRPr="003D359E">
        <w:rPr>
          <w:rFonts w:ascii="Times New Roman" w:hAnsi="Times New Roman" w:cs="Times New Roman"/>
          <w:sz w:val="24"/>
          <w:szCs w:val="24"/>
        </w:rPr>
        <w:t>Department of Biological Sciences, Great Lakes Research Center, Michigan Technological University, Houghton, M</w:t>
      </w:r>
      <w:r w:rsidR="00AF2862">
        <w:rPr>
          <w:rFonts w:ascii="Times New Roman" w:hAnsi="Times New Roman" w:cs="Times New Roman"/>
          <w:sz w:val="24"/>
          <w:szCs w:val="24"/>
        </w:rPr>
        <w:t>I</w:t>
      </w:r>
      <w:r w:rsidR="00AF2862" w:rsidRPr="00AF2862">
        <w:rPr>
          <w:rFonts w:ascii="Times New Roman" w:hAnsi="Times New Roman" w:cs="Times New Roman"/>
          <w:sz w:val="24"/>
          <w:szCs w:val="24"/>
        </w:rPr>
        <w:t>, USA 49931</w:t>
      </w:r>
      <w:r w:rsidR="00CB3377">
        <w:rPr>
          <w:rFonts w:ascii="Times New Roman" w:hAnsi="Times New Roman" w:cs="Times New Roman"/>
          <w:sz w:val="24"/>
          <w:szCs w:val="24"/>
        </w:rPr>
        <w:t xml:space="preserve">; </w:t>
      </w:r>
      <w:proofErr w:type="spellStart"/>
      <w:r w:rsidR="00105EA8" w:rsidRPr="00D169BB">
        <w:rPr>
          <w:rFonts w:ascii="Times New Roman" w:hAnsi="Times New Roman" w:cs="Times New Roman"/>
          <w:sz w:val="24"/>
          <w:szCs w:val="24"/>
        </w:rPr>
        <w:t>ORCiD</w:t>
      </w:r>
      <w:proofErr w:type="spellEnd"/>
      <w:r w:rsidR="00105EA8" w:rsidRPr="00D169BB">
        <w:rPr>
          <w:rFonts w:ascii="Times New Roman" w:hAnsi="Times New Roman" w:cs="Times New Roman"/>
          <w:sz w:val="24"/>
          <w:szCs w:val="24"/>
        </w:rPr>
        <w:t xml:space="preserve"> ID</w:t>
      </w:r>
      <w:r w:rsidR="00CB3377" w:rsidRPr="00126D0E">
        <w:rPr>
          <w:rFonts w:ascii="Times New Roman" w:eastAsia="Lato-Regular" w:hAnsi="Times New Roman" w:cs="Times New Roman"/>
          <w:sz w:val="24"/>
          <w:szCs w:val="24"/>
        </w:rPr>
        <w:t>: 0000-0002-2748-1970</w:t>
      </w:r>
    </w:p>
    <w:p w14:paraId="281538EF" w14:textId="5F2787CE"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10</w:t>
      </w:r>
      <w:r w:rsidR="003D359E">
        <w:rPr>
          <w:rFonts w:ascii="Times New Roman" w:hAnsi="Times New Roman" w:cs="Times New Roman"/>
          <w:sz w:val="24"/>
          <w:szCs w:val="24"/>
          <w:vertAlign w:val="superscript"/>
        </w:rPr>
        <w:t xml:space="preserve"> </w:t>
      </w:r>
      <w:r w:rsidR="00E4535A" w:rsidRPr="003D359E">
        <w:rPr>
          <w:rFonts w:ascii="Times New Roman" w:hAnsi="Times New Roman" w:cs="Times New Roman"/>
          <w:sz w:val="24"/>
          <w:szCs w:val="24"/>
        </w:rPr>
        <w:t>Department of Oceanography and Coastal Sciences, Louisiana State University, Baton Rouge, LA 70803 USA</w:t>
      </w:r>
      <w:r>
        <w:rPr>
          <w:rFonts w:ascii="Times New Roman" w:hAnsi="Times New Roman" w:cs="Times New Roman"/>
          <w:sz w:val="24"/>
          <w:szCs w:val="24"/>
        </w:rPr>
        <w:t>,</w:t>
      </w:r>
      <w:r w:rsidR="00D169BB" w:rsidRPr="00D169BB">
        <w:rPr>
          <w:rFonts w:ascii="Times New Roman" w:hAnsi="Times New Roman" w:cs="Times New Roman"/>
          <w:sz w:val="24"/>
          <w:szCs w:val="24"/>
        </w:rPr>
        <w:t xml:space="preserve"> </w:t>
      </w:r>
      <w:proofErr w:type="spellStart"/>
      <w:r w:rsidR="00D169BB" w:rsidRPr="00D169BB">
        <w:rPr>
          <w:rFonts w:ascii="Times New Roman" w:hAnsi="Times New Roman" w:cs="Times New Roman"/>
          <w:sz w:val="24"/>
          <w:szCs w:val="24"/>
        </w:rPr>
        <w:t>ORCiD</w:t>
      </w:r>
      <w:proofErr w:type="spellEnd"/>
      <w:r w:rsidR="00D169BB" w:rsidRPr="00D169BB">
        <w:rPr>
          <w:rFonts w:ascii="Times New Roman" w:hAnsi="Times New Roman" w:cs="Times New Roman"/>
          <w:sz w:val="24"/>
          <w:szCs w:val="24"/>
        </w:rPr>
        <w:t xml:space="preserve"> ID: 0000-0001-8639-4431</w:t>
      </w:r>
    </w:p>
    <w:p w14:paraId="5042EF42" w14:textId="4394CF27"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 xml:space="preserve"> </w:t>
      </w:r>
      <w:r w:rsidR="00976FFB">
        <w:rPr>
          <w:rFonts w:ascii="Times New Roman" w:hAnsi="Times New Roman" w:cs="Times New Roman"/>
          <w:sz w:val="24"/>
          <w:szCs w:val="24"/>
        </w:rPr>
        <w:t>Louisiana Universities Marine Consortium, Chauvin, LA USA 70364,</w:t>
      </w:r>
      <w:r w:rsidR="00976FFB" w:rsidRPr="00976FFB">
        <w:t xml:space="preserve"> </w:t>
      </w:r>
      <w:proofErr w:type="spellStart"/>
      <w:r w:rsidR="00976FFB" w:rsidRPr="00976FFB">
        <w:rPr>
          <w:rFonts w:ascii="Times New Roman" w:hAnsi="Times New Roman" w:cs="Times New Roman"/>
          <w:sz w:val="24"/>
          <w:szCs w:val="24"/>
        </w:rPr>
        <w:t>ORCiD</w:t>
      </w:r>
      <w:proofErr w:type="spellEnd"/>
      <w:r w:rsidR="00976FFB" w:rsidRPr="00976FFB">
        <w:rPr>
          <w:rFonts w:ascii="Times New Roman" w:hAnsi="Times New Roman" w:cs="Times New Roman"/>
          <w:sz w:val="24"/>
          <w:szCs w:val="24"/>
        </w:rPr>
        <w:t xml:space="preserve"> ID: 0000-0002-6366-3165</w:t>
      </w:r>
    </w:p>
    <w:p w14:paraId="6D513850" w14:textId="159C6B18" w:rsidR="000D0B93"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12</w:t>
      </w:r>
      <w:r>
        <w:rPr>
          <w:rFonts w:ascii="Times New Roman" w:hAnsi="Times New Roman" w:cs="Times New Roman"/>
          <w:sz w:val="24"/>
          <w:szCs w:val="24"/>
        </w:rPr>
        <w:t xml:space="preserve"> Present address: Center for Limnology, University of Wisconsin-Madison, Madison, WI 53706, USA</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0F8C8D39"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2178F1">
        <w:rPr>
          <w:rFonts w:ascii="Times New Roman" w:hAnsi="Times New Roman" w:cs="Times New Roman"/>
          <w:sz w:val="24"/>
          <w:szCs w:val="24"/>
          <w:u w:val="single"/>
        </w:rPr>
        <w:t>244</w:t>
      </w:r>
      <w:r w:rsidR="00AB030F">
        <w:rPr>
          <w:rFonts w:ascii="Times New Roman" w:hAnsi="Times New Roman" w:cs="Times New Roman"/>
          <w:sz w:val="24"/>
          <w:szCs w:val="24"/>
          <w:u w:val="single"/>
        </w:rPr>
        <w:t>/250 words</w:t>
      </w:r>
      <w:r w:rsidR="00534FBC">
        <w:rPr>
          <w:rFonts w:ascii="Times New Roman" w:hAnsi="Times New Roman" w:cs="Times New Roman"/>
          <w:sz w:val="24"/>
          <w:szCs w:val="24"/>
          <w:u w:val="single"/>
        </w:rPr>
        <w:t>)</w:t>
      </w:r>
    </w:p>
    <w:p w14:paraId="39EC6B41" w14:textId="305FA940" w:rsidR="00EB1FE9" w:rsidRPr="003D62FA" w:rsidRDefault="00EB1FE9" w:rsidP="003D62FA">
      <w:pPr>
        <w:spacing w:after="0" w:line="480" w:lineRule="auto"/>
        <w:rPr>
          <w:rFonts w:ascii="Times New Roman" w:hAnsi="Times New Roman" w:cs="Times New Roman"/>
          <w:sz w:val="24"/>
          <w:szCs w:val="24"/>
        </w:rPr>
      </w:pPr>
      <w:r w:rsidRPr="003D62FA">
        <w:rPr>
          <w:rFonts w:ascii="Times New Roman" w:hAnsi="Times New Roman" w:cs="Times New Roman"/>
          <w:sz w:val="24"/>
          <w:szCs w:val="24"/>
        </w:rPr>
        <w:t xml:space="preserve">The </w:t>
      </w:r>
      <w:r w:rsidRPr="003D62FA">
        <w:rPr>
          <w:rFonts w:ascii="Times New Roman" w:hAnsi="Times New Roman" w:cs="Times New Roman"/>
          <w:i/>
          <w:sz w:val="24"/>
          <w:szCs w:val="24"/>
        </w:rPr>
        <w:t>Deepwater Horizon</w:t>
      </w:r>
      <w:r w:rsidRPr="003D62FA">
        <w:rPr>
          <w:rFonts w:ascii="Times New Roman" w:hAnsi="Times New Roman" w:cs="Times New Roman"/>
          <w:sz w:val="24"/>
          <w:szCs w:val="24"/>
        </w:rPr>
        <w:t xml:space="preserve"> </w:t>
      </w:r>
      <w:r w:rsidR="00F217B6">
        <w:rPr>
          <w:rFonts w:ascii="Times New Roman" w:hAnsi="Times New Roman" w:cs="Times New Roman"/>
          <w:sz w:val="24"/>
          <w:szCs w:val="24"/>
        </w:rPr>
        <w:t xml:space="preserve">disaster </w:t>
      </w:r>
      <w:r w:rsidRPr="003D62FA">
        <w:rPr>
          <w:rFonts w:ascii="Times New Roman" w:hAnsi="Times New Roman" w:cs="Times New Roman"/>
          <w:sz w:val="24"/>
          <w:szCs w:val="24"/>
        </w:rPr>
        <w:t xml:space="preserve">released </w:t>
      </w:r>
      <w:r w:rsidR="00BA6B75">
        <w:rPr>
          <w:rFonts w:ascii="Times New Roman" w:hAnsi="Times New Roman" w:cs="Times New Roman"/>
          <w:sz w:val="24"/>
          <w:szCs w:val="24"/>
        </w:rPr>
        <w:t xml:space="preserve">4.9 million barrels </w:t>
      </w:r>
      <w:r w:rsidRPr="003D62FA">
        <w:rPr>
          <w:rFonts w:ascii="Times New Roman" w:hAnsi="Times New Roman" w:cs="Times New Roman"/>
          <w:sz w:val="24"/>
          <w:szCs w:val="24"/>
        </w:rPr>
        <w:t xml:space="preserve">of oil into the Gulf of Mexico. Despite clear evidence of exposure and toxicity, there </w:t>
      </w:r>
      <w:r w:rsidR="00126D0E" w:rsidRPr="003D62FA">
        <w:rPr>
          <w:rFonts w:ascii="Times New Roman" w:hAnsi="Times New Roman" w:cs="Times New Roman"/>
          <w:sz w:val="24"/>
          <w:szCs w:val="24"/>
        </w:rPr>
        <w:t>has been</w:t>
      </w:r>
      <w:r w:rsidRPr="003D62FA">
        <w:rPr>
          <w:rFonts w:ascii="Times New Roman" w:hAnsi="Times New Roman" w:cs="Times New Roman"/>
          <w:sz w:val="24"/>
          <w:szCs w:val="24"/>
        </w:rPr>
        <w:t xml:space="preserve"> little evidence of population-level declines of most nearshore fish and </w:t>
      </w:r>
      <w:r w:rsidR="0090717E">
        <w:rPr>
          <w:rFonts w:ascii="Times New Roman" w:hAnsi="Times New Roman" w:cs="Times New Roman"/>
          <w:sz w:val="24"/>
          <w:szCs w:val="24"/>
        </w:rPr>
        <w:t>invertebrate populations</w:t>
      </w:r>
      <w:r w:rsidRPr="003D62FA">
        <w:rPr>
          <w:rFonts w:ascii="Times New Roman" w:hAnsi="Times New Roman" w:cs="Times New Roman"/>
          <w:sz w:val="24"/>
          <w:szCs w:val="24"/>
        </w:rPr>
        <w:t>. Several hypotheses have been proposed to explain this paradox. Two</w:t>
      </w:r>
      <w:r w:rsidR="000A77FC">
        <w:rPr>
          <w:rFonts w:ascii="Times New Roman" w:hAnsi="Times New Roman" w:cs="Times New Roman"/>
          <w:sz w:val="24"/>
          <w:szCs w:val="24"/>
        </w:rPr>
        <w:t xml:space="preserve"> possibilities</w:t>
      </w:r>
      <w:r w:rsidRPr="003D62FA">
        <w:rPr>
          <w:rFonts w:ascii="Times New Roman" w:hAnsi="Times New Roman" w:cs="Times New Roman"/>
          <w:sz w:val="24"/>
          <w:szCs w:val="24"/>
        </w:rPr>
        <w:t xml:space="preserve"> include a fishing moratorium following the spill and </w:t>
      </w:r>
      <w:r w:rsidR="007F2F90">
        <w:rPr>
          <w:rFonts w:ascii="Times New Roman" w:hAnsi="Times New Roman" w:cs="Times New Roman"/>
          <w:sz w:val="24"/>
          <w:szCs w:val="24"/>
        </w:rPr>
        <w:t>reductions</w:t>
      </w:r>
      <w:r w:rsidRPr="003D62FA">
        <w:rPr>
          <w:rFonts w:ascii="Times New Roman" w:hAnsi="Times New Roman" w:cs="Times New Roman"/>
          <w:sz w:val="24"/>
          <w:szCs w:val="24"/>
        </w:rPr>
        <w:t xml:space="preserve"> in predation </w:t>
      </w:r>
      <w:r w:rsidR="0090717E">
        <w:rPr>
          <w:rFonts w:ascii="Times New Roman" w:hAnsi="Times New Roman" w:cs="Times New Roman"/>
          <w:sz w:val="24"/>
          <w:szCs w:val="24"/>
        </w:rPr>
        <w:t>pressure following predator die-</w:t>
      </w:r>
      <w:r w:rsidRPr="003D62FA">
        <w:rPr>
          <w:rFonts w:ascii="Times New Roman" w:hAnsi="Times New Roman" w:cs="Times New Roman"/>
          <w:sz w:val="24"/>
          <w:szCs w:val="24"/>
        </w:rPr>
        <w:t xml:space="preserve">offs. </w:t>
      </w:r>
      <w:r w:rsidR="007F2F90">
        <w:rPr>
          <w:rFonts w:ascii="Times New Roman" w:hAnsi="Times New Roman" w:cs="Times New Roman"/>
          <w:sz w:val="24"/>
          <w:szCs w:val="24"/>
        </w:rPr>
        <w:t xml:space="preserve">We tested </w:t>
      </w:r>
      <w:r w:rsidR="000A77FC">
        <w:rPr>
          <w:rFonts w:ascii="Times New Roman" w:hAnsi="Times New Roman" w:cs="Times New Roman"/>
          <w:sz w:val="24"/>
          <w:szCs w:val="24"/>
        </w:rPr>
        <w:t xml:space="preserve">both </w:t>
      </w:r>
      <w:r w:rsidR="007F2F90">
        <w:rPr>
          <w:rFonts w:ascii="Times New Roman" w:hAnsi="Times New Roman" w:cs="Times New Roman"/>
          <w:sz w:val="24"/>
          <w:szCs w:val="24"/>
        </w:rPr>
        <w:t xml:space="preserve">using </w:t>
      </w:r>
      <w:r w:rsidR="000A77FC">
        <w:rPr>
          <w:rFonts w:ascii="Times New Roman" w:hAnsi="Times New Roman" w:cs="Times New Roman"/>
          <w:sz w:val="24"/>
          <w:szCs w:val="24"/>
        </w:rPr>
        <w:t xml:space="preserve">mass-balance </w:t>
      </w:r>
      <w:r w:rsidR="007F2F90">
        <w:rPr>
          <w:rFonts w:ascii="Times New Roman" w:hAnsi="Times New Roman" w:cs="Times New Roman"/>
          <w:sz w:val="24"/>
          <w:szCs w:val="24"/>
        </w:rPr>
        <w:t xml:space="preserve">food web models to quantify </w:t>
      </w:r>
      <w:r w:rsidR="00126D0E" w:rsidRPr="003D62FA">
        <w:rPr>
          <w:rFonts w:ascii="Times New Roman" w:hAnsi="Times New Roman" w:cs="Times New Roman"/>
          <w:sz w:val="24"/>
          <w:szCs w:val="24"/>
        </w:rPr>
        <w:t>direct and indirect</w:t>
      </w:r>
      <w:r w:rsidRPr="003D62FA">
        <w:rPr>
          <w:rFonts w:ascii="Times New Roman" w:hAnsi="Times New Roman" w:cs="Times New Roman"/>
          <w:sz w:val="24"/>
          <w:szCs w:val="24"/>
        </w:rPr>
        <w:t xml:space="preserve"> population sensitivity to </w:t>
      </w:r>
      <w:r w:rsidR="008C7515">
        <w:rPr>
          <w:rFonts w:ascii="Times New Roman" w:hAnsi="Times New Roman" w:cs="Times New Roman"/>
          <w:sz w:val="24"/>
          <w:szCs w:val="24"/>
        </w:rPr>
        <w:t xml:space="preserve">perturbations </w:t>
      </w:r>
      <w:r w:rsidRPr="003D62FA">
        <w:rPr>
          <w:rFonts w:ascii="Times New Roman" w:hAnsi="Times New Roman" w:cs="Times New Roman"/>
          <w:sz w:val="24"/>
          <w:szCs w:val="24"/>
        </w:rPr>
        <w:t xml:space="preserve">in fishing pressure </w:t>
      </w:r>
      <w:r w:rsidR="00AB030F" w:rsidRPr="003D62FA">
        <w:rPr>
          <w:rFonts w:ascii="Times New Roman" w:hAnsi="Times New Roman" w:cs="Times New Roman"/>
          <w:sz w:val="24"/>
          <w:szCs w:val="24"/>
        </w:rPr>
        <w:t>and</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bird and dolphin </w:t>
      </w:r>
      <w:r w:rsidR="007F2F90">
        <w:rPr>
          <w:rFonts w:ascii="Times New Roman" w:hAnsi="Times New Roman" w:cs="Times New Roman"/>
          <w:sz w:val="24"/>
          <w:szCs w:val="24"/>
        </w:rPr>
        <w:t>mortality. In doing so</w:t>
      </w:r>
      <w:r w:rsidR="0090717E">
        <w:rPr>
          <w:rFonts w:ascii="Times New Roman" w:hAnsi="Times New Roman" w:cs="Times New Roman"/>
          <w:sz w:val="24"/>
          <w:szCs w:val="24"/>
        </w:rPr>
        <w:t xml:space="preserve">, we </w:t>
      </w:r>
      <w:r w:rsidR="008C7515">
        <w:rPr>
          <w:rFonts w:ascii="Times New Roman" w:hAnsi="Times New Roman" w:cs="Times New Roman"/>
          <w:sz w:val="24"/>
          <w:szCs w:val="24"/>
        </w:rPr>
        <w:t xml:space="preserve">developed a new method </w:t>
      </w:r>
      <w:r w:rsidR="0090717E">
        <w:rPr>
          <w:rFonts w:ascii="Times New Roman" w:hAnsi="Times New Roman" w:cs="Times New Roman"/>
          <w:sz w:val="24"/>
          <w:szCs w:val="24"/>
        </w:rPr>
        <w:t>allowing</w:t>
      </w:r>
      <w:r w:rsidR="008C7515">
        <w:rPr>
          <w:rFonts w:ascii="Times New Roman" w:hAnsi="Times New Roman" w:cs="Times New Roman"/>
          <w:sz w:val="24"/>
          <w:szCs w:val="24"/>
        </w:rPr>
        <w:t xml:space="preserve"> us to quantify responses of </w:t>
      </w:r>
      <w:r w:rsidR="007F2F90">
        <w:rPr>
          <w:rFonts w:ascii="Times New Roman" w:hAnsi="Times New Roman" w:cs="Times New Roman"/>
          <w:sz w:val="24"/>
          <w:szCs w:val="24"/>
        </w:rPr>
        <w:t>one functional</w:t>
      </w:r>
      <w:r w:rsidR="008C7515">
        <w:rPr>
          <w:rFonts w:ascii="Times New Roman" w:hAnsi="Times New Roman" w:cs="Times New Roman"/>
          <w:sz w:val="24"/>
          <w:szCs w:val="24"/>
        </w:rPr>
        <w:t xml:space="preserve"> group to changes in fishing pressure across all</w:t>
      </w:r>
      <w:r w:rsidR="007F2F90">
        <w:rPr>
          <w:rFonts w:ascii="Times New Roman" w:hAnsi="Times New Roman" w:cs="Times New Roman"/>
          <w:sz w:val="24"/>
          <w:szCs w:val="24"/>
        </w:rPr>
        <w:t xml:space="preserve"> fished</w:t>
      </w:r>
      <w:r w:rsidR="008C7515">
        <w:rPr>
          <w:rFonts w:ascii="Times New Roman" w:hAnsi="Times New Roman" w:cs="Times New Roman"/>
          <w:sz w:val="24"/>
          <w:szCs w:val="24"/>
        </w:rPr>
        <w:t xml:space="preserve"> groups. </w:t>
      </w:r>
      <w:r w:rsidR="002178F1">
        <w:rPr>
          <w:rFonts w:ascii="Times New Roman" w:hAnsi="Times New Roman" w:cs="Times New Roman"/>
          <w:sz w:val="24"/>
          <w:szCs w:val="24"/>
        </w:rPr>
        <w:t>We inferred support for a compensatory mechanism, either release from fishing or predation, when the magnitude of m</w:t>
      </w:r>
      <w:r w:rsidR="008C7515">
        <w:rPr>
          <w:rFonts w:ascii="Times New Roman" w:hAnsi="Times New Roman" w:cs="Times New Roman"/>
          <w:sz w:val="24"/>
          <w:szCs w:val="24"/>
        </w:rPr>
        <w:t>odeled p</w:t>
      </w:r>
      <w:r w:rsidR="00AB030F" w:rsidRPr="003D62FA">
        <w:rPr>
          <w:rFonts w:ascii="Times New Roman" w:hAnsi="Times New Roman" w:cs="Times New Roman"/>
          <w:sz w:val="24"/>
          <w:szCs w:val="24"/>
        </w:rPr>
        <w:t xml:space="preserve">opulation </w:t>
      </w:r>
      <w:r w:rsidRPr="003D62FA">
        <w:rPr>
          <w:rFonts w:ascii="Times New Roman" w:hAnsi="Times New Roman" w:cs="Times New Roman"/>
          <w:sz w:val="24"/>
          <w:szCs w:val="24"/>
        </w:rPr>
        <w:t xml:space="preserve">increases </w:t>
      </w:r>
      <w:r w:rsidR="008C7515">
        <w:rPr>
          <w:rFonts w:ascii="Times New Roman" w:hAnsi="Times New Roman" w:cs="Times New Roman"/>
          <w:sz w:val="24"/>
          <w:szCs w:val="24"/>
        </w:rPr>
        <w:t xml:space="preserve">following perturbations in fishing or predation </w:t>
      </w:r>
      <w:r w:rsidR="002178F1">
        <w:rPr>
          <w:rFonts w:ascii="Times New Roman" w:hAnsi="Times New Roman" w:cs="Times New Roman"/>
          <w:sz w:val="24"/>
          <w:szCs w:val="24"/>
        </w:rPr>
        <w:t>far exceeded observations</w:t>
      </w:r>
      <w:r w:rsidRPr="003D62FA">
        <w:rPr>
          <w:rFonts w:ascii="Times New Roman" w:hAnsi="Times New Roman" w:cs="Times New Roman"/>
          <w:sz w:val="24"/>
          <w:szCs w:val="24"/>
        </w:rPr>
        <w:t>. We foun</w:t>
      </w:r>
      <w:r w:rsidR="0090717E">
        <w:rPr>
          <w:rFonts w:ascii="Times New Roman" w:hAnsi="Times New Roman" w:cs="Times New Roman"/>
          <w:sz w:val="24"/>
          <w:szCs w:val="24"/>
        </w:rPr>
        <w:t>d the fishing moratorium to be the</w:t>
      </w:r>
      <w:r w:rsidRPr="003D62FA">
        <w:rPr>
          <w:rFonts w:ascii="Times New Roman" w:hAnsi="Times New Roman" w:cs="Times New Roman"/>
          <w:sz w:val="24"/>
          <w:szCs w:val="24"/>
        </w:rPr>
        <w:t xml:space="preserve"> </w:t>
      </w:r>
      <w:r w:rsidR="0090717E">
        <w:rPr>
          <w:rFonts w:ascii="Times New Roman" w:hAnsi="Times New Roman" w:cs="Times New Roman"/>
          <w:sz w:val="24"/>
          <w:szCs w:val="24"/>
        </w:rPr>
        <w:t xml:space="preserve">most likely </w:t>
      </w:r>
      <w:r w:rsidRPr="003D62FA">
        <w:rPr>
          <w:rFonts w:ascii="Times New Roman" w:hAnsi="Times New Roman" w:cs="Times New Roman"/>
          <w:sz w:val="24"/>
          <w:szCs w:val="24"/>
        </w:rPr>
        <w:t xml:space="preserve">potential </w:t>
      </w:r>
      <w:r w:rsidR="003D62FA" w:rsidRPr="003D62FA">
        <w:rPr>
          <w:rFonts w:ascii="Times New Roman" w:hAnsi="Times New Roman" w:cs="Times New Roman"/>
          <w:sz w:val="24"/>
          <w:szCs w:val="24"/>
        </w:rPr>
        <w:t xml:space="preserve">mitigating </w:t>
      </w:r>
      <w:r w:rsidRPr="003D62FA">
        <w:rPr>
          <w:rFonts w:ascii="Times New Roman" w:hAnsi="Times New Roman" w:cs="Times New Roman"/>
          <w:sz w:val="24"/>
          <w:szCs w:val="24"/>
        </w:rPr>
        <w:t>mechanism</w:t>
      </w:r>
      <w:r w:rsidR="0090717E">
        <w:rPr>
          <w:rFonts w:ascii="Times New Roman" w:hAnsi="Times New Roman" w:cs="Times New Roman"/>
          <w:sz w:val="24"/>
          <w:szCs w:val="24"/>
        </w:rPr>
        <w:t>, especially for</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penaeid </w:t>
      </w:r>
      <w:r w:rsidRPr="003D62FA">
        <w:rPr>
          <w:rFonts w:ascii="Times New Roman" w:hAnsi="Times New Roman" w:cs="Times New Roman"/>
          <w:sz w:val="24"/>
          <w:szCs w:val="24"/>
        </w:rPr>
        <w:t>shrimp, menhaden, and blu</w:t>
      </w:r>
      <w:r w:rsidR="008C7515">
        <w:rPr>
          <w:rFonts w:ascii="Times New Roman" w:hAnsi="Times New Roman" w:cs="Times New Roman"/>
          <w:sz w:val="24"/>
          <w:szCs w:val="24"/>
        </w:rPr>
        <w:t xml:space="preserve">e crabs. </w:t>
      </w:r>
      <w:r w:rsidR="0090717E">
        <w:rPr>
          <w:rFonts w:ascii="Times New Roman" w:hAnsi="Times New Roman" w:cs="Times New Roman"/>
          <w:sz w:val="24"/>
          <w:szCs w:val="24"/>
        </w:rPr>
        <w:t>D</w:t>
      </w:r>
      <w:r w:rsidRPr="003D62FA">
        <w:rPr>
          <w:rFonts w:ascii="Times New Roman" w:hAnsi="Times New Roman" w:cs="Times New Roman"/>
          <w:sz w:val="24"/>
          <w:szCs w:val="24"/>
        </w:rPr>
        <w:t xml:space="preserve">olphin mortality may explain the </w:t>
      </w:r>
      <w:r w:rsidR="003D62FA" w:rsidRPr="003D62FA">
        <w:rPr>
          <w:rFonts w:ascii="Times New Roman" w:hAnsi="Times New Roman" w:cs="Times New Roman"/>
          <w:sz w:val="24"/>
          <w:szCs w:val="24"/>
        </w:rPr>
        <w:t>stability</w:t>
      </w:r>
      <w:r w:rsidRPr="003D62FA">
        <w:rPr>
          <w:rFonts w:ascii="Times New Roman" w:hAnsi="Times New Roman" w:cs="Times New Roman"/>
          <w:sz w:val="24"/>
          <w:szCs w:val="24"/>
        </w:rPr>
        <w:t xml:space="preserve"> of small </w:t>
      </w:r>
      <w:proofErr w:type="spellStart"/>
      <w:r w:rsidR="003D62FA" w:rsidRPr="003D62FA">
        <w:rPr>
          <w:rFonts w:ascii="Times New Roman" w:hAnsi="Times New Roman" w:cs="Times New Roman"/>
          <w:sz w:val="24"/>
          <w:szCs w:val="24"/>
        </w:rPr>
        <w:t>sciaenids</w:t>
      </w:r>
      <w:proofErr w:type="spellEnd"/>
      <w:r w:rsidR="003D62FA" w:rsidRPr="003D62FA">
        <w:rPr>
          <w:rFonts w:ascii="Times New Roman" w:hAnsi="Times New Roman" w:cs="Times New Roman"/>
          <w:sz w:val="24"/>
          <w:szCs w:val="24"/>
        </w:rPr>
        <w:t>.</w:t>
      </w:r>
      <w:r w:rsidRPr="003D62FA">
        <w:rPr>
          <w:rFonts w:ascii="Times New Roman" w:hAnsi="Times New Roman" w:cs="Times New Roman"/>
          <w:sz w:val="24"/>
          <w:szCs w:val="24"/>
        </w:rPr>
        <w:t xml:space="preserve"> Increased seabird mortality did not lead to major changes in any functional group we examined. </w:t>
      </w:r>
      <w:r w:rsidR="003D62FA" w:rsidRPr="003D62FA">
        <w:rPr>
          <w:rFonts w:ascii="Times New Roman" w:hAnsi="Times New Roman" w:cs="Times New Roman"/>
          <w:sz w:val="24"/>
          <w:szCs w:val="24"/>
        </w:rPr>
        <w:t xml:space="preserve">The consideration of </w:t>
      </w:r>
      <w:r w:rsidR="008E1DFB" w:rsidRPr="003D62FA">
        <w:rPr>
          <w:rFonts w:ascii="Times New Roman" w:hAnsi="Times New Roman" w:cs="Times New Roman"/>
          <w:sz w:val="24"/>
          <w:szCs w:val="24"/>
        </w:rPr>
        <w:t xml:space="preserve">indirect trophic pathways </w:t>
      </w:r>
      <w:r w:rsidR="003D62FA" w:rsidRPr="003D62FA">
        <w:rPr>
          <w:rFonts w:ascii="Times New Roman" w:hAnsi="Times New Roman" w:cs="Times New Roman"/>
          <w:sz w:val="24"/>
          <w:szCs w:val="24"/>
        </w:rPr>
        <w:t>within the food web model</w:t>
      </w:r>
      <w:r w:rsidR="007F2F90">
        <w:rPr>
          <w:rFonts w:ascii="Times New Roman" w:hAnsi="Times New Roman" w:cs="Times New Roman"/>
          <w:sz w:val="24"/>
          <w:szCs w:val="24"/>
        </w:rPr>
        <w:t xml:space="preserve"> produced</w:t>
      </w:r>
      <w:r w:rsidR="003D62FA" w:rsidRPr="003D62FA">
        <w:rPr>
          <w:rFonts w:ascii="Times New Roman" w:hAnsi="Times New Roman" w:cs="Times New Roman"/>
          <w:sz w:val="24"/>
          <w:szCs w:val="24"/>
        </w:rPr>
        <w:t xml:space="preserve"> a </w:t>
      </w:r>
      <w:r w:rsidR="00AB030F" w:rsidRPr="003D62FA">
        <w:rPr>
          <w:rFonts w:ascii="Times New Roman" w:hAnsi="Times New Roman" w:cs="Times New Roman"/>
          <w:sz w:val="24"/>
          <w:szCs w:val="24"/>
        </w:rPr>
        <w:t xml:space="preserve">wide </w:t>
      </w:r>
      <w:r w:rsidR="008E1DFB" w:rsidRPr="003D62FA">
        <w:rPr>
          <w:rFonts w:ascii="Times New Roman" w:hAnsi="Times New Roman" w:cs="Times New Roman"/>
          <w:sz w:val="24"/>
          <w:szCs w:val="24"/>
        </w:rPr>
        <w:t xml:space="preserve">range of </w:t>
      </w:r>
      <w:r w:rsidR="003D62FA" w:rsidRPr="003D62FA">
        <w:rPr>
          <w:rFonts w:ascii="Times New Roman" w:hAnsi="Times New Roman" w:cs="Times New Roman"/>
          <w:sz w:val="24"/>
          <w:szCs w:val="24"/>
        </w:rPr>
        <w:t xml:space="preserve">plausible </w:t>
      </w:r>
      <w:r w:rsidR="008E1DFB" w:rsidRPr="003D62FA">
        <w:rPr>
          <w:rFonts w:ascii="Times New Roman" w:hAnsi="Times New Roman" w:cs="Times New Roman"/>
          <w:sz w:val="24"/>
          <w:szCs w:val="24"/>
        </w:rPr>
        <w:t>population responses</w:t>
      </w:r>
      <w:r w:rsidR="003D62FA" w:rsidRPr="003D62FA">
        <w:rPr>
          <w:rFonts w:ascii="Times New Roman" w:hAnsi="Times New Roman" w:cs="Times New Roman"/>
          <w:sz w:val="24"/>
          <w:szCs w:val="24"/>
        </w:rPr>
        <w:t>,</w:t>
      </w:r>
      <w:r w:rsidR="008E1DFB"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especially responses to increases in </w:t>
      </w:r>
      <w:r w:rsidR="008E1DFB" w:rsidRPr="003D62FA">
        <w:rPr>
          <w:rFonts w:ascii="Times New Roman" w:hAnsi="Times New Roman" w:cs="Times New Roman"/>
          <w:sz w:val="24"/>
          <w:szCs w:val="24"/>
        </w:rPr>
        <w:t>predator mortality. Broadly, this work shows that</w:t>
      </w:r>
      <w:r w:rsidRPr="003D62FA">
        <w:rPr>
          <w:rFonts w:ascii="Times New Roman" w:hAnsi="Times New Roman" w:cs="Times New Roman"/>
          <w:sz w:val="24"/>
          <w:szCs w:val="24"/>
        </w:rPr>
        <w:t xml:space="preserve"> oil spills are one</w:t>
      </w:r>
      <w:r w:rsidR="008E1DFB" w:rsidRPr="003D62FA">
        <w:rPr>
          <w:rFonts w:ascii="Times New Roman" w:hAnsi="Times New Roman" w:cs="Times New Roman"/>
          <w:sz w:val="24"/>
          <w:szCs w:val="24"/>
        </w:rPr>
        <w:t xml:space="preserve"> driver of population dynamics</w:t>
      </w:r>
      <w:r w:rsidRPr="003D62FA">
        <w:rPr>
          <w:rFonts w:ascii="Times New Roman" w:hAnsi="Times New Roman" w:cs="Times New Roman"/>
          <w:sz w:val="24"/>
          <w:szCs w:val="24"/>
        </w:rPr>
        <w:t xml:space="preserve"> within a broader</w:t>
      </w:r>
      <w:r w:rsidR="00AB030F" w:rsidRPr="003D62FA">
        <w:rPr>
          <w:rFonts w:ascii="Times New Roman" w:hAnsi="Times New Roman" w:cs="Times New Roman"/>
          <w:sz w:val="24"/>
          <w:szCs w:val="24"/>
        </w:rPr>
        <w:t xml:space="preserve"> socio</w:t>
      </w:r>
      <w:r w:rsidRPr="003D62FA">
        <w:rPr>
          <w:rFonts w:ascii="Times New Roman" w:hAnsi="Times New Roman" w:cs="Times New Roman"/>
          <w:sz w:val="24"/>
          <w:szCs w:val="24"/>
        </w:rPr>
        <w:t>ecological system</w:t>
      </w:r>
      <w:r w:rsidR="006F75F7">
        <w:rPr>
          <w:rFonts w:ascii="Times New Roman" w:hAnsi="Times New Roman" w:cs="Times New Roman"/>
          <w:sz w:val="24"/>
          <w:szCs w:val="24"/>
        </w:rPr>
        <w:t>,</w:t>
      </w:r>
      <w:r w:rsidRPr="003D62FA">
        <w:rPr>
          <w:rFonts w:ascii="Times New Roman" w:hAnsi="Times New Roman" w:cs="Times New Roman"/>
          <w:sz w:val="24"/>
          <w:szCs w:val="24"/>
        </w:rPr>
        <w:t xml:space="preserve"> and understanding oil spill impacts </w:t>
      </w:r>
      <w:r w:rsidR="00AB030F" w:rsidRPr="003D62FA">
        <w:rPr>
          <w:rFonts w:ascii="Times New Roman" w:hAnsi="Times New Roman" w:cs="Times New Roman"/>
          <w:sz w:val="24"/>
          <w:szCs w:val="24"/>
        </w:rPr>
        <w:t xml:space="preserve">on populations </w:t>
      </w:r>
      <w:r w:rsidRPr="003D62FA">
        <w:rPr>
          <w:rFonts w:ascii="Times New Roman" w:hAnsi="Times New Roman" w:cs="Times New Roman"/>
          <w:sz w:val="24"/>
          <w:szCs w:val="24"/>
        </w:rPr>
        <w:t>requires consideration of this complexity.</w:t>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7B6C135E" w:rsidR="00534FBC" w:rsidRPr="00534FBC" w:rsidRDefault="006F75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s</w:t>
      </w:r>
      <w:r w:rsidR="00534FBC">
        <w:rPr>
          <w:rFonts w:ascii="Times New Roman" w:hAnsi="Times New Roman" w:cs="Times New Roman"/>
          <w:sz w:val="24"/>
          <w:szCs w:val="24"/>
        </w:rPr>
        <w:t xml:space="preserve">altmarsh, Gulf of Mexico, </w:t>
      </w:r>
      <w:r w:rsidR="004C0B33">
        <w:rPr>
          <w:rFonts w:ascii="Times New Roman" w:hAnsi="Times New Roman" w:cs="Times New Roman"/>
          <w:sz w:val="24"/>
          <w:szCs w:val="24"/>
        </w:rPr>
        <w:t>predation, fishing</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53A71305"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Unexpected</w:t>
      </w:r>
      <w:r w:rsidR="00C158AF">
        <w:rPr>
          <w:rFonts w:ascii="Times New Roman" w:hAnsi="Times New Roman" w:cs="Times New Roman"/>
          <w:sz w:val="24"/>
          <w:szCs w:val="24"/>
        </w:rPr>
        <w:t xml:space="preserve"> population</w:t>
      </w:r>
      <w:r>
        <w:rPr>
          <w:rFonts w:ascii="Times New Roman" w:hAnsi="Times New Roman" w:cs="Times New Roman"/>
          <w:sz w:val="24"/>
          <w:szCs w:val="24"/>
        </w:rPr>
        <w:t xml:space="preserve"> responses after a high-intensity</w:t>
      </w:r>
      <w:r w:rsidR="003C5388">
        <w:rPr>
          <w:rFonts w:ascii="Times New Roman" w:hAnsi="Times New Roman" w:cs="Times New Roman"/>
          <w:sz w:val="24"/>
          <w:szCs w:val="24"/>
        </w:rPr>
        <w:t>,</w:t>
      </w:r>
      <w:r>
        <w:rPr>
          <w:rFonts w:ascii="Times New Roman" w:hAnsi="Times New Roman" w:cs="Times New Roman"/>
          <w:sz w:val="24"/>
          <w:szCs w:val="24"/>
        </w:rPr>
        <w:t xml:space="preserve"> </w:t>
      </w:r>
      <w:r w:rsidR="00A40CC1">
        <w:rPr>
          <w:rFonts w:ascii="Times New Roman" w:hAnsi="Times New Roman" w:cs="Times New Roman"/>
          <w:sz w:val="24"/>
          <w:szCs w:val="24"/>
        </w:rPr>
        <w:t>short</w:t>
      </w:r>
      <w:r>
        <w:rPr>
          <w:rFonts w:ascii="Times New Roman" w:hAnsi="Times New Roman" w:cs="Times New Roman"/>
          <w:sz w:val="24"/>
          <w:szCs w:val="24"/>
        </w:rPr>
        <w:t>-duration stressor can arise because focal populati</w:t>
      </w:r>
      <w:r w:rsidR="002C7F97">
        <w:rPr>
          <w:rFonts w:ascii="Times New Roman" w:hAnsi="Times New Roman" w:cs="Times New Roman"/>
          <w:sz w:val="24"/>
          <w:szCs w:val="24"/>
        </w:rPr>
        <w:t xml:space="preserve">ons are embedded in a larger </w:t>
      </w:r>
      <w:r>
        <w:rPr>
          <w:rFonts w:ascii="Times New Roman" w:hAnsi="Times New Roman" w:cs="Times New Roman"/>
          <w:sz w:val="24"/>
          <w:szCs w:val="24"/>
        </w:rPr>
        <w:t>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w:t>
      </w:r>
      <w:r>
        <w:rPr>
          <w:rFonts w:ascii="Times New Roman" w:hAnsi="Times New Roman" w:cs="Times New Roman"/>
          <w:sz w:val="24"/>
          <w:szCs w:val="24"/>
        </w:rPr>
        <w:t xml:space="preserve">that </w:t>
      </w:r>
      <w:r w:rsidR="003C5388">
        <w:rPr>
          <w:rFonts w:ascii="Times New Roman" w:hAnsi="Times New Roman" w:cs="Times New Roman"/>
          <w:sz w:val="24"/>
          <w:szCs w:val="24"/>
        </w:rPr>
        <w:t xml:space="preserve">solely </w:t>
      </w:r>
      <w:r>
        <w:rPr>
          <w:rFonts w:ascii="Times New Roman" w:hAnsi="Times New Roman" w:cs="Times New Roman"/>
          <w:sz w:val="24"/>
          <w:szCs w:val="24"/>
        </w:rPr>
        <w:t xml:space="preserve">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w:t>
      </w:r>
      <w:r w:rsidR="001163ED" w:rsidRPr="00BA6B75">
        <w:rPr>
          <w:rFonts w:ascii="Times New Roman" w:hAnsi="Times New Roman" w:cs="Times New Roman"/>
          <w:i/>
          <w:sz w:val="24"/>
          <w:szCs w:val="24"/>
        </w:rPr>
        <w:t>Deepwater Horizon</w:t>
      </w:r>
      <w:r w:rsidR="001163ED" w:rsidRPr="001163ED">
        <w:rPr>
          <w:rFonts w:ascii="Times New Roman" w:hAnsi="Times New Roman" w:cs="Times New Roman"/>
          <w:sz w:val="24"/>
          <w:szCs w:val="24"/>
        </w:rPr>
        <w:t xml:space="preserve"> Macondo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w:t>
      </w:r>
      <w:r w:rsidR="0064265B">
        <w:rPr>
          <w:rFonts w:ascii="Times New Roman" w:hAnsi="Times New Roman" w:cs="Times New Roman"/>
          <w:sz w:val="24"/>
          <w:szCs w:val="24"/>
        </w:rPr>
        <w:t>estuarine</w:t>
      </w:r>
      <w:r w:rsidR="001163ED" w:rsidRPr="001163ED">
        <w:rPr>
          <w:rFonts w:ascii="Times New Roman" w:hAnsi="Times New Roman" w:cs="Times New Roman"/>
          <w:sz w:val="24"/>
          <w:szCs w:val="24"/>
        </w:rPr>
        <w:t xml:space="preserve"> ecosystems. F</w:t>
      </w:r>
      <w:r w:rsidR="001163ED">
        <w:rPr>
          <w:rFonts w:ascii="Times New Roman" w:hAnsi="Times New Roman" w:cs="Times New Roman"/>
          <w:sz w:val="24"/>
          <w:szCs w:val="24"/>
        </w:rPr>
        <w:t xml:space="preserve">or </w:t>
      </w:r>
      <w:r w:rsidR="006F75F7">
        <w:rPr>
          <w:rFonts w:ascii="Times New Roman" w:hAnsi="Times New Roman" w:cs="Times New Roman"/>
          <w:sz w:val="24"/>
          <w:szCs w:val="24"/>
        </w:rPr>
        <w:t>nearshore</w:t>
      </w:r>
      <w:r w:rsidR="001163ED">
        <w:rPr>
          <w:rFonts w:ascii="Times New Roman" w:hAnsi="Times New Roman" w:cs="Times New Roman"/>
          <w:sz w:val="24"/>
          <w:szCs w:val="24"/>
        </w:rPr>
        <w:t xml:space="preserve">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 or or</w:t>
      </w:r>
      <w:r w:rsidR="006F75F7">
        <w:rPr>
          <w:rFonts w:ascii="Times New Roman" w:hAnsi="Times New Roman" w:cs="Times New Roman"/>
          <w:sz w:val="24"/>
          <w:szCs w:val="24"/>
        </w:rPr>
        <w:t xml:space="preserve">ganismal </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64265B">
        <w:rPr>
          <w:rFonts w:ascii="Times New Roman" w:hAnsi="Times New Roman" w:cs="Times New Roman"/>
          <w:sz w:val="24"/>
          <w:szCs w:val="24"/>
        </w:rPr>
        <w:t xml:space="preserve"> minimal or even positive impacts</w:t>
      </w:r>
      <w:r w:rsidR="001163ED">
        <w:rPr>
          <w:rFonts w:ascii="Times New Roman" w:hAnsi="Times New Roman" w:cs="Times New Roman"/>
          <w:sz w:val="24"/>
          <w:szCs w:val="24"/>
        </w:rPr>
        <w:t xml:space="preserve"> at </w:t>
      </w:r>
      <w:r w:rsidR="00D45A80">
        <w:rPr>
          <w:rFonts w:ascii="Times New Roman" w:hAnsi="Times New Roman" w:cs="Times New Roman"/>
          <w:sz w:val="24"/>
          <w:szCs w:val="24"/>
        </w:rPr>
        <w:t>the population</w:t>
      </w:r>
      <w:r w:rsidR="006F75F7">
        <w:rPr>
          <w:rFonts w:ascii="Times New Roman" w:hAnsi="Times New Roman" w:cs="Times New Roman"/>
          <w:sz w:val="24"/>
          <w:szCs w:val="24"/>
        </w:rPr>
        <w:t xml:space="preserve"> </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(Fodrie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{"citationID":"vT2EIuIM","properties":{"formattedCitation":"(Martin 2017)","plainCitation":"(Martin 2017)","noteIndex":0},"citationItems":[{"id":2,"uris":["http://zotero.org/users/783258/items/QIA5H79V"],"uri":["http://zotero.org/users/783258/items/QIA5H79V"],"itemData":{"id":2,"type":"article-journal","abstract":"The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w:t>
      </w:r>
      <w:r w:rsidR="005C0147">
        <w:rPr>
          <w:rFonts w:ascii="Times New Roman" w:hAnsi="Times New Roman" w:cs="Times New Roman"/>
          <w:sz w:val="24"/>
          <w:szCs w:val="24"/>
        </w:rPr>
        <w:t xml:space="preserve"> estuarine</w:t>
      </w:r>
      <w:r w:rsidR="001163ED" w:rsidRPr="001163ED">
        <w:rPr>
          <w:rFonts w:ascii="Times New Roman" w:hAnsi="Times New Roman" w:cs="Times New Roman"/>
          <w:sz w:val="24"/>
          <w:szCs w:val="24"/>
        </w:rPr>
        <w:t xml:space="preserve">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2019)","noteIndex":0},"citationItems":[{"id":1,"uris":["http://zotero.org/users/783258/items/XUDBAZV6"],"uri":["http://zotero.org/users/783258/items/XUDBAZV6"],"itemData":{"id":1,"type":"article-journal","abstract":"Fundulus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J."}],"issued":{"date-parts":[["2017",10,1]]}}},{"id":314,"uris":["http://zotero.org/users/783258/items/7Z2JK3PC"],"uri":["http://zotero.org/users/783258/items/7Z2JK3PC"],"itemData":{"id":314,"type":"article-journal","abstract":"The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w:t>
      </w:r>
      <w:r w:rsidR="00411419">
        <w:rPr>
          <w:rFonts w:ascii="Times New Roman" w:hAnsi="Times New Roman" w:cs="Times New Roman"/>
          <w:sz w:val="24"/>
          <w:szCs w:val="24"/>
        </w:rPr>
        <w:t>es</w:t>
      </w:r>
      <w:r w:rsidR="00CC01F4">
        <w:rPr>
          <w:rFonts w:ascii="Times New Roman" w:hAnsi="Times New Roman" w:cs="Times New Roman"/>
          <w:sz w:val="24"/>
          <w:szCs w:val="24"/>
        </w:rPr>
        <w:t xml:space="preserve">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{"citationID":"1tMNAaGT","properties":{"formattedCitation":"(Van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CC01F4">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CC01F4">
        <w:rPr>
          <w:rFonts w:ascii="Times New Roman" w:hAnsi="Times New Roman" w:cs="Times New Roman"/>
          <w:sz w:val="24"/>
          <w:szCs w:val="24"/>
        </w:rPr>
        <w:fldChar w:fldCharType="end"/>
      </w:r>
      <w:r w:rsidR="006F75F7">
        <w:rPr>
          <w:rFonts w:ascii="Times New Roman" w:hAnsi="Times New Roman" w:cs="Times New Roman"/>
          <w:sz w:val="24"/>
          <w:szCs w:val="24"/>
        </w:rPr>
        <w:t>.</w:t>
      </w:r>
      <w:r w:rsidR="007E59D8">
        <w:rPr>
          <w:rFonts w:ascii="Times New Roman" w:hAnsi="Times New Roman" w:cs="Times New Roman"/>
          <w:sz w:val="24"/>
          <w:szCs w:val="24"/>
        </w:rPr>
        <w:t xml:space="preserve"> </w:t>
      </w:r>
      <w:r w:rsidR="0022159B">
        <w:rPr>
          <w:rFonts w:ascii="Times New Roman" w:hAnsi="Times New Roman" w:cs="Times New Roman"/>
          <w:sz w:val="24"/>
          <w:szCs w:val="24"/>
        </w:rPr>
        <w:t>Finally, fish</w:t>
      </w:r>
      <w:r w:rsidR="0022159B" w:rsidRPr="006F75F7">
        <w:rPr>
          <w:rFonts w:ascii="Times New Roman" w:hAnsi="Times New Roman"/>
          <w:sz w:val="24"/>
        </w:rPr>
        <w:t>es</w:t>
      </w:r>
      <w:r w:rsidR="0022159B">
        <w:rPr>
          <w:rFonts w:ascii="Times New Roman" w:hAnsi="Times New Roman" w:cs="Times New Roman"/>
          <w:sz w:val="24"/>
          <w:szCs w:val="24"/>
        </w:rPr>
        <w:t xml:space="preserve">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w:t>
      </w:r>
      <w:r w:rsidR="00563721">
        <w:rPr>
          <w:rFonts w:ascii="Times New Roman" w:hAnsi="Times New Roman" w:cs="Times New Roman"/>
          <w:sz w:val="24"/>
          <w:szCs w:val="24"/>
        </w:rPr>
        <w:t>targeted</w:t>
      </w:r>
      <w:r w:rsidR="007E59D8">
        <w:rPr>
          <w:rFonts w:ascii="Times New Roman" w:hAnsi="Times New Roman" w:cs="Times New Roman"/>
          <w:sz w:val="24"/>
          <w:szCs w:val="24"/>
        </w:rPr>
        <w:t xml:space="preserve"> research</w:t>
      </w:r>
      <w:r w:rsidR="00563721">
        <w:rPr>
          <w:rFonts w:ascii="Times New Roman" w:hAnsi="Times New Roman" w:cs="Times New Roman"/>
          <w:sz w:val="24"/>
          <w:szCs w:val="24"/>
        </w:rPr>
        <w:t xml:space="preserve"> attention</w:t>
      </w:r>
      <w:r w:rsidR="007E59D8">
        <w:rPr>
          <w:rFonts w:ascii="Times New Roman" w:hAnsi="Times New Roman" w:cs="Times New Roman"/>
          <w:sz w:val="24"/>
          <w:szCs w:val="24"/>
        </w:rPr>
        <w:t xml:space="preserve">, the final two </w:t>
      </w:r>
      <w:r w:rsidR="00563721">
        <w:rPr>
          <w:rFonts w:ascii="Times New Roman" w:hAnsi="Times New Roman" w:cs="Times New Roman"/>
          <w:sz w:val="24"/>
          <w:szCs w:val="24"/>
        </w:rPr>
        <w:t xml:space="preserve">have </w:t>
      </w:r>
      <w:r w:rsidR="007E59D8">
        <w:rPr>
          <w:rFonts w:ascii="Times New Roman" w:hAnsi="Times New Roman" w:cs="Times New Roman"/>
          <w:sz w:val="24"/>
          <w:szCs w:val="24"/>
        </w:rPr>
        <w:t>remain</w:t>
      </w:r>
      <w:r w:rsidR="00563721">
        <w:rPr>
          <w:rFonts w:ascii="Times New Roman" w:hAnsi="Times New Roman" w:cs="Times New Roman"/>
          <w:sz w:val="24"/>
          <w:szCs w:val="24"/>
        </w:rPr>
        <w:t>ed difficult to</w:t>
      </w:r>
      <w:r w:rsidR="007E59D8">
        <w:rPr>
          <w:rFonts w:ascii="Times New Roman" w:hAnsi="Times New Roman" w:cs="Times New Roman"/>
          <w:sz w:val="24"/>
          <w:szCs w:val="24"/>
        </w:rPr>
        <w:t xml:space="preserve"> </w:t>
      </w:r>
      <w:r>
        <w:rPr>
          <w:rFonts w:ascii="Times New Roman" w:hAnsi="Times New Roman" w:cs="Times New Roman"/>
          <w:sz w:val="24"/>
          <w:szCs w:val="24"/>
        </w:rPr>
        <w:t>test</w:t>
      </w:r>
      <w:r w:rsidR="007E59D8">
        <w:rPr>
          <w:rFonts w:ascii="Times New Roman" w:hAnsi="Times New Roman" w:cs="Times New Roman"/>
          <w:sz w:val="24"/>
          <w:szCs w:val="24"/>
        </w:rPr>
        <w:t xml:space="preserve"> across a diversity of</w:t>
      </w:r>
      <w:r w:rsidR="006F75F7">
        <w:rPr>
          <w:rFonts w:ascii="Times New Roman" w:hAnsi="Times New Roman" w:cs="Times New Roman"/>
          <w:sz w:val="24"/>
          <w:szCs w:val="24"/>
        </w:rPr>
        <w:t xml:space="preserve"> estuarine</w:t>
      </w:r>
      <w:r w:rsidR="007E59D8">
        <w:rPr>
          <w:rFonts w:ascii="Times New Roman" w:hAnsi="Times New Roman" w:cs="Times New Roman"/>
          <w:sz w:val="24"/>
          <w:szCs w:val="24"/>
        </w:rPr>
        <w:t xml:space="preserve"> </w:t>
      </w:r>
      <w:r w:rsidR="00311EFF">
        <w:rPr>
          <w:rFonts w:ascii="Times New Roman" w:hAnsi="Times New Roman" w:cs="Times New Roman"/>
          <w:sz w:val="24"/>
          <w:szCs w:val="24"/>
        </w:rPr>
        <w:t>taxa</w:t>
      </w:r>
      <w:r w:rsidR="00563721">
        <w:rPr>
          <w:rFonts w:ascii="Times New Roman" w:hAnsi="Times New Roman" w:cs="Times New Roman"/>
          <w:sz w:val="24"/>
          <w:szCs w:val="24"/>
        </w:rPr>
        <w:t xml:space="preserve"> and at realistic spatiotemporal scales</w:t>
      </w:r>
      <w:r w:rsidR="007E59D8">
        <w:rPr>
          <w:rFonts w:ascii="Times New Roman" w:hAnsi="Times New Roman" w:cs="Times New Roman"/>
          <w:sz w:val="24"/>
          <w:szCs w:val="24"/>
        </w:rPr>
        <w:t xml:space="preserve">. </w:t>
      </w:r>
    </w:p>
    <w:p w14:paraId="30169C6E" w14:textId="3B0D8BBE"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lastRenderedPageBreak/>
        <w:fldChar w:fldCharType="begin"/>
      </w:r>
      <w:r w:rsidR="00D1191A">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2008)","noteIndex":0},"citationItems":[{"id":396,"uris":["http://zotero.org/users/783258/items/78SGRBKV"],"uri":["http://zotero.org/users/783258/items/78SGRBKV"],"itemData":{"id":396,"type":"article-journal","abstract":"Stimulated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Glenn"}],"issued":{"date-parts":[["2000",4,1]]}}},{"id":393,"uris":["http://zotero.org/users/783258/items/VN8NHLAB"],"uri":["http://zotero.org/users/783258/items/VN8NHLAB"],"itemData":{"id":393,"type":"article-journal","container-title":"Ocean &amp; Coastal Management","DOI":"https://doi.org/10.1016/j.ocecoaman.2004.12.002","issue":"11-12","page":"565–580","source":"Google Scholar","title":"The economic significance of the Gulf of Mexico related to population, income, employment, minerals, fisheries and shipping","volume":"47","author":[{"family":"Adams","given":"Charles M."},{"family":"Hernandez","given":"Emilio"},{"family":"Cato","given":"James C."}],"issued":{"date-parts":[["2004"]]}}},{"id":394,"uris":["http://zotero.org/users/783258/items/VC86N2WQ"],"uri":["http://zotero.org/users/783258/items/VC86N2WQ"],"itemData":{"id":394,"type":"article-journal","collection-title":"U.S. Dep. Commerce, NOAA Tech. Memo. NMFSF/SPO-90, 94 p.","source":"Google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F56650">
        <w:rPr>
          <w:rFonts w:ascii="Times New Roman" w:hAnsi="Times New Roman" w:cs="Times New Roman"/>
          <w:sz w:val="24"/>
          <w:lang w:val="es-MX"/>
        </w:rPr>
        <w:t>(Chesney et al. 2000; Adams et al. 2004; Lellis-Dibble et al. 2008)</w:t>
      </w:r>
      <w:r>
        <w:rPr>
          <w:rFonts w:ascii="Times New Roman" w:hAnsi="Times New Roman" w:cs="Times New Roman"/>
          <w:sz w:val="24"/>
          <w:szCs w:val="24"/>
        </w:rPr>
        <w:fldChar w:fldCharType="end"/>
      </w:r>
      <w:r w:rsidRPr="00F56650">
        <w:rPr>
          <w:rFonts w:ascii="Times New Roman" w:hAnsi="Times New Roman" w:cs="Times New Roman"/>
          <w:sz w:val="24"/>
          <w:szCs w:val="24"/>
          <w:lang w:val="es-MX"/>
        </w:rPr>
        <w:t xml:space="preserve">. </w:t>
      </w:r>
      <w:r>
        <w:rPr>
          <w:rFonts w:ascii="Times New Roman" w:hAnsi="Times New Roman" w:cs="Times New Roman"/>
          <w:sz w:val="24"/>
          <w:szCs w:val="24"/>
        </w:rPr>
        <w:t xml:space="preserve">Valuable </w:t>
      </w:r>
      <w:r w:rsidR="004D0F8C">
        <w:rPr>
          <w:rFonts w:ascii="Times New Roman" w:hAnsi="Times New Roman" w:cs="Times New Roman"/>
          <w:sz w:val="24"/>
          <w:szCs w:val="24"/>
        </w:rPr>
        <w:t xml:space="preserve">estuarine </w:t>
      </w:r>
      <w:r>
        <w:rPr>
          <w:rFonts w:ascii="Times New Roman" w:hAnsi="Times New Roman" w:cs="Times New Roman"/>
          <w:sz w:val="24"/>
          <w:szCs w:val="24"/>
        </w:rPr>
        <w:t xml:space="preserve">fisheries </w:t>
      </w:r>
      <w:r w:rsidR="004D0F8C">
        <w:rPr>
          <w:rFonts w:ascii="Times New Roman" w:hAnsi="Times New Roman" w:cs="Times New Roman"/>
          <w:sz w:val="24"/>
          <w:szCs w:val="24"/>
        </w:rPr>
        <w:t>along the</w:t>
      </w:r>
      <w:r>
        <w:rPr>
          <w:rFonts w:ascii="Times New Roman" w:hAnsi="Times New Roman" w:cs="Times New Roman"/>
          <w:sz w:val="24"/>
          <w:szCs w:val="24"/>
        </w:rPr>
        <w:t xml:space="preserve"> Gulf Coast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2014)","noteIndex":0},"citationItems":[{"id":312,"uris":["http://zotero.org/users/783258/items/WGZVCED9"],"uri":["http://zotero.org/users/783258/items/WGZVCED9"],"itemData":{"id":312,"type":"article-journal","abstract":"With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313,"uris":["http://zotero.org/users/783258/items/4E94HPD3"],"uri":["http://zotero.org/users/783258/items/4E94HPD3"],"itemData":{"id":313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(Jacob et 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r>
        <w:rPr>
          <w:rFonts w:ascii="Times New Roman" w:hAnsi="Times New Roman" w:cs="Times New Roman"/>
          <w:i/>
          <w:sz w:val="24"/>
          <w:szCs w:val="24"/>
        </w:rPr>
        <w:t>Crassostrea virginica</w:t>
      </w:r>
      <w:r>
        <w:rPr>
          <w:rFonts w:ascii="Times New Roman" w:hAnsi="Times New Roman" w:cs="Times New Roman"/>
          <w:sz w:val="24"/>
          <w:szCs w:val="24"/>
        </w:rPr>
        <w:t xml:space="preserve">), </w:t>
      </w:r>
      <w:r w:rsidR="00E26BCA">
        <w:rPr>
          <w:rFonts w:ascii="Times New Roman" w:hAnsi="Times New Roman" w:cs="Times New Roman"/>
          <w:sz w:val="24"/>
          <w:szCs w:val="24"/>
        </w:rPr>
        <w:t xml:space="preserve">penaeid </w:t>
      </w:r>
      <w:r>
        <w:rPr>
          <w:rFonts w:ascii="Times New Roman" w:hAnsi="Times New Roman" w:cs="Times New Roman"/>
          <w:sz w:val="24"/>
          <w:szCs w:val="24"/>
        </w:rPr>
        <w:t>shrimp</w:t>
      </w:r>
      <w:r w:rsidR="006F75F7">
        <w:rPr>
          <w:rFonts w:ascii="Times New Roman" w:hAnsi="Times New Roman" w:cs="Times New Roman"/>
          <w:sz w:val="24"/>
          <w:szCs w:val="24"/>
        </w:rPr>
        <w:t xml:space="preserve"> (</w:t>
      </w:r>
      <w:proofErr w:type="spellStart"/>
      <w:r w:rsidR="00502227" w:rsidRPr="00502227">
        <w:rPr>
          <w:rFonts w:ascii="Times New Roman" w:hAnsi="Times New Roman" w:cs="Times New Roman"/>
          <w:i/>
          <w:sz w:val="24"/>
          <w:szCs w:val="24"/>
        </w:rPr>
        <w:t>Farfantepenaeus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aztecus</w:t>
      </w:r>
      <w:proofErr w:type="spellEnd"/>
      <w:r w:rsidR="005C0147">
        <w:rPr>
          <w:rFonts w:ascii="Times New Roman" w:hAnsi="Times New Roman" w:cs="Times New Roman"/>
          <w:sz w:val="24"/>
          <w:szCs w:val="24"/>
        </w:rPr>
        <w:t>,</w:t>
      </w:r>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Litopenaeus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setiferus</w:t>
      </w:r>
      <w:proofErr w:type="spellEnd"/>
      <w:r w:rsidR="006F75F7">
        <w:rPr>
          <w:rFonts w:ascii="Times New Roman" w:hAnsi="Times New Roman" w:cs="Times New Roman"/>
          <w:sz w:val="24"/>
          <w:szCs w:val="24"/>
        </w:rPr>
        <w:t>), blue crab</w:t>
      </w:r>
      <w:r>
        <w:rPr>
          <w:rFonts w:ascii="Times New Roman" w:hAnsi="Times New Roman" w:cs="Times New Roman"/>
          <w:sz w:val="24"/>
          <w:szCs w:val="24"/>
        </w:rPr>
        <w:t xml:space="preserve"> (</w:t>
      </w:r>
      <w:r>
        <w:rPr>
          <w:rFonts w:ascii="Times New Roman" w:hAnsi="Times New Roman" w:cs="Times New Roman"/>
          <w:i/>
          <w:sz w:val="24"/>
          <w:szCs w:val="24"/>
        </w:rPr>
        <w:t xml:space="preserve">Callinectes </w:t>
      </w:r>
      <w:proofErr w:type="spellStart"/>
      <w:r>
        <w:rPr>
          <w:rFonts w:ascii="Times New Roman" w:hAnsi="Times New Roman" w:cs="Times New Roman"/>
          <w:i/>
          <w:sz w:val="24"/>
          <w:szCs w:val="24"/>
        </w:rPr>
        <w:t>sapidus</w:t>
      </w:r>
      <w:proofErr w:type="spellEnd"/>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sidR="0045190F">
        <w:rPr>
          <w:rFonts w:ascii="Times New Roman" w:hAnsi="Times New Roman" w:cs="Times New Roman"/>
          <w:sz w:val="24"/>
          <w:szCs w:val="24"/>
        </w:rPr>
        <w:t xml:space="preserve">Gulf </w:t>
      </w:r>
      <w:r>
        <w:rPr>
          <w:rFonts w:ascii="Times New Roman" w:hAnsi="Times New Roman" w:cs="Times New Roman"/>
          <w:sz w:val="24"/>
          <w:szCs w:val="24"/>
        </w:rPr>
        <w:t>menhaden (</w:t>
      </w:r>
      <w:proofErr w:type="spellStart"/>
      <w:r>
        <w:rPr>
          <w:rFonts w:ascii="Times New Roman" w:hAnsi="Times New Roman" w:cs="Times New Roman"/>
          <w:i/>
          <w:sz w:val="24"/>
          <w:szCs w:val="24"/>
        </w:rPr>
        <w:t>Brevoortia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patronus</w:t>
      </w:r>
      <w:proofErr w:type="spellEnd"/>
      <w:r>
        <w:rPr>
          <w:rFonts w:ascii="Times New Roman" w:hAnsi="Times New Roman" w:cs="Times New Roman"/>
          <w:sz w:val="24"/>
          <w:szCs w:val="24"/>
        </w:rPr>
        <w:t>) are harvested and exported globally, while abundant</w:t>
      </w:r>
      <w:r w:rsidR="00B35B82">
        <w:rPr>
          <w:rFonts w:ascii="Times New Roman" w:hAnsi="Times New Roman" w:cs="Times New Roman"/>
          <w:sz w:val="24"/>
          <w:szCs w:val="24"/>
        </w:rPr>
        <w:t>,</w:t>
      </w:r>
      <w:r>
        <w:rPr>
          <w:rFonts w:ascii="Times New Roman" w:hAnsi="Times New Roman" w:cs="Times New Roman"/>
          <w:sz w:val="24"/>
          <w:szCs w:val="24"/>
        </w:rPr>
        <w:t xml:space="preserve"> recreationally-important species such as red drum (</w:t>
      </w:r>
      <w:proofErr w:type="spellStart"/>
      <w:r>
        <w:rPr>
          <w:rFonts w:ascii="Times New Roman" w:hAnsi="Times New Roman" w:cs="Times New Roman"/>
          <w:i/>
          <w:sz w:val="24"/>
          <w:szCs w:val="24"/>
        </w:rPr>
        <w:t>Sciaenops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ocellatus</w:t>
      </w:r>
      <w:proofErr w:type="spellEnd"/>
      <w:r>
        <w:rPr>
          <w:rFonts w:ascii="Times New Roman" w:hAnsi="Times New Roman" w:cs="Times New Roman"/>
          <w:sz w:val="24"/>
          <w:szCs w:val="24"/>
        </w:rPr>
        <w:t>), spotted seatrout (</w:t>
      </w:r>
      <w:proofErr w:type="spellStart"/>
      <w:r>
        <w:rPr>
          <w:rFonts w:ascii="Times New Roman" w:hAnsi="Times New Roman" w:cs="Times New Roman"/>
          <w:i/>
          <w:sz w:val="24"/>
          <w:szCs w:val="24"/>
        </w:rPr>
        <w:t>Cynoscion</w:t>
      </w:r>
      <w:proofErr w:type="spellEnd"/>
      <w:r>
        <w:rPr>
          <w:rFonts w:ascii="Times New Roman" w:hAnsi="Times New Roman" w:cs="Times New Roman"/>
          <w:i/>
          <w:sz w:val="24"/>
          <w:szCs w:val="24"/>
        </w:rPr>
        <w:t xml:space="preserve"> nebulosus</w:t>
      </w:r>
      <w:r>
        <w:rPr>
          <w:rFonts w:ascii="Times New Roman" w:hAnsi="Times New Roman" w:cs="Times New Roman"/>
          <w:sz w:val="24"/>
          <w:szCs w:val="24"/>
        </w:rPr>
        <w:t>), and flounders (</w:t>
      </w:r>
      <w:proofErr w:type="spellStart"/>
      <w:r>
        <w:rPr>
          <w:rFonts w:ascii="Times New Roman" w:hAnsi="Times New Roman" w:cs="Times New Roman"/>
          <w:i/>
          <w:sz w:val="24"/>
          <w:szCs w:val="24"/>
        </w:rPr>
        <w:t>Paralichthys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spp.) promote thriving tourism revenues for Gulf </w:t>
      </w:r>
      <w:r w:rsidR="00B35B82">
        <w:rPr>
          <w:rFonts w:ascii="Times New Roman" w:hAnsi="Times New Roman" w:cs="Times New Roman"/>
          <w:sz w:val="24"/>
          <w:szCs w:val="24"/>
        </w:rPr>
        <w:t xml:space="preserve">Coast </w:t>
      </w:r>
      <w:r>
        <w:rPr>
          <w:rFonts w:ascii="Times New Roman" w:hAnsi="Times New Roman" w:cs="Times New Roman"/>
          <w:sz w:val="24"/>
          <w:szCs w:val="24"/>
        </w:rPr>
        <w:t>residents.</w:t>
      </w:r>
      <w:r w:rsidR="002C7F97">
        <w:rPr>
          <w:rFonts w:ascii="Times New Roman" w:hAnsi="Times New Roman" w:cs="Times New Roman"/>
          <w:sz w:val="24"/>
          <w:szCs w:val="24"/>
        </w:rPr>
        <w:t xml:space="preserve"> Harvesters and fishery managers both respond to and impact dynamics of target and bycatch populations in the northern Gulf of Mexico, and these impacts in turn affect the entire food web</w:t>
      </w:r>
      <w:r w:rsidR="00DA5D9A">
        <w:rPr>
          <w:rFonts w:ascii="Times New Roman" w:hAnsi="Times New Roman" w:cs="Times New Roman"/>
          <w:sz w:val="24"/>
          <w:szCs w:val="24"/>
        </w:rPr>
        <w:t>, making it a linked human-natural system</w:t>
      </w:r>
      <w:r w:rsidR="002C7F97">
        <w:rPr>
          <w:rFonts w:ascii="Times New Roman" w:hAnsi="Times New Roman" w:cs="Times New Roman"/>
          <w:sz w:val="24"/>
          <w:szCs w:val="24"/>
        </w:rPr>
        <w:t xml:space="preserve"> </w:t>
      </w:r>
      <w:r w:rsidR="002C7F9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{"citationID":"85g8mQK3","properties":{"formattedCitation":"(Liu et al. 2007; Murawski et al. 2021)","plainCitation":"(Liu et al. 2007; Murawski et al. 2021)","noteIndex":0},"citationItems":[{"id":1860,"uris":["http://zotero.org/users/783258/items/UAIXRMCV"],"uri":["http://zotero.org/users/783258/items/UAIXRMCV"],"itemData":{"id":1860,"type":"article-journal","abstract":"Humans have continuously interacted with natural systems, resulting in the formation and development of coupled human and natural systems (CHANS). Recent studies reveal the complexity of organizational, spatial, and temporal couplings of CHANS. These couplings have evolved from direct to more indirect interactions, from adjacent to more distant linkages, from local to global scales, and from simple to complex patterns and processes. Untangling complexities, such as reciprocal effects and emergent properties, can lead to novel scientific discoveries and is essential to developing effective policies for ecological and socioeconomic sustainability. Opportunities for truly integrating various disciplines are emerging to address fundamental questions about CHANS and meet society's unprecedented challenges.","container-title":"AMBIO: A Journal of the Human Environment","DOI":"10.1579/0044-7447(2007)36[639:CHANS]2.0.CO;2","ISSN":"0044-7447, 1654-7209","issue":"8","journalAbbreviation":"ambi","note":"publisher: Royal Swedish Academy of Sciences","page":"639-649","source":"bioone.org","title":"Coupled Human and Natural Systems","volume":"36","author":[{"family":"Liu","given":"Jianguo"},{"family":"Dietz","given":"Thomas"},{"family":"Carpenter","given":"Stephen R."},{"family":"Folke","given":"Carl"},{"family":"Alberti","given":"Marina"},{"family":"Redman","given":"Charles L."},{"family":"Schneider","given":"Stephen H."},{"family":"Ostrom","given":"Elinor"},{"family":"Pell","given":"Alice N."},{"family":"Lubchenco","given":"Jane"},{"family":"Taylor","given":"William W."},{"family":"Ouyang","given":"Zhiyun"},{"family":"Deadman","given":"Peter"},{"family":"Kratz","given":"Timothy"},{"family":"Provencher","given":"William"}],"issued":{"date-parts":[["2007",12]]}}},{"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schema":"https://github.com/citation-style-language/schema/raw/master/csl-citation.json"} </w:instrText>
      </w:r>
      <w:r w:rsidR="002C7F97">
        <w:rPr>
          <w:rFonts w:ascii="Times New Roman" w:hAnsi="Times New Roman" w:cs="Times New Roman"/>
          <w:sz w:val="24"/>
          <w:szCs w:val="24"/>
        </w:rPr>
        <w:fldChar w:fldCharType="separate"/>
      </w:r>
      <w:r w:rsidR="005C597E" w:rsidRPr="005C597E">
        <w:rPr>
          <w:rFonts w:ascii="Times New Roman" w:hAnsi="Times New Roman" w:cs="Times New Roman"/>
          <w:sz w:val="24"/>
        </w:rPr>
        <w:t>(Liu et al. 2007; Murawski et al. 2021)</w:t>
      </w:r>
      <w:r w:rsidR="002C7F97">
        <w:rPr>
          <w:rFonts w:ascii="Times New Roman" w:hAnsi="Times New Roman" w:cs="Times New Roman"/>
          <w:sz w:val="24"/>
          <w:szCs w:val="24"/>
        </w:rPr>
        <w:fldChar w:fldCharType="end"/>
      </w:r>
      <w:r w:rsidR="002C7F97">
        <w:rPr>
          <w:rFonts w:ascii="Times New Roman" w:hAnsi="Times New Roman" w:cs="Times New Roman"/>
          <w:sz w:val="24"/>
          <w:szCs w:val="24"/>
        </w:rPr>
        <w:t>.</w:t>
      </w:r>
    </w:p>
    <w:p w14:paraId="6E7BF0B7" w14:textId="549BD9A0"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w:t>
      </w:r>
      <w:r w:rsidRPr="00BA6B75">
        <w:rPr>
          <w:rFonts w:ascii="Times New Roman" w:hAnsi="Times New Roman" w:cs="Times New Roman"/>
          <w:i/>
          <w:sz w:val="24"/>
          <w:szCs w:val="24"/>
        </w:rPr>
        <w:t>Deepwater Horizon</w:t>
      </w:r>
      <w:r>
        <w:rPr>
          <w:rFonts w:ascii="Times New Roman" w:hAnsi="Times New Roman" w:cs="Times New Roman"/>
          <w:sz w:val="24"/>
          <w:szCs w:val="24"/>
        </w:rPr>
        <w:t xml:space="preserve"> oil spill had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Two weeks following the collapse of the drilling pl</w:t>
      </w:r>
      <w:r w:rsidR="00E30243">
        <w:rPr>
          <w:rFonts w:ascii="Times New Roman" w:hAnsi="Times New Roman" w:cs="Times New Roman"/>
          <w:sz w:val="24"/>
          <w:szCs w:val="24"/>
        </w:rPr>
        <w:t>atform, the National Ocean</w:t>
      </w:r>
      <w:r>
        <w:rPr>
          <w:rFonts w:ascii="Times New Roman" w:hAnsi="Times New Roman" w:cs="Times New Roman"/>
          <w:sz w:val="24"/>
          <w:szCs w:val="24"/>
        </w:rPr>
        <w:t xml:space="preserve">ic and Atmospheric Administration (NOAA) initiated closures </w:t>
      </w:r>
      <w:r w:rsidR="00F45DAF">
        <w:rPr>
          <w:rFonts w:ascii="Times New Roman" w:hAnsi="Times New Roman" w:cs="Times New Roman"/>
          <w:sz w:val="24"/>
          <w:szCs w:val="24"/>
        </w:rPr>
        <w:t xml:space="preserve">to </w:t>
      </w:r>
      <w:r>
        <w:rPr>
          <w:rFonts w:ascii="Times New Roman" w:hAnsi="Times New Roman" w:cs="Times New Roman"/>
          <w:sz w:val="24"/>
          <w:szCs w:val="24"/>
        </w:rPr>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2012)","noteIndex":0},"citationItems":[{"id":392,"uris":["http://zotero.org/users/783258/items/VRXTAD8K"],"uri":["http://zotero.org/users/783258/items/VRXTAD8K"],"itemData":{"id":392,"type":"article-journal","container-title":"Proceedings of the National Academy of Sciences","DOI":"https://doi.org/10.1073/pnas.1204729109","issue":"50","page":"20212–20221","source":"Google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w:t>
      </w:r>
      <w:r w:rsidR="00520E44">
        <w:rPr>
          <w:rFonts w:ascii="Times New Roman" w:hAnsi="Times New Roman" w:cs="Times New Roman"/>
          <w:sz w:val="24"/>
          <w:szCs w:val="24"/>
        </w:rPr>
        <w:t xml:space="preserve"> Initial estimates of combined commercial and recreational losses topped $8 billion </w:t>
      </w:r>
      <w:r w:rsidR="00520E44">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{"citationID":"4Ube2lYG","properties":{"formattedCitation":"(Sumaila et al. 2012)","plainCitation":"(Sumaila et al. 2012)","noteIndex":0},"citationItems":[{"id":390,"uris":["http://zotero.org/users/783258/items/TB8CYUYT"],"uri":["http://zotero.org/users/783258/items/TB8CYUYT"],"itemData":{"id":390,"type":"article-journal","container-title":"Canadian Journal of Fisheries and Aquatic Sciences","DOI":"https://doi.org/10.1139/f2011-171","issue":"3","page":"499–510","source":"Google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520E44">
        <w:rPr>
          <w:rFonts w:ascii="Times New Roman" w:hAnsi="Times New Roman" w:cs="Times New Roman"/>
          <w:sz w:val="24"/>
          <w:szCs w:val="24"/>
        </w:rPr>
        <w:fldChar w:fldCharType="separate"/>
      </w:r>
      <w:r w:rsidR="00520E44" w:rsidRPr="00520E44">
        <w:rPr>
          <w:rFonts w:ascii="Times New Roman" w:hAnsi="Times New Roman" w:cs="Times New Roman"/>
          <w:sz w:val="24"/>
        </w:rPr>
        <w:t>(Sumaila et al. 2012)</w:t>
      </w:r>
      <w:r w:rsidR="00520E44">
        <w:rPr>
          <w:rFonts w:ascii="Times New Roman" w:hAnsi="Times New Roman" w:cs="Times New Roman"/>
          <w:sz w:val="24"/>
          <w:szCs w:val="24"/>
        </w:rPr>
        <w:fldChar w:fldCharType="end"/>
      </w:r>
      <w:r w:rsidR="00520E44">
        <w:rPr>
          <w:rFonts w:ascii="Times New Roman" w:hAnsi="Times New Roman" w:cs="Times New Roman"/>
          <w:sz w:val="24"/>
          <w:szCs w:val="24"/>
        </w:rPr>
        <w:t xml:space="preserve">. These </w:t>
      </w:r>
      <w:r w:rsidR="005C597E">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overestimated the spill’s long-term impacts on fisheries, </w:t>
      </w:r>
      <w:r w:rsidR="0094000F">
        <w:rPr>
          <w:rFonts w:ascii="Times New Roman" w:hAnsi="Times New Roman" w:cs="Times New Roman"/>
          <w:sz w:val="24"/>
          <w:szCs w:val="24"/>
        </w:rPr>
        <w:t xml:space="preserve">and singling out the impact of the oil spill on fishing effort is challenging given the myriad local and global </w:t>
      </w:r>
      <w:r w:rsidR="00024B3C">
        <w:rPr>
          <w:rFonts w:ascii="Times New Roman" w:hAnsi="Times New Roman" w:cs="Times New Roman"/>
          <w:sz w:val="24"/>
          <w:szCs w:val="24"/>
        </w:rPr>
        <w:t>factors</w:t>
      </w:r>
      <w:r w:rsidR="0094000F">
        <w:rPr>
          <w:rFonts w:ascii="Times New Roman" w:hAnsi="Times New Roman" w:cs="Times New Roman"/>
          <w:sz w:val="24"/>
          <w:szCs w:val="24"/>
        </w:rPr>
        <w:t xml:space="preserve"> fishermen</w:t>
      </w:r>
      <w:r w:rsidR="00A67E7D">
        <w:rPr>
          <w:rFonts w:ascii="Times New Roman" w:hAnsi="Times New Roman" w:cs="Times New Roman"/>
          <w:sz w:val="24"/>
          <w:szCs w:val="24"/>
        </w:rPr>
        <w:t xml:space="preserve"> integrate when making decisions</w:t>
      </w:r>
      <w:r w:rsidR="0094000F">
        <w:rPr>
          <w:rFonts w:ascii="Times New Roman" w:hAnsi="Times New Roman" w:cs="Times New Roman"/>
          <w:sz w:val="24"/>
          <w:szCs w:val="24"/>
        </w:rPr>
        <w:t xml:space="preserve">, </w:t>
      </w:r>
      <w:r w:rsidR="00520E44">
        <w:rPr>
          <w:rFonts w:ascii="Times New Roman" w:hAnsi="Times New Roman" w:cs="Times New Roman"/>
          <w:sz w:val="24"/>
          <w:szCs w:val="24"/>
        </w:rPr>
        <w:t xml:space="preserve">but recreational catch, shrimp landings, and commercial sales all fell below long-term averages in 2010, </w:t>
      </w:r>
      <w:r w:rsidR="00520E44">
        <w:rPr>
          <w:rFonts w:ascii="Times New Roman" w:hAnsi="Times New Roman" w:cs="Times New Roman"/>
          <w:sz w:val="24"/>
          <w:szCs w:val="24"/>
        </w:rPr>
        <w:lastRenderedPageBreak/>
        <w:t xml:space="preserve">indicating a </w:t>
      </w:r>
      <w:r w:rsidR="0094000F">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short-term reduction in fishing mortality during the most acute phase of the </w:t>
      </w:r>
      <w:r w:rsidR="00F34155">
        <w:rPr>
          <w:rFonts w:ascii="Times New Roman" w:hAnsi="Times New Roman" w:cs="Times New Roman"/>
          <w:sz w:val="24"/>
          <w:szCs w:val="24"/>
        </w:rPr>
        <w:t>disaster</w:t>
      </w:r>
      <w:r w:rsidR="00520E44">
        <w:rPr>
          <w:rFonts w:ascii="Times New Roman" w:hAnsi="Times New Roman" w:cs="Times New Roman"/>
          <w:sz w:val="24"/>
          <w:szCs w:val="24"/>
        </w:rPr>
        <w:t xml:space="preserve"> </w:t>
      </w:r>
      <w:r w:rsidR="00520E4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{"citationID":"OYCWLlf8","properties":{"formattedCitation":"(Murawski et al. 2021; Swinea and Fodrie 2021)","plainCitation":"(Murawski et al. 2021; Swinea and Fodrie 2021)","noteIndex":0},"citationItems":[{"id":1859,"uris":["http://zotero.org/users/783258/items/6YXHZSSZ"],"uri":["http://zotero.org/users/783258/items/6YXHZSSZ"],"itemData":{"id":1859,"type":"article-journal","abstract":"The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id":1862,"uris":["http://zotero.org/users/783258/items/7XSXX2YA"],"uri":["http://zotero.org/users/783258/items/7XSXX2YA"],"itemData":{"id":1862,"type":"article-journal","abstract":"The 2010 Deepwater Horizon (DwH) disaster challenged the integrity of the Gulf of Mexico (GOM) large-marine ecosystem at unprecedented scales, prompting concerns of devastating injury for GOM fisheries in the post-spill decade. Following the catastrophe, projected economic losses for regional commercial, recreational, and mariculture sectors for the decade after oiling were US$3.7–8.7 billion overall, owing to the vulnerability of economically prized, primarily nearshore taxa that support fishing communities. State and federal fisheries data during 2000–2017 indicated that GOM fishery sectors appeared to serve as remarkable anchors of resilience following the largest accidental marine oil spill in human history. Evidence of post-disaster impacts on fisheries economies was negligible. Rather, GOM commercial sales during 2010–2017 were US$0.8–1.5 billion above forecasts derived using pre-spill (2000–2009) trajectories, while pre- and post-spill recreational fishery trends did not differ appreciably. No post-spill shifts in target species or effort distribution across states were apparent to explain these findings. Unraveling the mechanisms for this unforeseen stability represents an important avenue for understanding the vulnerability or resilience of human–natural systems to future disturbances. Following DwH, the causes for fishery responses are likely multifaceted and complex (including exogenous economic forces that typically affect fisheries-dependent data), but appear partially explained by the relative ecological stability of coastal fishery assemblages despite widespread oiling, which has been corroborated by multiple fishery-independent surveys across the northern GOM. Additionally, we hypothesize that damage payments to fishermen led to acquisition or retooling of commercial fisheries infrastructure, and subsequent rises in harvest effort. Combined, these social–ecological dynamics likely aided recovery of stressed coastal GOM communities in the years after DwH, although increased fishing pressure in the post-spill era may have consequences for future GOM ecosystem structure, function, and resilience.","container-title":"Ecosphere","DOI":"10.1002/ecs2.3801","ISSN":"2150-8925","issue":"11","language":"en","note":"_eprint: https://onlinelibrary.wiley.com/doi/pdf/10.1002/ecs2.3801","page":"e03801","source":"Wiley Online Library","title":"Gulf fisheries supported resilience in the decade following unparalleled oiling","volume":"12","author":[{"family":"Swinea","given":"Savannah H."},{"family":"Fodrie","given":"F. Joel"}],"issued":{"date-parts":[["2021"]]}}}],"schema":"https://github.com/citation-style-language/schema/raw/master/csl-citation.json"} </w:instrText>
      </w:r>
      <w:r w:rsidR="00520E44">
        <w:rPr>
          <w:rFonts w:ascii="Times New Roman" w:hAnsi="Times New Roman" w:cs="Times New Roman"/>
          <w:sz w:val="24"/>
          <w:szCs w:val="24"/>
        </w:rPr>
        <w:fldChar w:fldCharType="separate"/>
      </w:r>
      <w:r w:rsidR="005C597E" w:rsidRPr="005C597E">
        <w:rPr>
          <w:rFonts w:ascii="Times New Roman" w:hAnsi="Times New Roman" w:cs="Times New Roman"/>
          <w:sz w:val="24"/>
        </w:rPr>
        <w:t>(Murawski et al. 2021; Swinea and Fodrie 2021)</w:t>
      </w:r>
      <w:r w:rsidR="00520E44">
        <w:rPr>
          <w:rFonts w:ascii="Times New Roman" w:hAnsi="Times New Roman" w:cs="Times New Roman"/>
          <w:sz w:val="24"/>
          <w:szCs w:val="24"/>
        </w:rPr>
        <w:fldChar w:fldCharType="end"/>
      </w:r>
      <w:r w:rsidR="00F34155">
        <w:rPr>
          <w:rFonts w:ascii="Times New Roman" w:hAnsi="Times New Roman" w:cs="Times New Roman"/>
          <w:sz w:val="24"/>
          <w:szCs w:val="24"/>
        </w:rPr>
        <w:t>.</w:t>
      </w:r>
      <w:r w:rsidR="000347C8">
        <w:rPr>
          <w:rFonts w:ascii="Times New Roman" w:hAnsi="Times New Roman" w:cs="Times New Roman"/>
          <w:sz w:val="24"/>
          <w:szCs w:val="24"/>
        </w:rPr>
        <w:t xml:space="preserve"> The indirect</w:t>
      </w:r>
      <w:r>
        <w:rPr>
          <w:rFonts w:ascii="Times New Roman" w:hAnsi="Times New Roman" w:cs="Times New Roman"/>
          <w:sz w:val="24"/>
          <w:szCs w:val="24"/>
        </w:rPr>
        <w:t xml:space="preserve">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2016)","noteIndex":0},"citationItems":[{"id":391,"uris":["http://zotero.org/users/783258/items/C36IM6IB"],"uri":["http://zotero.org/users/783258/items/C36IM6IB"],"itemData":{"id":391,"type":"article-journal","container-title":"Transactions of the American Fisheries Society","DOI":"https://doi.org/10.1080/00028487.2015.1111253","issue":"1","page":"108–119","source":"Google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479F931B" w14:textId="5242E20F" w:rsidR="00F45DAF" w:rsidRDefault="0006069A" w:rsidP="00336F23">
      <w:pPr>
        <w:pStyle w:val="Default"/>
        <w:spacing w:line="480" w:lineRule="auto"/>
        <w:ind w:firstLine="720"/>
        <w:rPr>
          <w:rFonts w:ascii="Times New Roman" w:hAnsi="Times New Roman" w:cs="Times New Roman"/>
        </w:rPr>
      </w:pPr>
      <w:r>
        <w:rPr>
          <w:rFonts w:ascii="Times New Roman" w:hAnsi="Times New Roman" w:cs="Times New Roman"/>
        </w:rPr>
        <w:t xml:space="preserve">An alternative </w:t>
      </w:r>
      <w:r w:rsidR="00DD26B1">
        <w:rPr>
          <w:rFonts w:ascii="Times New Roman" w:hAnsi="Times New Roman" w:cs="Times New Roman"/>
        </w:rPr>
        <w:t xml:space="preserve">possibility </w:t>
      </w:r>
      <w:r>
        <w:rPr>
          <w:rFonts w:ascii="Times New Roman" w:hAnsi="Times New Roman" w:cs="Times New Roman"/>
        </w:rPr>
        <w:t xml:space="preserve">for reconciling the conflicting individual- and population-level responses observed for </w:t>
      </w:r>
      <w:r w:rsidR="006F75F7">
        <w:rPr>
          <w:rFonts w:ascii="Times New Roman" w:hAnsi="Times New Roman" w:cs="Times New Roman"/>
        </w:rPr>
        <w:t>nearshore</w:t>
      </w:r>
      <w:r>
        <w:rPr>
          <w:rFonts w:ascii="Times New Roman" w:hAnsi="Times New Roman" w:cs="Times New Roman"/>
        </w:rPr>
        <w:t xml:space="preserve">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w:t>
      </w:r>
      <w:proofErr w:type="spellStart"/>
      <w:r w:rsidR="00CB1DC0">
        <w:rPr>
          <w:rFonts w:ascii="Times New Roman" w:hAnsi="Times New Roman" w:cs="Times New Roman"/>
        </w:rPr>
        <w:t>Fodrie</w:t>
      </w:r>
      <w:proofErr w:type="spellEnd"/>
      <w:r w:rsidR="00CB1DC0">
        <w:rPr>
          <w:rFonts w:ascii="Times New Roman" w:hAnsi="Times New Roman" w:cs="Times New Roman"/>
        </w:rPr>
        <w:t xml:space="preserve"> et al. 2014)</w:t>
      </w:r>
      <w:r>
        <w:rPr>
          <w:rFonts w:ascii="Times New Roman" w:hAnsi="Times New Roman" w:cs="Times New Roman"/>
        </w:rPr>
        <w:t xml:space="preserve">. Specifically, exposure to crude oil released from the </w:t>
      </w:r>
      <w:r w:rsidRPr="00BA6B75">
        <w:rPr>
          <w:rFonts w:ascii="Times New Roman" w:hAnsi="Times New Roman" w:cs="Times New Roman"/>
          <w:i/>
        </w:rPr>
        <w:t>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persal of piscivorous predators</w:t>
      </w:r>
      <w:r>
        <w:rPr>
          <w:rFonts w:ascii="Times New Roman" w:hAnsi="Times New Roman" w:cs="Times New Roman"/>
        </w:rPr>
        <w:t xml:space="preserve"> including bottlenose dolphin (</w:t>
      </w:r>
      <w:r>
        <w:rPr>
          <w:rFonts w:ascii="Times New Roman" w:hAnsi="Times New Roman" w:cs="Times New Roman"/>
          <w:i/>
        </w:rPr>
        <w:t xml:space="preserve">Tursiops </w:t>
      </w:r>
      <w:proofErr w:type="spellStart"/>
      <w:r>
        <w:rPr>
          <w:rFonts w:ascii="Times New Roman" w:hAnsi="Times New Roman" w:cs="Times New Roman"/>
          <w:i/>
        </w:rPr>
        <w:t>truncatus</w:t>
      </w:r>
      <w:proofErr w:type="spellEnd"/>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{"citationID":"vu1718nE","properties":{"formattedCitation":"(Venn-Watson et al. 2015)","plainCitation":"(Venn-Watson et al. 2015)","noteIndex":0},"citationItems":[{"id":388,"uris":["http://zotero.org/users/783258/items/KV377XZD"],"uri":["http://zotero.org/users/783258/items/KV377XZD"],"itemData":{"id":388,"type":"article-journal","container-title":"PLoS One","DOI":"https://doi.org/10.1371/journal.pone.0126538","issue":"5","page":"e0126538","source":"Google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(Venn-Watson et al. 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{"citationID":"cff6AGDw","properties":{"formattedCitation":"(Haney et al. 2014)","plainCitation":"(Haney et al. 2014)","noteIndex":0},"citationItems":[{"id":389,"uris":["http://zotero.org/users/783258/items/Y7VEH6EY"],"uri":["http://zotero.org/users/783258/items/Y7VEH6EY"],"itemData":{"id":389,"type":"article-journal","container-title":"Marine Ecology Progress Series","DOI":"https://doi.org/10.3354/meps10839","page":"239–252","source":"Google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t>
      </w:r>
      <w:r w:rsidR="00336F23">
        <w:rPr>
          <w:rFonts w:ascii="Times New Roman" w:hAnsi="Times New Roman" w:cs="Times New Roman"/>
        </w:rPr>
        <w:t xml:space="preserve">of these predators </w:t>
      </w:r>
      <w:r w:rsidR="002A60CF">
        <w:rPr>
          <w:rFonts w:ascii="Times New Roman" w:hAnsi="Times New Roman" w:cs="Times New Roman"/>
        </w:rPr>
        <w:t xml:space="preserve">were observed up to three years following the oil spill </w:t>
      </w:r>
      <w:r w:rsidR="002A60CF">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2017)","noteIndex":0},"citationItems":[{"id":387,"uris":["http://zotero.org/users/783258/items/X55T5BX6"],"uri":["http://zotero.org/users/783258/items/X55T5BX6"],"itemData":{"id":387,"type":"article-journal","container-title":"Environmental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J."}],"issued":{"date-parts":[["2013"]]}}},{"id":6,"uris":["http://zotero.org/users/783258/items/EE863BQX"],"uri":["http://zotero.org/users/783258/items/EE863BQX"],"itemData":{"id":6,"type":"article-journal","container-title":"Endangered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w:t>
      </w:r>
      <w:r w:rsidR="00336F23">
        <w:rPr>
          <w:rFonts w:ascii="Times New Roman" w:hAnsi="Times New Roman" w:cs="Times New Roman"/>
        </w:rPr>
        <w:t xml:space="preserve">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{"citationID":"XGyoISOW","properties":{"formattedCitation":"(Short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of prey is challenging. </w:t>
      </w:r>
      <w:r w:rsidR="004D0F8C">
        <w:rPr>
          <w:rFonts w:ascii="Times New Roman" w:hAnsi="Times New Roman" w:cs="Times New Roman"/>
        </w:rPr>
        <w:t xml:space="preserve">Measuring </w:t>
      </w:r>
      <w:r w:rsidR="00897457">
        <w:rPr>
          <w:rFonts w:ascii="Times New Roman" w:hAnsi="Times New Roman" w:cs="Times New Roman"/>
        </w:rPr>
        <w:t>change in prey and predator abundance at the appropriate scales and placing any measured changes in predator abundance within the broader context of total predation mortality for a prey species</w:t>
      </w:r>
      <w:r w:rsidR="004D0F8C">
        <w:rPr>
          <w:rFonts w:ascii="Times New Roman" w:hAnsi="Times New Roman" w:cs="Times New Roman"/>
        </w:rPr>
        <w:t xml:space="preserve"> presents an additional challenge</w:t>
      </w:r>
      <w:r w:rsidR="00897457">
        <w:rPr>
          <w:rFonts w:ascii="Times New Roman" w:hAnsi="Times New Roman" w:cs="Times New Roman"/>
        </w:rPr>
        <w:t>. For example, even large changes in predator abundance may not result in measurable changes in the size of prey populations if predation by that predator represents a small component of overall mortality for the prey species</w:t>
      </w:r>
      <w:r w:rsidR="00F45DAF">
        <w:rPr>
          <w:rFonts w:ascii="Times New Roman" w:hAnsi="Times New Roman" w:cs="Times New Roman"/>
        </w:rPr>
        <w:t>.</w:t>
      </w:r>
    </w:p>
    <w:p w14:paraId="4404CA89" w14:textId="5EFAA78E" w:rsidR="00953D57" w:rsidRDefault="005903A9" w:rsidP="00336F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Ecosystem modeling</w:t>
      </w:r>
      <w:r w:rsidR="00953D57">
        <w:rPr>
          <w:rFonts w:ascii="Times New Roman" w:hAnsi="Times New Roman" w:cs="Times New Roman"/>
          <w:sz w:val="24"/>
          <w:szCs w:val="24"/>
        </w:rPr>
        <w:t xml:space="preserve"> </w:t>
      </w:r>
      <w:r w:rsidR="00897457">
        <w:rPr>
          <w:rFonts w:ascii="Times New Roman" w:hAnsi="Times New Roman" w:cs="Times New Roman"/>
          <w:sz w:val="24"/>
          <w:szCs w:val="24"/>
        </w:rPr>
        <w:t xml:space="preserve">represent a powerful tool for disentangling multiple impact pathways as they </w:t>
      </w:r>
      <w:r w:rsidR="00953D57">
        <w:rPr>
          <w:rFonts w:ascii="Times New Roman" w:hAnsi="Times New Roman" w:cs="Times New Roman"/>
          <w:sz w:val="24"/>
          <w:szCs w:val="24"/>
        </w:rPr>
        <w:t xml:space="preserve">allow us to integrate both the direct impacts of stressors and the indirect impacts of stressors that are mediated through food web interactions. In this respect, they have been used to study the impact of stressors such as oil spills </w:t>
      </w:r>
      <w:r w:rsidR="00953D57">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{"citationID":"ht8Coacp","properties":{"formattedCitation":"(Ainsworth et al. 2018; Lewis et al. 2021)","plainCitation":"(Ainsworth et al. 2018; Lewis et al. 2021)","noteIndex":0},"citationItems":[{"id":2759,"uris":["http://zotero.org/users/783258/items/4BWJHWNX"],"uri":["http://zotero.org/users/783258/items/4BWJHWNX"],"itemData":{"id":2759,"type":"article-journal","container-title":"PloS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953D57">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 Lewis et al. 2021)</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hypoxia </w:t>
      </w:r>
      <w:r w:rsidR="00953D57">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{"citationID":"mDmIFBz3","properties":{"formattedCitation":"(De Mutsert et al. 2016; De Mutsert et al. 2017)","plainCitation":"(De Mutsert et al. 2016; De Mutsert et al. 2017)","noteIndex":0},"citationItems":[{"id":4,"uris":["http://zotero.org/users/783258/items/M8G37WZI"],"uri":["http://zotero.org/users/783258/items/M8G37WZI"],"itemData":{"id":4,"type":"article-journal","abstract":"The formation of an extensive hypoxic area off the Louisiana coast has been well publicized. However, determining the effects of this hypoxic zone on fish and fisheries has proven to be more difficult. The dual effect of nutrient loading on secondary production (positive effects of bottom-up fueling, and negative effects of reduced oxygen levels) impedes the quantification of hypoxia effects on fish and fisheries. The objective of this study was to develop an ecosystem model that is able to separate the two effects, and to evaluate net effects of hypoxia on fish biomass and fisheries landings. An Ecospace model was developed using Ecopath with Ecosim software with an added plug-in to include spatially and temporally dynamic Chlorophyll a (Chl a) and dissolved oxygen (DO) values derived from a coupled physical–biological hypoxia model. Effects of hypoxia were determined by simulating scenarios with DO and Chl a included separately and combined, and a scenario without fish response to Chl a or DO. Fishing fleets were included in the model as well; fleets move to cells with highest revenue following a gravitational model. Results of this model suggest that the increases in total fish biomass and fisheries landings as a result of an increase in primary production outweigh the decreases as a result of hypoxic conditions. However, the results also demonstrated that responses were species-specific, and some species such as red snapper (Lutjanus campechanus) did suffer a net loss in biomass. Scenario-analyses with this model could be used to determine the optimal nutrient load reduction from a fisheries perspective.","collection-title":"Ecopath 30 years – Modelling ecosystem dynamics: beyond boundaries with EwE","container-title":"Ecological Modelling","DOI":"10.1016/j.ecolmodel.2015.10.013","ISSN":"0304-3800","journalAbbreviation":"Ecological Modelling","page":"142-150","source":"ScienceDirect","title":"Exploring effects of hypoxia on fish and fisheries in the northern Gulf of Mexico using a dynamic spatially explicit ecosystem model","volume":"331","author":[{"family":"De Mutsert","given":"Kim"},{"family":"Steenbeek","given":"Jeroen"},{"family":"Lewis","given":"Kristy"},{"family":"Buszowski","given":"Joe"},{"family":"Cowan","given":"James H."},{"family":"Christensen","given":"Villy"}],"issued":{"date-parts":[["2016",7,10]]}}},{"id":3,"uris":["http://zotero.org/users/783258/items/D2L3FSK3"],"uri":["http://zotero.org/users/783258/items/D2L3FSK3"],"itemData":{"id":3,"type":"article-journal","abstract":"A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w:instrText>
      </w:r>
      <w:r w:rsidR="00B572B6" w:rsidRPr="0064265B">
        <w:rPr>
          <w:rFonts w:ascii="Times New Roman" w:hAnsi="Times New Roman" w:cs="Times New Roman"/>
          <w:sz w:val="24"/>
          <w:szCs w:val="24"/>
        </w:rPr>
        <w:instrText xml:space="preserve">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sidR="00953D57">
        <w:rPr>
          <w:rFonts w:ascii="Times New Roman" w:hAnsi="Times New Roman" w:cs="Times New Roman"/>
          <w:sz w:val="24"/>
          <w:szCs w:val="24"/>
        </w:rPr>
        <w:fldChar w:fldCharType="separate"/>
      </w:r>
      <w:r w:rsidR="00A81035" w:rsidRPr="00F56650">
        <w:rPr>
          <w:rFonts w:ascii="Times New Roman" w:hAnsi="Times New Roman" w:cs="Times New Roman"/>
          <w:sz w:val="24"/>
          <w:lang w:val="es-MX"/>
        </w:rPr>
        <w:t>(De Mutsert et al. 2016; De Mutsert et al. 2017)</w:t>
      </w:r>
      <w:r w:rsidR="00953D57">
        <w:rPr>
          <w:rFonts w:ascii="Times New Roman" w:hAnsi="Times New Roman" w:cs="Times New Roman"/>
          <w:sz w:val="24"/>
          <w:szCs w:val="24"/>
        </w:rPr>
        <w:fldChar w:fldCharType="end"/>
      </w:r>
      <w:r w:rsidR="00663F04" w:rsidRPr="00F56650">
        <w:rPr>
          <w:rFonts w:ascii="Times New Roman" w:hAnsi="Times New Roman" w:cs="Times New Roman"/>
          <w:sz w:val="24"/>
          <w:szCs w:val="24"/>
          <w:lang w:val="es-MX"/>
        </w:rPr>
        <w:t>,</w:t>
      </w:r>
      <w:r w:rsidR="00953D57" w:rsidRPr="00F56650">
        <w:rPr>
          <w:rFonts w:ascii="Times New Roman" w:hAnsi="Times New Roman" w:cs="Times New Roman"/>
          <w:sz w:val="24"/>
          <w:szCs w:val="24"/>
          <w:lang w:val="es-MX"/>
        </w:rPr>
        <w:t xml:space="preserve"> </w:t>
      </w:r>
      <w:r w:rsidR="00953D57" w:rsidRPr="00496F6E">
        <w:rPr>
          <w:rFonts w:ascii="Times New Roman" w:hAnsi="Times New Roman" w:cs="Times New Roman"/>
          <w:sz w:val="24"/>
          <w:szCs w:val="24"/>
        </w:rPr>
        <w:t>ocean acidification</w:t>
      </w:r>
      <w:r w:rsidR="00953D57" w:rsidRPr="00F56650">
        <w:rPr>
          <w:rFonts w:ascii="Times New Roman" w:hAnsi="Times New Roman" w:cs="Times New Roman"/>
          <w:sz w:val="24"/>
          <w:szCs w:val="24"/>
          <w:lang w:val="es-MX"/>
        </w:rPr>
        <w:t xml:space="preserve"> </w:t>
      </w:r>
      <w:r w:rsidR="00953D57">
        <w:rPr>
          <w:rFonts w:ascii="Times New Roman" w:hAnsi="Times New Roman" w:cs="Times New Roman"/>
          <w:sz w:val="24"/>
          <w:szCs w:val="24"/>
        </w:rPr>
        <w:fldChar w:fldCharType="begin"/>
      </w:r>
      <w:r w:rsidR="00B572B6">
        <w:rPr>
          <w:rFonts w:ascii="Times New Roman" w:hAnsi="Times New Roman" w:cs="Times New Roman"/>
          <w:sz w:val="24"/>
          <w:szCs w:val="24"/>
          <w:lang w:val="es-MX"/>
        </w:rPr>
        <w:instrText xml:space="preserve"> ADDIN ZOTERO_ITEM CSL_CITATION {"citationID":"4CYOHuSw","properties":{"formattedCitation":"(Marshall et al. 2017)","plainCitation":"(Marshall et al. 2017)","noteIndex":0},"citationItems":[{"id":163,"uris":["http://zotero.org/users/783258/items/9JX5XFBV"],"uri":["http://zotero.org/users/783258/items/9JX5XFBV"],"itemData":{"id":163,"type":"article-journal","abstract":"The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sidR="00953D57">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2017)","noteIndex":0},"citationItems":[{"id":381,"uris":["http://zotero.org/users/783258/items/E8CVRNNG"],"uri":["http://zotero.org/users/783258/items/E8CVRNNG"],"itemData":{"id":381,"type":"article-journal","abstract":"Abstract.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sidR="00953D57">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sidR="00953D57">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{"citationID":"32kXhZ85","properties":{"formattedCitation":"(Fulton et al. 2011)","plainCitation":"(Fulton et al. 2011)","noteIndex":0},"citationItems":[{"id":2758,"uris":["http://zotero.org/users/783258/items/V6RVCBI8"],"uri":["http://zotero.org/users/783258/items/V6RVCBI8"],"itemData":{"id":2758,"type":"article-journal","container-title":"Fish and fisheries","DOI":"https://doi.org/10.1111/j.1467-2979.2011.00412.x","issue":"2","note":"publisher: Wiley Online Library","page":"171–188","source":"Google Scholar","title":"Lessons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 H."},{"family":"Horne","given":"Peter"},{"family":"Gorton","given":"Rebecca"},{"family":"Gamble","given":"Robert J."},{"family":"Smith","given":"Anthony DM"}],"issued":{"date-parts":[["2011"]]}}}],"schema":"https://github.com/citation-style-language/schema/raw/master/csl-citation.json"}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(Fulton et al. 2011)</w:t>
      </w:r>
      <w:r w:rsidR="00121B89">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{"citationID":"FnMa2aU5","properties":{"formattedCitation":"(Fleeger 2020)","plainCitation":"(Fleeger 2020)","noteIndex":0},"citationItems":[{"id":1882,"uris":["http://zotero.org/users/783258/items/RQD63U4F"],"uri":["http://zotero.org/users/783258/items/RQD63U4F"],"itemData":{"id":1882,"type":"article-journal","container-title":"Processes","DOI":"https://doi.org/10.3390/pr8121659","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6E4173CF"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w:t>
      </w:r>
      <w:r w:rsidR="00DE2690">
        <w:rPr>
          <w:rFonts w:ascii="Times New Roman" w:hAnsi="Times New Roman" w:cs="Times New Roman"/>
          <w:sz w:val="24"/>
          <w:szCs w:val="24"/>
        </w:rPr>
        <w:t>,</w:t>
      </w:r>
      <w:r>
        <w:rPr>
          <w:rFonts w:ascii="Times New Roman" w:hAnsi="Times New Roman" w:cs="Times New Roman"/>
          <w:sz w:val="24"/>
          <w:szCs w:val="24"/>
        </w:rPr>
        <w:t xml:space="preserve"> we use mass-balance food web models coupled with a generalized equilibrium model to examine whether fishery closures, predator mortality, or both can plausibly explain </w:t>
      </w:r>
      <w:r w:rsidR="00DE2690">
        <w:rPr>
          <w:rFonts w:ascii="Times New Roman" w:hAnsi="Times New Roman" w:cs="Times New Roman"/>
          <w:sz w:val="24"/>
          <w:szCs w:val="24"/>
        </w:rPr>
        <w:t>patterns of stable or increasing numbers</w:t>
      </w:r>
      <w:r>
        <w:rPr>
          <w:rFonts w:ascii="Times New Roman" w:hAnsi="Times New Roman" w:cs="Times New Roman"/>
          <w:sz w:val="24"/>
          <w:szCs w:val="24"/>
        </w:rPr>
        <w:t xml:space="preserve"> of nearshore fish</w:t>
      </w:r>
      <w:r w:rsidR="00E66345">
        <w:rPr>
          <w:rFonts w:ascii="Times New Roman" w:hAnsi="Times New Roman" w:cs="Times New Roman"/>
          <w:sz w:val="24"/>
          <w:szCs w:val="24"/>
        </w:rPr>
        <w:t>es</w:t>
      </w:r>
      <w:r>
        <w:rPr>
          <w:rFonts w:ascii="Times New Roman" w:hAnsi="Times New Roman" w:cs="Times New Roman"/>
          <w:sz w:val="24"/>
          <w:szCs w:val="24"/>
        </w:rPr>
        <w:t xml:space="preserve"> and invertebrates following </w:t>
      </w:r>
      <w:r w:rsidR="008C12A7">
        <w:rPr>
          <w:rFonts w:ascii="Times New Roman" w:hAnsi="Times New Roman" w:cs="Times New Roman"/>
          <w:sz w:val="24"/>
          <w:szCs w:val="24"/>
        </w:rPr>
        <w:t xml:space="preserve">the </w:t>
      </w:r>
      <w:r w:rsidR="00DE2AB3" w:rsidRPr="00BA6B75">
        <w:rPr>
          <w:rFonts w:ascii="Times New Roman" w:hAnsi="Times New Roman" w:cs="Times New Roman"/>
          <w:i/>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w:t>
      </w:r>
      <w:r w:rsidR="006203B9">
        <w:rPr>
          <w:rFonts w:ascii="Times New Roman" w:hAnsi="Times New Roman" w:cs="Times New Roman"/>
          <w:sz w:val="24"/>
          <w:szCs w:val="24"/>
        </w:rPr>
        <w:t>W</w:t>
      </w:r>
      <w:r>
        <w:rPr>
          <w:rFonts w:ascii="Times New Roman" w:hAnsi="Times New Roman" w:cs="Times New Roman"/>
          <w:sz w:val="24"/>
          <w:szCs w:val="24"/>
        </w:rPr>
        <w:t xml:space="preserve">e </w:t>
      </w:r>
      <w:r w:rsidR="006203B9">
        <w:rPr>
          <w:rFonts w:ascii="Times New Roman" w:hAnsi="Times New Roman" w:cs="Times New Roman"/>
          <w:sz w:val="24"/>
          <w:szCs w:val="24"/>
        </w:rPr>
        <w:t>quantify</w:t>
      </w:r>
      <w:r>
        <w:rPr>
          <w:rFonts w:ascii="Times New Roman" w:hAnsi="Times New Roman" w:cs="Times New Roman"/>
          <w:sz w:val="24"/>
          <w:szCs w:val="24"/>
        </w:rPr>
        <w:t xml:space="preserve"> </w:t>
      </w:r>
      <w:r w:rsidR="006955C8">
        <w:rPr>
          <w:rFonts w:ascii="Times New Roman" w:hAnsi="Times New Roman" w:cs="Times New Roman"/>
          <w:sz w:val="24"/>
          <w:szCs w:val="24"/>
        </w:rPr>
        <w:t xml:space="preserve">the </w:t>
      </w:r>
      <w:r w:rsidR="006203B9">
        <w:rPr>
          <w:rFonts w:ascii="Times New Roman" w:hAnsi="Times New Roman" w:cs="Times New Roman"/>
          <w:sz w:val="24"/>
          <w:szCs w:val="24"/>
        </w:rPr>
        <w:t xml:space="preserve">nearshore population </w:t>
      </w:r>
      <w:r w:rsidR="006955C8">
        <w:rPr>
          <w:rFonts w:ascii="Times New Roman" w:hAnsi="Times New Roman" w:cs="Times New Roman"/>
          <w:sz w:val="24"/>
          <w:szCs w:val="24"/>
        </w:rPr>
        <w:t>responses in two ways</w:t>
      </w:r>
      <w:r w:rsidR="006203B9">
        <w:rPr>
          <w:rFonts w:ascii="Times New Roman" w:hAnsi="Times New Roman" w:cs="Times New Roman"/>
          <w:sz w:val="24"/>
          <w:szCs w:val="24"/>
        </w:rPr>
        <w:t xml:space="preserve"> to explore this question</w:t>
      </w:r>
      <w:r w:rsidR="006955C8">
        <w:rPr>
          <w:rFonts w:ascii="Times New Roman" w:hAnsi="Times New Roman" w:cs="Times New Roman"/>
          <w:sz w:val="24"/>
          <w:szCs w:val="24"/>
        </w:rPr>
        <w:t xml:space="preserve">: </w:t>
      </w:r>
      <w:r>
        <w:rPr>
          <w:rFonts w:ascii="Times New Roman" w:hAnsi="Times New Roman" w:cs="Times New Roman"/>
          <w:sz w:val="24"/>
          <w:szCs w:val="24"/>
        </w:rPr>
        <w:t>1) only</w:t>
      </w:r>
      <w:r w:rsidR="006203B9">
        <w:rPr>
          <w:rFonts w:ascii="Times New Roman" w:hAnsi="Times New Roman" w:cs="Times New Roman"/>
          <w:sz w:val="24"/>
          <w:szCs w:val="24"/>
        </w:rPr>
        <w:t xml:space="preserve"> </w:t>
      </w:r>
      <w:r w:rsidR="00360358">
        <w:rPr>
          <w:rFonts w:ascii="Times New Roman" w:hAnsi="Times New Roman" w:cs="Times New Roman"/>
          <w:sz w:val="24"/>
          <w:szCs w:val="24"/>
        </w:rPr>
        <w:t xml:space="preserve">including the </w:t>
      </w:r>
      <w:r w:rsidR="006203B9">
        <w:rPr>
          <w:rFonts w:ascii="Times New Roman" w:hAnsi="Times New Roman" w:cs="Times New Roman"/>
          <w:sz w:val="24"/>
          <w:szCs w:val="24"/>
        </w:rPr>
        <w:t>direct impacts of fisheries or</w:t>
      </w:r>
      <w:r>
        <w:rPr>
          <w:rFonts w:ascii="Times New Roman" w:hAnsi="Times New Roman" w:cs="Times New Roman"/>
          <w:sz w:val="24"/>
          <w:szCs w:val="24"/>
        </w:rPr>
        <w:t xml:space="preserve"> predators and 2) </w:t>
      </w:r>
      <w:r w:rsidR="00360358">
        <w:rPr>
          <w:rFonts w:ascii="Times New Roman" w:hAnsi="Times New Roman" w:cs="Times New Roman"/>
          <w:sz w:val="24"/>
          <w:szCs w:val="24"/>
        </w:rPr>
        <w:t xml:space="preserve">including </w:t>
      </w:r>
      <w:r>
        <w:rPr>
          <w:rFonts w:ascii="Times New Roman" w:hAnsi="Times New Roman" w:cs="Times New Roman"/>
          <w:sz w:val="24"/>
          <w:szCs w:val="24"/>
        </w:rPr>
        <w:t xml:space="preserve">both the direct impacts and impacts mediated through food web interactions. This </w:t>
      </w:r>
      <w:r w:rsidR="00172D99">
        <w:rPr>
          <w:rFonts w:ascii="Times New Roman" w:hAnsi="Times New Roman" w:cs="Times New Roman"/>
          <w:sz w:val="24"/>
          <w:szCs w:val="24"/>
        </w:rPr>
        <w:lastRenderedPageBreak/>
        <w:t xml:space="preserve">comparison </w:t>
      </w:r>
      <w:r>
        <w:rPr>
          <w:rFonts w:ascii="Times New Roman" w:hAnsi="Times New Roman" w:cs="Times New Roman"/>
          <w:sz w:val="24"/>
          <w:szCs w:val="24"/>
        </w:rPr>
        <w:t xml:space="preserve">allows us to understand the added benefit of </w:t>
      </w:r>
      <w:r w:rsidR="00172D99">
        <w:rPr>
          <w:rFonts w:ascii="Times New Roman" w:hAnsi="Times New Roman" w:cs="Times New Roman"/>
          <w:sz w:val="24"/>
          <w:szCs w:val="24"/>
        </w:rPr>
        <w:t xml:space="preserve">building a whole food web model </w:t>
      </w:r>
      <w:r w:rsidR="00D86793">
        <w:rPr>
          <w:rFonts w:ascii="Times New Roman" w:hAnsi="Times New Roman" w:cs="Times New Roman"/>
          <w:sz w:val="24"/>
          <w:szCs w:val="24"/>
        </w:rPr>
        <w:t xml:space="preserve">to </w:t>
      </w:r>
      <w:r w:rsidR="00CF7A8A">
        <w:rPr>
          <w:rFonts w:ascii="Times New Roman" w:hAnsi="Times New Roman" w:cs="Times New Roman"/>
          <w:sz w:val="24"/>
          <w:szCs w:val="24"/>
        </w:rPr>
        <w:t>study these questions</w:t>
      </w:r>
      <w:r w:rsidR="00172D99">
        <w:rPr>
          <w:rFonts w:ascii="Times New Roman" w:hAnsi="Times New Roman" w:cs="Times New Roman"/>
          <w:sz w:val="24"/>
          <w:szCs w:val="24"/>
        </w:rPr>
        <w:t xml:space="preserve"> instead of a series of simpler population models.</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14:paraId="133820A8" w14:textId="2E8B6D6D"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Barataria Bay</w:t>
      </w:r>
      <w:r w:rsidR="00E851D9">
        <w:rPr>
          <w:rFonts w:ascii="Times New Roman" w:hAnsi="Times New Roman" w:cs="Times New Roman"/>
          <w:sz w:val="24"/>
          <w:szCs w:val="24"/>
        </w:rPr>
        <w:t xml:space="preserve">, </w:t>
      </w:r>
      <w:r w:rsidR="0011357D">
        <w:rPr>
          <w:rFonts w:ascii="Times New Roman" w:hAnsi="Times New Roman" w:cs="Times New Roman"/>
          <w:sz w:val="24"/>
          <w:szCs w:val="24"/>
        </w:rPr>
        <w:t>Louisiana</w:t>
      </w:r>
      <w:r w:rsidR="00E851D9">
        <w:rPr>
          <w:rFonts w:ascii="Times New Roman" w:hAnsi="Times New Roman" w:cs="Times New Roman"/>
          <w:sz w:val="24"/>
          <w:szCs w:val="24"/>
        </w:rPr>
        <w:t xml:space="preserve">, USA: </w:t>
      </w:r>
      <w:r w:rsidR="00930EFF">
        <w:rPr>
          <w:rFonts w:ascii="Times New Roman" w:hAnsi="Times New Roman" w:cs="Times New Roman"/>
          <w:sz w:val="24"/>
          <w:szCs w:val="24"/>
        </w:rPr>
        <w:t>p</w:t>
      </w:r>
      <w:r w:rsidR="003D62FA">
        <w:rPr>
          <w:rFonts w:ascii="Times New Roman" w:hAnsi="Times New Roman" w:cs="Times New Roman"/>
          <w:sz w:val="24"/>
          <w:szCs w:val="24"/>
        </w:rPr>
        <w:t>enaeid</w:t>
      </w:r>
      <w:r w:rsidR="006203B9">
        <w:rPr>
          <w:rFonts w:ascii="Times New Roman" w:hAnsi="Times New Roman" w:cs="Times New Roman"/>
          <w:sz w:val="24"/>
          <w:szCs w:val="24"/>
        </w:rPr>
        <w:t xml:space="preserve"> </w:t>
      </w:r>
      <w:r w:rsidR="00E851D9">
        <w:rPr>
          <w:rFonts w:ascii="Times New Roman" w:hAnsi="Times New Roman" w:cs="Times New Roman"/>
          <w:sz w:val="24"/>
          <w:szCs w:val="24"/>
        </w:rPr>
        <w:t>shrimp;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r w:rsidR="006507B2">
        <w:rPr>
          <w:rFonts w:ascii="Times New Roman" w:hAnsi="Times New Roman" w:cs="Times New Roman"/>
          <w:sz w:val="24"/>
          <w:szCs w:val="24"/>
        </w:rPr>
        <w:t>small</w:t>
      </w:r>
      <w:r w:rsidR="006203B9">
        <w:rPr>
          <w:rFonts w:ascii="Times New Roman" w:hAnsi="Times New Roman" w:cs="Times New Roman"/>
          <w:sz w:val="24"/>
          <w:szCs w:val="24"/>
        </w:rPr>
        <w:t>-bodied</w:t>
      </w:r>
      <w:r w:rsidR="006507B2">
        <w:rPr>
          <w:rFonts w:ascii="Times New Roman" w:hAnsi="Times New Roman" w:cs="Times New Roman"/>
          <w:sz w:val="24"/>
          <w:szCs w:val="24"/>
        </w:rPr>
        <w:t xml:space="preserve"> </w:t>
      </w:r>
      <w:proofErr w:type="spellStart"/>
      <w:r w:rsidR="003D62FA">
        <w:rPr>
          <w:rFonts w:ascii="Times New Roman" w:hAnsi="Times New Roman" w:cs="Times New Roman"/>
          <w:sz w:val="24"/>
          <w:szCs w:val="24"/>
        </w:rPr>
        <w:t>sciaenid</w:t>
      </w:r>
      <w:r w:rsidR="00337504">
        <w:rPr>
          <w:rFonts w:ascii="Times New Roman" w:hAnsi="Times New Roman" w:cs="Times New Roman"/>
          <w:sz w:val="24"/>
          <w:szCs w:val="24"/>
        </w:rPr>
        <w:t>s</w:t>
      </w:r>
      <w:proofErr w:type="spellEnd"/>
      <w:r w:rsidR="006203B9">
        <w:rPr>
          <w:rFonts w:ascii="Times New Roman" w:hAnsi="Times New Roman" w:cs="Times New Roman"/>
          <w:sz w:val="24"/>
          <w:szCs w:val="24"/>
        </w:rPr>
        <w:t xml:space="preserve"> </w:t>
      </w:r>
      <w:r w:rsidR="006507B2">
        <w:rPr>
          <w:rFonts w:ascii="Times New Roman" w:hAnsi="Times New Roman" w:cs="Times New Roman"/>
          <w:sz w:val="24"/>
          <w:szCs w:val="24"/>
        </w:rPr>
        <w:t>(</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xml:space="preserve">; and </w:t>
      </w:r>
      <w:r w:rsidR="007457FD">
        <w:rPr>
          <w:rFonts w:ascii="Times New Roman" w:hAnsi="Times New Roman" w:cs="Times New Roman"/>
          <w:sz w:val="24"/>
          <w:szCs w:val="24"/>
        </w:rPr>
        <w:t xml:space="preserve">Gulf </w:t>
      </w:r>
      <w:r w:rsidR="000C6C6A">
        <w:rPr>
          <w:rFonts w:ascii="Times New Roman" w:hAnsi="Times New Roman" w:cs="Times New Roman"/>
          <w:sz w:val="24"/>
          <w:szCs w:val="24"/>
        </w:rPr>
        <w:t>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seabirds, and 3) dolphins. We </w:t>
      </w:r>
      <w:r w:rsidR="00EE2AE1">
        <w:rPr>
          <w:rFonts w:ascii="Times New Roman" w:hAnsi="Times New Roman" w:cs="Times New Roman"/>
          <w:sz w:val="24"/>
          <w:szCs w:val="24"/>
        </w:rPr>
        <w:t xml:space="preserve">then </w:t>
      </w:r>
      <w:r>
        <w:rPr>
          <w:rFonts w:ascii="Times New Roman" w:hAnsi="Times New Roman" w:cs="Times New Roman"/>
          <w:sz w:val="24"/>
          <w:szCs w:val="24"/>
        </w:rPr>
        <w:t xml:space="preserve">applied a generalized equilibrium model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2014)","noteIndex":0},"citationItems":[{"id":417,"uris":["http://zotero.org/users/783258/items/T5PD7UGN"],"uri":["http://zotero.org/users/783258/items/T5PD7UGN"],"itemData":{"id":417,"type":"article-journal","abstract":"Ecosystem-based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to explore the indirect effects that account for </w:t>
      </w:r>
      <w:r w:rsidR="00EE2AE1">
        <w:rPr>
          <w:rFonts w:ascii="Times New Roman" w:hAnsi="Times New Roman" w:cs="Times New Roman"/>
          <w:sz w:val="24"/>
          <w:szCs w:val="24"/>
        </w:rPr>
        <w:t xml:space="preserve">impacts </w:t>
      </w:r>
      <w:r w:rsidR="00E956A8">
        <w:rPr>
          <w:rFonts w:ascii="Times New Roman" w:hAnsi="Times New Roman" w:cs="Times New Roman"/>
          <w:sz w:val="24"/>
          <w:szCs w:val="24"/>
        </w:rPr>
        <w:t xml:space="preserve">of fisheries, birds, and dolphins </w:t>
      </w:r>
      <w:r w:rsidR="00EE2AE1">
        <w:rPr>
          <w:rFonts w:ascii="Times New Roman" w:hAnsi="Times New Roman" w:cs="Times New Roman"/>
          <w:sz w:val="24"/>
          <w:szCs w:val="24"/>
        </w:rPr>
        <w:t xml:space="preserve">on 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C6C6A">
        <w:rPr>
          <w:rFonts w:ascii="Times New Roman" w:hAnsi="Times New Roman" w:cs="Times New Roman"/>
          <w:sz w:val="24"/>
          <w:szCs w:val="24"/>
        </w:rPr>
        <w:t xml:space="preserve">. </w:t>
      </w:r>
      <w:r w:rsidR="00CB2185">
        <w:rPr>
          <w:rFonts w:ascii="Times New Roman" w:hAnsi="Times New Roman" w:cs="Times New Roman"/>
          <w:sz w:val="24"/>
          <w:szCs w:val="24"/>
        </w:rPr>
        <w:t xml:space="preserve">This tool 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xml:space="preserve">. First, </w:t>
      </w:r>
      <w:r w:rsidR="00CB2185">
        <w:rPr>
          <w:rFonts w:ascii="Times New Roman" w:hAnsi="Times New Roman" w:cs="Times New Roman"/>
          <w:sz w:val="24"/>
          <w:szCs w:val="24"/>
        </w:rPr>
        <w:t>“</w:t>
      </w:r>
      <w:r w:rsidR="008C12A7">
        <w:rPr>
          <w:rFonts w:ascii="Times New Roman" w:hAnsi="Times New Roman" w:cs="Times New Roman"/>
          <w:sz w:val="24"/>
          <w:szCs w:val="24"/>
        </w:rPr>
        <w:t>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D50A8A">
        <w:rPr>
          <w:rFonts w:ascii="Times New Roman" w:hAnsi="Times New Roman" w:cs="Times New Roman"/>
          <w:sz w:val="24"/>
          <w:szCs w:val="24"/>
        </w:rPr>
        <w:t>species change from a specific percent c</w:t>
      </w:r>
      <w:r w:rsidR="00CD5BB3">
        <w:rPr>
          <w:rFonts w:ascii="Times New Roman" w:hAnsi="Times New Roman" w:cs="Times New Roman"/>
          <w:sz w:val="24"/>
          <w:szCs w:val="24"/>
        </w:rPr>
        <w:t>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F70E6">
        <w:rPr>
          <w:rFonts w:ascii="Times New Roman" w:hAnsi="Times New Roman" w:cs="Times New Roman"/>
          <w:sz w:val="24"/>
          <w:szCs w:val="24"/>
        </w:rPr>
        <w:t>?</w:t>
      </w:r>
      <w:r w:rsidR="00B7572F">
        <w:rPr>
          <w:rFonts w:ascii="Times New Roman" w:hAnsi="Times New Roman" w:cs="Times New Roman"/>
          <w:sz w:val="24"/>
          <w:szCs w:val="24"/>
        </w:rPr>
        <w:t>”</w:t>
      </w:r>
      <w:r w:rsidR="00CB2185">
        <w:rPr>
          <w:rFonts w:ascii="Times New Roman" w:hAnsi="Times New Roman" w:cs="Times New Roman"/>
          <w:sz w:val="24"/>
          <w:szCs w:val="24"/>
        </w:rPr>
        <w:t xml:space="preserve"> </w:t>
      </w:r>
      <w:r w:rsidR="008C12A7">
        <w:rPr>
          <w:rFonts w:ascii="Times New Roman" w:hAnsi="Times New Roman" w:cs="Times New Roman"/>
          <w:sz w:val="24"/>
          <w:szCs w:val="24"/>
        </w:rPr>
        <w:t xml:space="preserve">and second, "How does this impact of changing predation mortality compare to changes in fishing mortality on the prey species?" </w:t>
      </w:r>
      <w:r w:rsidR="00CB2185">
        <w:rPr>
          <w:rFonts w:ascii="Times New Roman" w:hAnsi="Times New Roman" w:cs="Times New Roman"/>
          <w:sz w:val="24"/>
          <w:szCs w:val="24"/>
        </w:rPr>
        <w:t>While dynamic non-equilibrium food web models can also</w:t>
      </w:r>
      <w:r w:rsidR="00B7572F">
        <w:rPr>
          <w:rFonts w:ascii="Times New Roman" w:hAnsi="Times New Roman" w:cs="Times New Roman"/>
          <w:sz w:val="24"/>
          <w:szCs w:val="24"/>
        </w:rPr>
        <w:t xml:space="preserve"> explore </w:t>
      </w:r>
      <w:r w:rsidR="00EF70E6">
        <w:rPr>
          <w:rFonts w:ascii="Times New Roman" w:hAnsi="Times New Roman" w:cs="Times New Roman"/>
          <w:sz w:val="24"/>
          <w:szCs w:val="24"/>
        </w:rPr>
        <w:t xml:space="preserve">these </w:t>
      </w:r>
      <w:r w:rsidR="00B7572F">
        <w:rPr>
          <w:rFonts w:ascii="Times New Roman" w:hAnsi="Times New Roman" w:cs="Times New Roman"/>
          <w:sz w:val="24"/>
          <w:szCs w:val="24"/>
        </w:rPr>
        <w:t>indirect effects</w:t>
      </w:r>
      <w:r w:rsidR="00CB2185">
        <w:rPr>
          <w:rFonts w:ascii="Times New Roman" w:hAnsi="Times New Roman" w:cs="Times New Roman"/>
          <w:sz w:val="24"/>
          <w:szCs w:val="24"/>
        </w:rPr>
        <w:t>, they require extensive tuning of functional response parameter</w:t>
      </w:r>
      <w:r w:rsidR="00EF70E6">
        <w:rPr>
          <w:rFonts w:ascii="Times New Roman" w:hAnsi="Times New Roman" w:cs="Times New Roman"/>
          <w:sz w:val="24"/>
          <w:szCs w:val="24"/>
        </w:rPr>
        <w:t>s</w:t>
      </w:r>
      <w:r w:rsidR="00CB2185">
        <w:rPr>
          <w:rFonts w:ascii="Times New Roman" w:hAnsi="Times New Roman" w:cs="Times New Roman"/>
          <w:sz w:val="24"/>
          <w:szCs w:val="24"/>
        </w:rPr>
        <w:t xml:space="preserve">, which have little to no data available to inform parameter values. </w:t>
      </w:r>
      <w:r w:rsidR="00D50A8A">
        <w:rPr>
          <w:rFonts w:ascii="Times New Roman" w:hAnsi="Times New Roman" w:cs="Times New Roman"/>
          <w:sz w:val="24"/>
          <w:szCs w:val="24"/>
        </w:rPr>
        <w:t>We can easily simulate many different flexible functional response scenarios to better understand a range of possible results using the generalized equilibrium models b</w:t>
      </w:r>
      <w:r w:rsidR="004614E2">
        <w:rPr>
          <w:rFonts w:ascii="Times New Roman" w:hAnsi="Times New Roman" w:cs="Times New Roman"/>
          <w:sz w:val="24"/>
          <w:szCs w:val="24"/>
        </w:rPr>
        <w:t xml:space="preserve">ecause </w:t>
      </w:r>
      <w:r w:rsidR="00D50A8A">
        <w:rPr>
          <w:rFonts w:ascii="Times New Roman" w:hAnsi="Times New Roman" w:cs="Times New Roman"/>
          <w:sz w:val="24"/>
          <w:szCs w:val="24"/>
        </w:rPr>
        <w:t xml:space="preserve">they </w:t>
      </w:r>
      <w:r w:rsidR="004614E2">
        <w:rPr>
          <w:rFonts w:ascii="Times New Roman" w:hAnsi="Times New Roman" w:cs="Times New Roman"/>
          <w:sz w:val="24"/>
          <w:szCs w:val="24"/>
        </w:rPr>
        <w:t xml:space="preserve">are fast to compute and are meant to be applied </w:t>
      </w:r>
      <w:r w:rsidR="00087BC6">
        <w:rPr>
          <w:rFonts w:ascii="Times New Roman" w:hAnsi="Times New Roman" w:cs="Times New Roman"/>
          <w:sz w:val="24"/>
          <w:szCs w:val="24"/>
        </w:rPr>
        <w:t xml:space="preserve">to ecosystem states </w:t>
      </w:r>
      <w:r w:rsidR="004614E2">
        <w:rPr>
          <w:rFonts w:ascii="Times New Roman" w:hAnsi="Times New Roman" w:cs="Times New Roman"/>
          <w:sz w:val="24"/>
          <w:szCs w:val="24"/>
        </w:rPr>
        <w:t xml:space="preserve">within </w:t>
      </w:r>
      <w:r w:rsidR="00087BC6">
        <w:rPr>
          <w:rFonts w:ascii="Times New Roman" w:hAnsi="Times New Roman" w:cs="Times New Roman"/>
          <w:sz w:val="24"/>
          <w:szCs w:val="24"/>
        </w:rPr>
        <w:t xml:space="preserve">the general </w:t>
      </w:r>
      <w:r w:rsidR="00D50A8A">
        <w:rPr>
          <w:rFonts w:ascii="Times New Roman" w:hAnsi="Times New Roman" w:cs="Times New Roman"/>
          <w:sz w:val="24"/>
          <w:szCs w:val="24"/>
        </w:rPr>
        <w:t>“neighborhood” of equilibrium</w:t>
      </w:r>
      <w:r w:rsidR="004614E2">
        <w:rPr>
          <w:rFonts w:ascii="Times New Roman" w:hAnsi="Times New Roman" w:cs="Times New Roman"/>
          <w:sz w:val="24"/>
          <w:szCs w:val="24"/>
        </w:rPr>
        <w:t>.</w:t>
      </w:r>
    </w:p>
    <w:p w14:paraId="6DC02361" w14:textId="1D91DBE3" w:rsidR="00821BE9" w:rsidRDefault="00821BE9" w:rsidP="00821B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All analys</w:t>
      </w:r>
      <w:r w:rsidR="00DE2690">
        <w:rPr>
          <w:rFonts w:ascii="Times New Roman" w:hAnsi="Times New Roman" w:cs="Times New Roman"/>
          <w:sz w:val="24"/>
          <w:szCs w:val="24"/>
        </w:rPr>
        <w:t>e</w:t>
      </w:r>
      <w:r>
        <w:rPr>
          <w:rFonts w:ascii="Times New Roman" w:hAnsi="Times New Roman" w:cs="Times New Roman"/>
          <w:sz w:val="24"/>
          <w:szCs w:val="24"/>
        </w:rPr>
        <w:t>s w</w:t>
      </w:r>
      <w:r w:rsidR="00DE2690">
        <w:rPr>
          <w:rFonts w:ascii="Times New Roman" w:hAnsi="Times New Roman" w:cs="Times New Roman"/>
          <w:sz w:val="24"/>
          <w:szCs w:val="24"/>
        </w:rPr>
        <w:t>ere</w:t>
      </w:r>
      <w:r>
        <w:rPr>
          <w:rFonts w:ascii="Times New Roman" w:hAnsi="Times New Roman" w:cs="Times New Roman"/>
          <w:sz w:val="24"/>
          <w:szCs w:val="24"/>
        </w:rPr>
        <w:t xml:space="preserve"> done in R version </w:t>
      </w:r>
      <w:r w:rsidR="005E6417">
        <w:rPr>
          <w:rFonts w:ascii="Times New Roman" w:hAnsi="Times New Roman" w:cs="Times New Roman"/>
          <w:sz w:val="24"/>
          <w:szCs w:val="24"/>
        </w:rPr>
        <w:t>4.1.0</w:t>
      </w:r>
      <w:r w:rsidR="006D08B2">
        <w:rPr>
          <w:rFonts w:ascii="Times New Roman" w:hAnsi="Times New Roman" w:cs="Times New Roman"/>
          <w:sz w:val="24"/>
          <w:szCs w:val="24"/>
        </w:rPr>
        <w:t xml:space="preserve"> </w:t>
      </w:r>
      <w:r w:rsidR="006D08B2">
        <w:rPr>
          <w:rFonts w:ascii="Times New Roman" w:hAnsi="Times New Roman" w:cs="Times New Roman"/>
          <w:sz w:val="24"/>
          <w:szCs w:val="24"/>
        </w:rPr>
        <w:fldChar w:fldCharType="begin"/>
      </w:r>
      <w:r w:rsidR="003F5737">
        <w:rPr>
          <w:rFonts w:ascii="Times New Roman" w:hAnsi="Times New Roman" w:cs="Times New Roman"/>
          <w:sz w:val="24"/>
          <w:szCs w:val="24"/>
        </w:rPr>
        <w:instrText xml:space="preserve"> ADDIN ZOTERO_ITEM CSL_CITATION {"citationID":"kh5c4VdS","properties":{"formattedCitation":"(R Core Team 2021)","plainCitation":"(R Core Team 2021)","noteIndex":0},"citationItems":[{"id":325,"uris":["http://zotero.org/users/783258/items/PRTV72CS"],"uri":["http://zotero.org/users/783258/items/PRTV72CS"],"itemData":{"id":325,"type":"book","event-place":"Vienna,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6D08B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6D08B2">
        <w:rPr>
          <w:rFonts w:ascii="Times New Roman" w:hAnsi="Times New Roman" w:cs="Times New Roman"/>
          <w:sz w:val="24"/>
          <w:szCs w:val="24"/>
        </w:rPr>
        <w:fldChar w:fldCharType="end"/>
      </w:r>
      <w:r>
        <w:rPr>
          <w:rFonts w:ascii="Times New Roman" w:hAnsi="Times New Roman" w:cs="Times New Roman"/>
          <w:sz w:val="24"/>
          <w:szCs w:val="24"/>
        </w:rPr>
        <w:t xml:space="preserve">. Code is available online at </w:t>
      </w:r>
      <w:r w:rsidR="003F5737" w:rsidRPr="003F5737">
        <w:rPr>
          <w:rFonts w:ascii="Times New Roman" w:hAnsi="Times New Roman" w:cs="Times New Roman"/>
          <w:sz w:val="24"/>
          <w:szCs w:val="24"/>
        </w:rPr>
        <w:t>http://github.com/okenk/cwc</w:t>
      </w:r>
      <w:r>
        <w:rPr>
          <w:rFonts w:ascii="Times New Roman" w:hAnsi="Times New Roman" w:cs="Times New Roman"/>
          <w:sz w:val="24"/>
          <w:szCs w:val="24"/>
        </w:rPr>
        <w:t>.</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t>Developing a mass-balance model</w:t>
      </w:r>
    </w:p>
    <w:p w14:paraId="2357A4FD" w14:textId="4D2D8B1A"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w:t>
      </w:r>
      <w:proofErr w:type="spellStart"/>
      <w:r w:rsidR="003550F2">
        <w:rPr>
          <w:rFonts w:ascii="Times New Roman" w:hAnsi="Times New Roman" w:cs="Times New Roman"/>
          <w:sz w:val="24"/>
          <w:szCs w:val="24"/>
        </w:rPr>
        <w:t>R</w:t>
      </w:r>
      <w:r w:rsidR="00CD5BB3">
        <w:rPr>
          <w:rFonts w:ascii="Times New Roman" w:hAnsi="Times New Roman" w:cs="Times New Roman"/>
          <w:sz w:val="24"/>
          <w:szCs w:val="24"/>
        </w:rPr>
        <w:t>path</w:t>
      </w:r>
      <w:proofErr w:type="spellEnd"/>
      <w:r w:rsidR="00CD5BB3">
        <w:rPr>
          <w:rFonts w:ascii="Times New Roman" w:hAnsi="Times New Roman" w:cs="Times New Roman"/>
          <w:sz w:val="24"/>
          <w:szCs w:val="24"/>
        </w:rPr>
        <w:t xml:space="preserve"> package </w:t>
      </w:r>
      <w:r w:rsidR="00A660E2">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2020)","noteIndex":0},"citationItems":[{"id":307,"uris":["http://zotero.org/users/783258/items/J5B5TZU5"],"uri":["http://zotero.org/users/783258/items/J5B5TZU5"],"itemData":{"id":307,"type":"article-journal","abstract":"Ecosystem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w:t>
      </w:r>
      <w:proofErr w:type="spellStart"/>
      <w:r w:rsidR="00CD5BB3">
        <w:rPr>
          <w:rFonts w:ascii="Times New Roman" w:hAnsi="Times New Roman" w:cs="Times New Roman"/>
          <w:sz w:val="24"/>
          <w:szCs w:val="24"/>
        </w:rPr>
        <w:t>Ecopath</w:t>
      </w:r>
      <w:proofErr w:type="spellEnd"/>
      <w:r w:rsidR="00CD5BB3">
        <w:rPr>
          <w:rFonts w:ascii="Times New Roman" w:hAnsi="Times New Roman" w:cs="Times New Roman"/>
          <w:sz w:val="24"/>
          <w:szCs w:val="24"/>
        </w:rPr>
        <w:t xml:space="preserve"> </w:t>
      </w:r>
      <w:r w:rsidR="00CD5BB3">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1992)","noteIndex":0},"citationItems":[{"id":475,"uris":["http://zotero.org/users/783258/items/2IXK427F"],"uri":["http://zotero.org/users/783258/items/2IXK427F"],"itemData":{"id":475,"type":"article-journal","container-title":"Ecological modelling","DOI":"https://doi.org/10.1016/0304-3800(92)90016-8","issue":"3","page":"169–185","source":"Google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(Christensen and Pauly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3F5737">
        <w:rPr>
          <w:rFonts w:ascii="Times New Roman" w:hAnsi="Times New Roman" w:cs="Times New Roman"/>
          <w:sz w:val="24"/>
          <w:szCs w:val="24"/>
        </w:rPr>
        <w:instrText xml:space="preserve"> ADDIN ZOTERO_ITEM CSL_CITATION {"citationID":"DrlInH5L","properties":{"formattedCitation":"(R Core Team 2021)","plainCitation":"(R Core Team 2021)","noteIndex":0},"citationItems":[{"id":325,"uris":["http://zotero.org/users/783258/items/PRTV72CS"],"uri":["http://zotero.org/users/783258/items/PRTV72CS"],"itemData":{"id":325,"type":"book","event-place":"Vienna,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9B4C4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sidR="00351606">
        <w:rPr>
          <w:rFonts w:ascii="Times New Roman" w:hAnsi="Times New Roman" w:cs="Times New Roman"/>
          <w:sz w:val="24"/>
          <w:szCs w:val="24"/>
        </w:rPr>
        <w:t xml:space="preserve"> and </w:t>
      </w:r>
      <w:proofErr w:type="spellStart"/>
      <w:r w:rsidR="00351606">
        <w:rPr>
          <w:rFonts w:ascii="Times New Roman" w:hAnsi="Times New Roman" w:cs="Times New Roman"/>
          <w:sz w:val="24"/>
          <w:szCs w:val="24"/>
        </w:rPr>
        <w:t>Ecopath</w:t>
      </w:r>
      <w:proofErr w:type="spellEnd"/>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in our model</w:t>
      </w:r>
      <w:r w:rsidR="00821F0F">
        <w:rPr>
          <w:rFonts w:ascii="Times New Roman" w:hAnsi="Times New Roman" w:cs="Times New Roman"/>
          <w:sz w:val="24"/>
          <w:szCs w:val="24"/>
        </w:rPr>
        <w:t xml:space="preserve"> because we expect, on average, net migration and biomass accumulation will be equal to zero, and we had no data to inform other values</w:t>
      </w:r>
      <w:r w:rsidR="006B792B">
        <w:rPr>
          <w:rFonts w:ascii="Times New Roman" w:hAnsi="Times New Roman" w:cs="Times New Roman"/>
          <w:sz w:val="24"/>
          <w:szCs w:val="24"/>
        </w:rPr>
        <w:t xml:space="preserve">. </w:t>
      </w:r>
      <w:r w:rsidR="003E578A">
        <w:rPr>
          <w:rFonts w:ascii="Times New Roman" w:hAnsi="Times New Roman" w:cs="Times New Roman"/>
          <w:sz w:val="24"/>
          <w:szCs w:val="24"/>
        </w:rPr>
        <w:t xml:space="preserve">Food web dynamics in </w:t>
      </w:r>
      <w:proofErr w:type="spellStart"/>
      <w:r w:rsidR="00351606">
        <w:rPr>
          <w:rFonts w:ascii="Times New Roman" w:hAnsi="Times New Roman" w:cs="Times New Roman"/>
          <w:sz w:val="24"/>
          <w:szCs w:val="24"/>
        </w:rPr>
        <w:t>Rpath</w:t>
      </w:r>
      <w:proofErr w:type="spellEnd"/>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9D2477"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6A1C7B70"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proofErr w:type="spellStart"/>
      <w:r w:rsidR="0077652B">
        <w:rPr>
          <w:rFonts w:ascii="Times New Roman" w:hAnsi="Times New Roman" w:cs="Times New Roman"/>
          <w:i/>
          <w:sz w:val="24"/>
          <w:szCs w:val="24"/>
        </w:rPr>
        <w:t>i</w:t>
      </w:r>
      <w:proofErr w:type="spellEnd"/>
      <w:r w:rsidR="0077652B">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production to biomass ratio of group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(under mass balance, this is equal to total mortality), </w:t>
      </w:r>
      <w:proofErr w:type="spellStart"/>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w:t>
      </w:r>
      <w:proofErr w:type="spellStart"/>
      <w:r w:rsidR="00043676">
        <w:rPr>
          <w:rFonts w:ascii="Times New Roman" w:hAnsi="Times New Roman" w:cs="Times New Roman"/>
          <w:sz w:val="24"/>
          <w:szCs w:val="24"/>
        </w:rPr>
        <w:t>ecotrophic</w:t>
      </w:r>
      <w:proofErr w:type="spellEnd"/>
      <w:r w:rsidR="00043676">
        <w:rPr>
          <w:rFonts w:ascii="Times New Roman" w:hAnsi="Times New Roman" w:cs="Times New Roman"/>
          <w:sz w:val="24"/>
          <w:szCs w:val="24"/>
        </w:rPr>
        <w:t xml:space="preserve">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proofErr w:type="spellStart"/>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proofErr w:type="spellEnd"/>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proofErr w:type="spellEnd"/>
      <w:r w:rsidR="00043676">
        <w:rPr>
          <w:rFonts w:ascii="Times New Roman" w:hAnsi="Times New Roman" w:cs="Times New Roman"/>
          <w:sz w:val="24"/>
          <w:szCs w:val="24"/>
        </w:rPr>
        <w:t xml:space="preserve"> is the diet composition, or proportion by mass of prey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species, that have simil</w:t>
      </w:r>
      <w:r w:rsidR="00821F0F">
        <w:rPr>
          <w:rFonts w:ascii="Times New Roman" w:hAnsi="Times New Roman" w:cs="Times New Roman"/>
          <w:sz w:val="24"/>
          <w:szCs w:val="24"/>
        </w:rPr>
        <w:t>ar life history characteristics, diets, and predators</w:t>
      </w:r>
      <w:r>
        <w:rPr>
          <w:rFonts w:ascii="Times New Roman" w:hAnsi="Times New Roman" w:cs="Times New Roman"/>
          <w:sz w:val="24"/>
          <w:szCs w:val="24"/>
        </w:rPr>
        <w:t xml:space="preserve">.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proofErr w:type="spellStart"/>
      <w:r w:rsidR="00821F0F">
        <w:rPr>
          <w:rFonts w:ascii="Times New Roman" w:hAnsi="Times New Roman" w:cs="Times New Roman"/>
          <w:sz w:val="24"/>
          <w:szCs w:val="24"/>
        </w:rPr>
        <w:t>Rpath</w:t>
      </w:r>
      <w:proofErr w:type="spellEnd"/>
      <w:r w:rsidR="00043676">
        <w:rPr>
          <w:rFonts w:ascii="Times New Roman" w:hAnsi="Times New Roman" w:cs="Times New Roman"/>
          <w:sz w:val="24"/>
          <w:szCs w:val="24"/>
        </w:rPr>
        <w:t xml:space="preserve"> </w:t>
      </w:r>
      <w:proofErr w:type="gramStart"/>
      <w:r w:rsidR="00043676">
        <w:rPr>
          <w:rFonts w:ascii="Times New Roman" w:hAnsi="Times New Roman" w:cs="Times New Roman"/>
          <w:sz w:val="24"/>
          <w:szCs w:val="24"/>
        </w:rPr>
        <w:t>is able to</w:t>
      </w:r>
      <w:proofErr w:type="gramEnd"/>
      <w:r w:rsidR="00043676">
        <w:rPr>
          <w:rFonts w:ascii="Times New Roman" w:hAnsi="Times New Roman" w:cs="Times New Roman"/>
          <w:sz w:val="24"/>
          <w:szCs w:val="24"/>
        </w:rPr>
        <w:t xml:space="preserve">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 xml:space="preserve">In practice, this is often the </w:t>
      </w:r>
      <w:proofErr w:type="spellStart"/>
      <w:r w:rsidR="00431D43">
        <w:rPr>
          <w:rFonts w:ascii="Times New Roman" w:hAnsi="Times New Roman" w:cs="Times New Roman"/>
          <w:sz w:val="24"/>
          <w:szCs w:val="24"/>
        </w:rPr>
        <w:t>e</w:t>
      </w:r>
      <w:r w:rsidR="00043676">
        <w:rPr>
          <w:rFonts w:ascii="Times New Roman" w:hAnsi="Times New Roman" w:cs="Times New Roman"/>
          <w:sz w:val="24"/>
          <w:szCs w:val="24"/>
        </w:rPr>
        <w:t>cotrophic</w:t>
      </w:r>
      <w:proofErr w:type="spellEnd"/>
      <w:r w:rsidR="00043676">
        <w:rPr>
          <w:rFonts w:ascii="Times New Roman" w:hAnsi="Times New Roman" w:cs="Times New Roman"/>
          <w:sz w:val="24"/>
          <w:szCs w:val="24"/>
        </w:rPr>
        <w:t xml:space="preserve">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305F655A"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also allows for separation of functional groups into more than one life history stage, referred to as “stanzas.” In this case, the user defines </w:t>
      </w:r>
      <w:r w:rsidR="00821F0F">
        <w:rPr>
          <w:rFonts w:ascii="Times New Roman" w:hAnsi="Times New Roman" w:cs="Times New Roman"/>
          <w:sz w:val="24"/>
          <w:szCs w:val="24"/>
        </w:rPr>
        <w:t>the consumption</w:t>
      </w:r>
      <w:r w:rsidR="00EF3DD8">
        <w:rPr>
          <w:rFonts w:ascii="Times New Roman" w:hAnsi="Times New Roman" w:cs="Times New Roman"/>
          <w:sz w:val="24"/>
          <w:szCs w:val="24"/>
        </w:rPr>
        <w:t>-</w:t>
      </w:r>
      <w:r w:rsidR="00821F0F">
        <w:rPr>
          <w:rFonts w:ascii="Times New Roman" w:hAnsi="Times New Roman" w:cs="Times New Roman"/>
          <w:sz w:val="24"/>
          <w:szCs w:val="24"/>
        </w:rPr>
        <w:t>to</w:t>
      </w:r>
      <w:r w:rsidR="00EF3DD8">
        <w:rPr>
          <w:rFonts w:ascii="Times New Roman" w:hAnsi="Times New Roman" w:cs="Times New Roman"/>
          <w:sz w:val="24"/>
          <w:szCs w:val="24"/>
        </w:rPr>
        <w:t>-</w:t>
      </w:r>
      <w:r w:rsidR="00821F0F">
        <w:rPr>
          <w:rFonts w:ascii="Times New Roman" w:hAnsi="Times New Roman" w:cs="Times New Roman"/>
          <w:sz w:val="24"/>
          <w:szCs w:val="24"/>
        </w:rPr>
        <w:t>biomass ratio and biomass for a single “leading” stanza where those parameters are best informed by data</w:t>
      </w:r>
      <w:r w:rsidR="00321FC6">
        <w:rPr>
          <w:rFonts w:ascii="Times New Roman" w:hAnsi="Times New Roman" w:cs="Times New Roman"/>
          <w:sz w:val="24"/>
          <w:szCs w:val="24"/>
        </w:rPr>
        <w:t xml:space="preserve">. The user defines </w:t>
      </w:r>
      <w:r>
        <w:rPr>
          <w:rFonts w:ascii="Times New Roman" w:hAnsi="Times New Roman" w:cs="Times New Roman"/>
          <w:sz w:val="24"/>
          <w:szCs w:val="24"/>
        </w:rPr>
        <w:t xml:space="preserve">the production to biomass ratio for all life stages, </w:t>
      </w:r>
      <w:r w:rsidR="00821F0F">
        <w:rPr>
          <w:rFonts w:ascii="Times New Roman" w:hAnsi="Times New Roman" w:cs="Times New Roman"/>
          <w:sz w:val="24"/>
          <w:szCs w:val="24"/>
        </w:rPr>
        <w:t xml:space="preserve">and </w:t>
      </w:r>
      <w:r>
        <w:rPr>
          <w:rFonts w:ascii="Times New Roman" w:hAnsi="Times New Roman" w:cs="Times New Roman"/>
          <w:sz w:val="24"/>
          <w:szCs w:val="24"/>
        </w:rPr>
        <w:t xml:space="preserve">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rate parameter</w:t>
      </w:r>
      <w:r w:rsidR="00821F0F">
        <w:rPr>
          <w:rFonts w:ascii="Times New Roman" w:hAnsi="Times New Roman" w:cs="Times New Roman"/>
          <w:sz w:val="24"/>
          <w:szCs w:val="24"/>
        </w:rPr>
        <w:t xml:space="preserve"> for the </w:t>
      </w:r>
      <w:proofErr w:type="gramStart"/>
      <w:r w:rsidR="00821F0F">
        <w:rPr>
          <w:rFonts w:ascii="Times New Roman" w:hAnsi="Times New Roman" w:cs="Times New Roman"/>
          <w:sz w:val="24"/>
          <w:szCs w:val="24"/>
        </w:rPr>
        <w:t xml:space="preserve">stanza </w:t>
      </w:r>
      <w:r w:rsidR="00321FC6">
        <w:rPr>
          <w:rFonts w:ascii="Times New Roman" w:hAnsi="Times New Roman" w:cs="Times New Roman"/>
          <w:sz w:val="24"/>
          <w:szCs w:val="24"/>
        </w:rPr>
        <w:t>as a whole</w:t>
      </w:r>
      <w:proofErr w:type="gramEnd"/>
      <w:r w:rsidR="00821F0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then fills in the remaining parameters by assuming a stable age distribution and a cubic relationship between length and </w:t>
      </w:r>
      <w:proofErr w:type="gramStart"/>
      <w:r>
        <w:rPr>
          <w:rFonts w:ascii="Times New Roman" w:hAnsi="Times New Roman" w:cs="Times New Roman"/>
          <w:sz w:val="24"/>
          <w:szCs w:val="24"/>
        </w:rPr>
        <w:t>biomass.</w:t>
      </w:r>
      <w:r w:rsidR="00DE70A3">
        <w:rPr>
          <w:rFonts w:ascii="Times New Roman" w:hAnsi="Times New Roman" w:cs="Times New Roman"/>
          <w:sz w:val="24"/>
          <w:szCs w:val="24"/>
        </w:rPr>
        <w:softHyphen/>
      </w:r>
      <w:proofErr w:type="gramEnd"/>
    </w:p>
    <w:p w14:paraId="22546911" w14:textId="4CDA54F6" w:rsidR="00C309BE" w:rsidRDefault="00351606"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w:t>
      </w:r>
      <w:r w:rsidR="003D7175">
        <w:rPr>
          <w:rFonts w:ascii="Times New Roman" w:hAnsi="Times New Roman" w:cs="Times New Roman"/>
          <w:sz w:val="24"/>
          <w:szCs w:val="24"/>
        </w:rPr>
        <w:t xml:space="preserve">contains </w:t>
      </w:r>
      <w:r w:rsidR="00E87F9B">
        <w:rPr>
          <w:rFonts w:ascii="Times New Roman" w:hAnsi="Times New Roman" w:cs="Times New Roman"/>
          <w:sz w:val="24"/>
          <w:szCs w:val="24"/>
        </w:rPr>
        <w:t>four</w:t>
      </w:r>
      <w:r w:rsidR="003D7175">
        <w:rPr>
          <w:rFonts w:ascii="Times New Roman" w:hAnsi="Times New Roman" w:cs="Times New Roman"/>
          <w:sz w:val="24"/>
          <w:szCs w:val="24"/>
        </w:rPr>
        <w:t xml:space="preserve"> functional </w:t>
      </w:r>
      <w:r w:rsidR="00E87F9B">
        <w:rPr>
          <w:rFonts w:ascii="Times New Roman" w:hAnsi="Times New Roman" w:cs="Times New Roman"/>
          <w:sz w:val="24"/>
          <w:szCs w:val="24"/>
        </w:rPr>
        <w:t>groups for primary producers, 30</w:t>
      </w:r>
      <w:r w:rsidR="003D7175">
        <w:rPr>
          <w:rFonts w:ascii="Times New Roman" w:hAnsi="Times New Roman" w:cs="Times New Roman"/>
          <w:sz w:val="24"/>
          <w:szCs w:val="24"/>
        </w:rPr>
        <w:t xml:space="preserve"> functional groups for consumers, (14 of which are broken up into</w:t>
      </w:r>
      <w:r w:rsidR="00E87F9B">
        <w:rPr>
          <w:rFonts w:ascii="Times New Roman" w:hAnsi="Times New Roman" w:cs="Times New Roman"/>
          <w:sz w:val="24"/>
          <w:szCs w:val="24"/>
        </w:rPr>
        <w:t xml:space="preserve"> multiple stanzas</w:t>
      </w:r>
      <w:r w:rsidR="003D7175">
        <w:rPr>
          <w:rFonts w:ascii="Times New Roman" w:hAnsi="Times New Roman" w:cs="Times New Roman"/>
          <w:sz w:val="24"/>
          <w:szCs w:val="24"/>
        </w:rPr>
        <w:t>), and one detrital group (Table 1</w:t>
      </w:r>
      <w:r w:rsidR="00AF2E6C">
        <w:rPr>
          <w:rFonts w:ascii="Times New Roman" w:hAnsi="Times New Roman" w:cs="Times New Roman"/>
          <w:sz w:val="24"/>
          <w:szCs w:val="24"/>
        </w:rPr>
        <w:t>, S1</w:t>
      </w:r>
      <w:r w:rsidR="003D7175">
        <w:rPr>
          <w:rFonts w:ascii="Times New Roman" w:hAnsi="Times New Roman" w:cs="Times New Roman"/>
          <w:sz w:val="24"/>
          <w:szCs w:val="24"/>
        </w:rPr>
        <w:t xml:space="preserve">). </w:t>
      </w:r>
      <w:r w:rsidR="00902471">
        <w:rPr>
          <w:rFonts w:ascii="Times New Roman" w:hAnsi="Times New Roman" w:cs="Times New Roman"/>
          <w:sz w:val="24"/>
          <w:szCs w:val="24"/>
        </w:rPr>
        <w:t xml:space="preserve">Most parameters are based on </w:t>
      </w:r>
      <w:r w:rsidR="005B1AEE">
        <w:rPr>
          <w:rFonts w:ascii="Times New Roman" w:hAnsi="Times New Roman" w:cs="Times New Roman"/>
          <w:sz w:val="24"/>
          <w:szCs w:val="24"/>
        </w:rPr>
        <w:t>D</w:t>
      </w:r>
      <w:r w:rsidR="00902471">
        <w:rPr>
          <w:rFonts w:ascii="Times New Roman" w:hAnsi="Times New Roman" w:cs="Times New Roman"/>
          <w:sz w:val="24"/>
          <w:szCs w:val="24"/>
        </w:rPr>
        <w:t xml:space="preserve">e </w:t>
      </w:r>
      <w:proofErr w:type="spellStart"/>
      <w:r w:rsidR="00902471">
        <w:rPr>
          <w:rFonts w:ascii="Times New Roman" w:hAnsi="Times New Roman" w:cs="Times New Roman"/>
          <w:sz w:val="24"/>
          <w:szCs w:val="24"/>
        </w:rPr>
        <w:t>Mutsert</w:t>
      </w:r>
      <w:proofErr w:type="spellEnd"/>
      <w:r w:rsidR="00902471">
        <w:rPr>
          <w:rFonts w:ascii="Times New Roman" w:hAnsi="Times New Roman" w:cs="Times New Roman"/>
          <w:sz w:val="24"/>
          <w:szCs w:val="24"/>
        </w:rPr>
        <w:t xml:space="preserve"> et al. </w:t>
      </w:r>
      <w:r w:rsidR="0090247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myyZeQeL","properties":{"formattedCitation":"(2017)","plainCitation":"(2017)","noteIndex":0},"citationItems":[{"id":3,"uris":["http://zotero.org/users/783258/items/D2L3FSK3"],"uri":["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w:t>
      </w:r>
      <w:r w:rsidR="005D6783" w:rsidRPr="00BA6B75">
        <w:rPr>
          <w:rFonts w:ascii="Times New Roman" w:hAnsi="Times New Roman" w:cs="Times New Roman"/>
          <w:i/>
          <w:sz w:val="24"/>
          <w:szCs w:val="24"/>
        </w:rPr>
        <w:t>Deepwater Horizon</w:t>
      </w:r>
      <w:r w:rsidR="005D6783">
        <w:rPr>
          <w:rFonts w:ascii="Times New Roman" w:hAnsi="Times New Roman" w:cs="Times New Roman"/>
          <w:sz w:val="24"/>
          <w:szCs w:val="24"/>
        </w:rPr>
        <w:t xml:space="preserve"> oil spill.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Barataria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2017)","noteIndex":0},"citationItems":[{"id":6,"uris":["http://zotero.org/users/783258/items/EE863BQX"],"uri":["http://zotero.org/users/783258/items/EE863BQX"],"itemData":{"id":6,"type":"article-journal","container-title":"Endangered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w:t>
      </w:r>
      <w:r w:rsidR="005B1AEE">
        <w:rPr>
          <w:rFonts w:ascii="Times New Roman" w:hAnsi="Times New Roman" w:cs="Times New Roman"/>
          <w:sz w:val="24"/>
          <w:szCs w:val="24"/>
        </w:rPr>
        <w:t>D</w:t>
      </w:r>
      <w:r w:rsidR="000F1A1C">
        <w:rPr>
          <w:rFonts w:ascii="Times New Roman" w:hAnsi="Times New Roman" w:cs="Times New Roman"/>
          <w:sz w:val="24"/>
          <w:szCs w:val="24"/>
        </w:rPr>
        <w:t xml:space="preserve">e </w:t>
      </w:r>
      <w:proofErr w:type="spellStart"/>
      <w:r w:rsidR="000F1A1C">
        <w:rPr>
          <w:rFonts w:ascii="Times New Roman" w:hAnsi="Times New Roman" w:cs="Times New Roman"/>
          <w:sz w:val="24"/>
          <w:szCs w:val="24"/>
        </w:rPr>
        <w:t>Mutsert</w:t>
      </w:r>
      <w:proofErr w:type="spellEnd"/>
      <w:r w:rsidR="000F1A1C">
        <w:rPr>
          <w:rFonts w:ascii="Times New Roman" w:hAnsi="Times New Roman" w:cs="Times New Roman"/>
          <w:sz w:val="24"/>
          <w:szCs w:val="24"/>
        </w:rPr>
        <w:t xml:space="preserve"> et al. (2017): gars, stingrays, </w:t>
      </w:r>
      <w:r w:rsidR="002E44EB">
        <w:rPr>
          <w:rFonts w:ascii="Times New Roman" w:hAnsi="Times New Roman" w:cs="Times New Roman"/>
          <w:sz w:val="24"/>
          <w:szCs w:val="24"/>
        </w:rPr>
        <w:t>wading</w:t>
      </w:r>
      <w:r w:rsidR="00685403">
        <w:rPr>
          <w:rFonts w:ascii="Times New Roman" w:hAnsi="Times New Roman" w:cs="Times New Roman"/>
          <w:sz w:val="24"/>
          <w:szCs w:val="24"/>
        </w:rPr>
        <w:t xml:space="preserve"> birds in the families </w:t>
      </w:r>
      <w:r w:rsidR="00685403" w:rsidRPr="00450780">
        <w:rPr>
          <w:rFonts w:ascii="Times New Roman" w:hAnsi="Times New Roman" w:cs="Times New Roman"/>
          <w:i/>
          <w:iCs/>
          <w:sz w:val="24"/>
          <w:szCs w:val="24"/>
        </w:rPr>
        <w:t>Ardeidae</w:t>
      </w:r>
      <w:r w:rsidR="00685403" w:rsidRPr="00685403">
        <w:rPr>
          <w:rFonts w:ascii="Times New Roman" w:hAnsi="Times New Roman" w:cs="Times New Roman"/>
          <w:sz w:val="24"/>
          <w:szCs w:val="24"/>
        </w:rPr>
        <w:t xml:space="preserve"> and </w:t>
      </w:r>
      <w:proofErr w:type="spellStart"/>
      <w:r w:rsidR="00685403" w:rsidRPr="00450780">
        <w:rPr>
          <w:rFonts w:ascii="Times New Roman" w:hAnsi="Times New Roman" w:cs="Times New Roman"/>
          <w:i/>
          <w:iCs/>
          <w:sz w:val="24"/>
          <w:szCs w:val="24"/>
        </w:rPr>
        <w:t>Charadriidae</w:t>
      </w:r>
      <w:proofErr w:type="spellEnd"/>
      <w:r w:rsidR="00685403">
        <w:rPr>
          <w:rFonts w:ascii="Times New Roman" w:hAnsi="Times New Roman" w:cs="Times New Roman"/>
          <w:sz w:val="24"/>
          <w:szCs w:val="24"/>
        </w:rPr>
        <w:t xml:space="preserve">, </w:t>
      </w:r>
      <w:r w:rsidR="00C33F8B">
        <w:rPr>
          <w:rFonts w:ascii="Times New Roman" w:hAnsi="Times New Roman" w:cs="Times New Roman"/>
          <w:sz w:val="24"/>
          <w:szCs w:val="24"/>
        </w:rPr>
        <w:t>as well as</w:t>
      </w:r>
      <w:bookmarkStart w:id="0" w:name="_Hlk109639978"/>
      <w:r w:rsidR="00C33F8B">
        <w:rPr>
          <w:rFonts w:ascii="Times New Roman" w:hAnsi="Times New Roman" w:cs="Times New Roman"/>
          <w:sz w:val="24"/>
          <w:szCs w:val="24"/>
        </w:rPr>
        <w:t xml:space="preserve"> gulls, terns, and skimmers in the family </w:t>
      </w:r>
      <w:r w:rsidR="00C33F8B" w:rsidRPr="00450780">
        <w:rPr>
          <w:rFonts w:ascii="Times New Roman" w:hAnsi="Times New Roman" w:cs="Times New Roman"/>
          <w:i/>
          <w:iCs/>
          <w:sz w:val="24"/>
          <w:szCs w:val="24"/>
        </w:rPr>
        <w:t>Laridae</w:t>
      </w:r>
      <w:bookmarkEnd w:id="0"/>
      <w:r w:rsidR="00C33F8B">
        <w:rPr>
          <w:rFonts w:ascii="Times New Roman" w:hAnsi="Times New Roman" w:cs="Times New Roman"/>
          <w:sz w:val="24"/>
          <w:szCs w:val="24"/>
        </w:rPr>
        <w:t xml:space="preserve"> (Table S1). B</w:t>
      </w:r>
      <w:r w:rsidR="000F1A1C">
        <w:rPr>
          <w:rFonts w:ascii="Times New Roman" w:hAnsi="Times New Roman" w:cs="Times New Roman"/>
          <w:sz w:val="24"/>
          <w:szCs w:val="24"/>
        </w:rPr>
        <w:t>ird densities</w:t>
      </w:r>
      <w:r w:rsidR="00C33F8B">
        <w:rPr>
          <w:rFonts w:ascii="Times New Roman" w:hAnsi="Times New Roman" w:cs="Times New Roman"/>
          <w:sz w:val="24"/>
          <w:szCs w:val="24"/>
        </w:rPr>
        <w:t xml:space="preserve"> in</w:t>
      </w:r>
      <w:r w:rsidR="000F1A1C">
        <w:rPr>
          <w:rFonts w:ascii="Times New Roman" w:hAnsi="Times New Roman" w:cs="Times New Roman"/>
          <w:sz w:val="24"/>
          <w:szCs w:val="24"/>
        </w:rPr>
        <w:t xml:space="preserve"> </w:t>
      </w:r>
      <w:r w:rsidR="00C33F8B" w:rsidRPr="00C33F8B">
        <w:rPr>
          <w:rFonts w:ascii="Times New Roman" w:hAnsi="Times New Roman" w:cs="Times New Roman"/>
          <w:sz w:val="24"/>
          <w:szCs w:val="24"/>
        </w:rPr>
        <w:t xml:space="preserve">De </w:t>
      </w:r>
      <w:proofErr w:type="spellStart"/>
      <w:r w:rsidR="00C33F8B" w:rsidRPr="00C33F8B">
        <w:rPr>
          <w:rFonts w:ascii="Times New Roman" w:hAnsi="Times New Roman" w:cs="Times New Roman"/>
          <w:sz w:val="24"/>
          <w:szCs w:val="24"/>
        </w:rPr>
        <w:t>Mutsert</w:t>
      </w:r>
      <w:proofErr w:type="spellEnd"/>
      <w:r w:rsidR="00C33F8B" w:rsidRPr="00C33F8B">
        <w:rPr>
          <w:rFonts w:ascii="Times New Roman" w:hAnsi="Times New Roman" w:cs="Times New Roman"/>
          <w:sz w:val="24"/>
          <w:szCs w:val="24"/>
        </w:rPr>
        <w:t xml:space="preserve"> et al. (2017</w:t>
      </w:r>
      <w:r w:rsidR="00450780">
        <w:rPr>
          <w:rFonts w:ascii="Times New Roman" w:hAnsi="Times New Roman" w:cs="Times New Roman"/>
          <w:sz w:val="24"/>
          <w:szCs w:val="24"/>
        </w:rPr>
        <w:t>)</w:t>
      </w:r>
      <w:r w:rsidR="00C33F8B">
        <w:rPr>
          <w:rFonts w:ascii="Times New Roman" w:hAnsi="Times New Roman" w:cs="Times New Roman"/>
          <w:sz w:val="24"/>
          <w:szCs w:val="24"/>
        </w:rPr>
        <w:t xml:space="preserve"> </w:t>
      </w:r>
      <w:r w:rsidR="000F1A1C">
        <w:rPr>
          <w:rFonts w:ascii="Times New Roman" w:hAnsi="Times New Roman" w:cs="Times New Roman"/>
          <w:sz w:val="24"/>
          <w:szCs w:val="24"/>
        </w:rPr>
        <w:t>were based only on</w:t>
      </w:r>
      <w:r w:rsidR="00685403">
        <w:rPr>
          <w:rFonts w:ascii="Times New Roman" w:hAnsi="Times New Roman" w:cs="Times New Roman"/>
          <w:sz w:val="24"/>
          <w:szCs w:val="24"/>
        </w:rPr>
        <w:t>e species of</w:t>
      </w:r>
      <w:r w:rsidR="000F1A1C">
        <w:rPr>
          <w:rFonts w:ascii="Times New Roman" w:hAnsi="Times New Roman" w:cs="Times New Roman"/>
          <w:sz w:val="24"/>
          <w:szCs w:val="24"/>
        </w:rPr>
        <w:t xml:space="preserve"> pelican</w:t>
      </w:r>
      <w:r w:rsidR="00C33F8B">
        <w:rPr>
          <w:rFonts w:ascii="Times New Roman" w:hAnsi="Times New Roman" w:cs="Times New Roman"/>
          <w:sz w:val="24"/>
          <w:szCs w:val="24"/>
        </w:rPr>
        <w:t xml:space="preserve"> (</w:t>
      </w:r>
      <w:proofErr w:type="spellStart"/>
      <w:r w:rsidR="00685403" w:rsidRPr="00450780">
        <w:rPr>
          <w:rFonts w:ascii="Times New Roman" w:hAnsi="Times New Roman" w:cs="Times New Roman"/>
          <w:i/>
          <w:iCs/>
          <w:sz w:val="24"/>
          <w:szCs w:val="24"/>
        </w:rPr>
        <w:t>Pelecanus</w:t>
      </w:r>
      <w:proofErr w:type="spellEnd"/>
      <w:r w:rsidR="00685403" w:rsidRPr="00450780">
        <w:rPr>
          <w:rFonts w:ascii="Times New Roman" w:hAnsi="Times New Roman" w:cs="Times New Roman"/>
          <w:i/>
          <w:iCs/>
          <w:sz w:val="24"/>
          <w:szCs w:val="24"/>
        </w:rPr>
        <w:t xml:space="preserve"> </w:t>
      </w:r>
      <w:proofErr w:type="spellStart"/>
      <w:r w:rsidR="00685403" w:rsidRPr="00450780">
        <w:rPr>
          <w:rFonts w:ascii="Times New Roman" w:hAnsi="Times New Roman" w:cs="Times New Roman"/>
          <w:i/>
          <w:iCs/>
          <w:sz w:val="24"/>
          <w:szCs w:val="24"/>
        </w:rPr>
        <w:t>occidentailis</w:t>
      </w:r>
      <w:proofErr w:type="spellEnd"/>
      <w:r w:rsidR="000F1A1C">
        <w:rPr>
          <w:rFonts w:ascii="Times New Roman" w:hAnsi="Times New Roman" w:cs="Times New Roman"/>
          <w:sz w:val="24"/>
          <w:szCs w:val="24"/>
        </w:rPr>
        <w:t>)</w:t>
      </w:r>
      <w:r w:rsidR="00630C74">
        <w:rPr>
          <w:rFonts w:ascii="Times New Roman" w:hAnsi="Times New Roman" w:cs="Times New Roman"/>
          <w:sz w:val="24"/>
          <w:szCs w:val="24"/>
        </w:rPr>
        <w:t xml:space="preserve">. In our model, we </w:t>
      </w:r>
      <w:r w:rsidR="00C33F8B">
        <w:rPr>
          <w:rFonts w:ascii="Times New Roman" w:hAnsi="Times New Roman" w:cs="Times New Roman"/>
          <w:sz w:val="24"/>
          <w:szCs w:val="24"/>
        </w:rPr>
        <w:t xml:space="preserve">included </w:t>
      </w:r>
      <w:r w:rsidR="00630C74">
        <w:rPr>
          <w:rFonts w:ascii="Times New Roman" w:hAnsi="Times New Roman" w:cs="Times New Roman"/>
          <w:sz w:val="24"/>
          <w:szCs w:val="24"/>
        </w:rPr>
        <w:t>pelicans</w:t>
      </w:r>
      <w:r w:rsidR="00C33F8B">
        <w:rPr>
          <w:rFonts w:ascii="Times New Roman" w:hAnsi="Times New Roman" w:cs="Times New Roman"/>
          <w:sz w:val="24"/>
          <w:szCs w:val="24"/>
        </w:rPr>
        <w:t xml:space="preserve"> as well </w:t>
      </w:r>
      <w:r w:rsidR="00E5017B">
        <w:rPr>
          <w:rFonts w:ascii="Times New Roman" w:hAnsi="Times New Roman" w:cs="Times New Roman"/>
          <w:sz w:val="24"/>
          <w:szCs w:val="24"/>
        </w:rPr>
        <w:t xml:space="preserve">as </w:t>
      </w:r>
      <w:r w:rsidR="00630C74">
        <w:rPr>
          <w:rFonts w:ascii="Times New Roman" w:hAnsi="Times New Roman" w:cs="Times New Roman"/>
          <w:sz w:val="24"/>
          <w:szCs w:val="24"/>
        </w:rPr>
        <w:t xml:space="preserve">taxa historically, though erroneously, </w:t>
      </w:r>
      <w:r w:rsidR="00BC2552">
        <w:rPr>
          <w:rFonts w:ascii="Times New Roman" w:hAnsi="Times New Roman" w:cs="Times New Roman"/>
          <w:sz w:val="24"/>
          <w:szCs w:val="24"/>
        </w:rPr>
        <w:t>included</w:t>
      </w:r>
      <w:r w:rsidR="00630C74">
        <w:rPr>
          <w:rFonts w:ascii="Times New Roman" w:hAnsi="Times New Roman" w:cs="Times New Roman"/>
          <w:sz w:val="24"/>
          <w:szCs w:val="24"/>
        </w:rPr>
        <w:t xml:space="preserve"> in the </w:t>
      </w:r>
      <w:r w:rsidR="00BC2552" w:rsidRPr="00450780">
        <w:rPr>
          <w:rFonts w:ascii="Times New Roman" w:hAnsi="Times New Roman" w:cs="Times New Roman"/>
          <w:i/>
          <w:iCs/>
          <w:sz w:val="24"/>
          <w:szCs w:val="24"/>
        </w:rPr>
        <w:t>Pelecaniformes</w:t>
      </w:r>
      <w:r w:rsidR="00BC2552">
        <w:rPr>
          <w:rFonts w:ascii="Times New Roman" w:hAnsi="Times New Roman" w:cs="Times New Roman"/>
          <w:sz w:val="24"/>
          <w:szCs w:val="24"/>
        </w:rPr>
        <w:t xml:space="preserve"> </w:t>
      </w:r>
      <w:r w:rsidR="004E3015">
        <w:rPr>
          <w:rFonts w:ascii="Times New Roman" w:hAnsi="Times New Roman" w:cs="Times New Roman"/>
          <w:sz w:val="24"/>
          <w:szCs w:val="24"/>
        </w:rPr>
        <w:t>including</w:t>
      </w:r>
      <w:r w:rsidR="00BC2552">
        <w:rPr>
          <w:rFonts w:ascii="Times New Roman" w:hAnsi="Times New Roman" w:cs="Times New Roman"/>
          <w:sz w:val="24"/>
          <w:szCs w:val="24"/>
        </w:rPr>
        <w:t xml:space="preserve"> </w:t>
      </w:r>
      <w:proofErr w:type="spellStart"/>
      <w:r w:rsidR="00C33F8B" w:rsidRPr="00C33F8B">
        <w:rPr>
          <w:rFonts w:ascii="Times New Roman" w:hAnsi="Times New Roman" w:cs="Times New Roman"/>
          <w:sz w:val="24"/>
          <w:szCs w:val="24"/>
        </w:rPr>
        <w:t>frigatebirds</w:t>
      </w:r>
      <w:proofErr w:type="spellEnd"/>
      <w:r w:rsidR="00C33F8B" w:rsidRPr="00C33F8B">
        <w:rPr>
          <w:rFonts w:ascii="Times New Roman" w:hAnsi="Times New Roman" w:cs="Times New Roman"/>
          <w:sz w:val="24"/>
          <w:szCs w:val="24"/>
        </w:rPr>
        <w:t>, cormorants, and gannets</w:t>
      </w:r>
      <w:r w:rsidR="00C33F8B">
        <w:rPr>
          <w:rFonts w:ascii="Times New Roman" w:hAnsi="Times New Roman" w:cs="Times New Roman"/>
          <w:sz w:val="24"/>
          <w:szCs w:val="24"/>
        </w:rPr>
        <w:t xml:space="preserve"> </w:t>
      </w:r>
      <w:r w:rsidR="0072532E">
        <w:rPr>
          <w:rFonts w:ascii="Times New Roman" w:hAnsi="Times New Roman" w:cs="Times New Roman"/>
          <w:sz w:val="24"/>
          <w:szCs w:val="24"/>
        </w:rPr>
        <w:t>into a single</w:t>
      </w:r>
      <w:r w:rsidR="000E256B">
        <w:rPr>
          <w:rFonts w:ascii="Times New Roman" w:hAnsi="Times New Roman" w:cs="Times New Roman"/>
          <w:sz w:val="24"/>
          <w:szCs w:val="24"/>
        </w:rPr>
        <w:t xml:space="preserve"> functional</w:t>
      </w:r>
      <w:r w:rsidR="0072532E">
        <w:rPr>
          <w:rFonts w:ascii="Times New Roman" w:hAnsi="Times New Roman" w:cs="Times New Roman"/>
          <w:sz w:val="24"/>
          <w:szCs w:val="24"/>
        </w:rPr>
        <w:t xml:space="preserve"> group </w:t>
      </w:r>
      <w:r w:rsidR="00C33F8B">
        <w:rPr>
          <w:rFonts w:ascii="Times New Roman" w:hAnsi="Times New Roman" w:cs="Times New Roman"/>
          <w:sz w:val="24"/>
          <w:szCs w:val="24"/>
        </w:rPr>
        <w:t>(Table S1)</w:t>
      </w:r>
      <w:r w:rsidR="00D16BBE">
        <w:rPr>
          <w:rFonts w:ascii="Times New Roman" w:hAnsi="Times New Roman" w:cs="Times New Roman"/>
          <w:sz w:val="24"/>
          <w:szCs w:val="24"/>
        </w:rPr>
        <w:t xml:space="preserve">. </w:t>
      </w:r>
      <w:r w:rsidR="000E256B">
        <w:rPr>
          <w:rFonts w:ascii="Times New Roman" w:hAnsi="Times New Roman" w:cs="Times New Roman"/>
          <w:sz w:val="24"/>
          <w:szCs w:val="24"/>
        </w:rPr>
        <w:t>C</w:t>
      </w:r>
      <w:r w:rsidR="000E256B" w:rsidRPr="000E256B">
        <w:rPr>
          <w:rFonts w:ascii="Times New Roman" w:hAnsi="Times New Roman" w:cs="Times New Roman"/>
          <w:sz w:val="24"/>
          <w:szCs w:val="24"/>
        </w:rPr>
        <w:t>olloquiall</w:t>
      </w:r>
      <w:r w:rsidR="000E256B">
        <w:rPr>
          <w:rFonts w:ascii="Times New Roman" w:hAnsi="Times New Roman" w:cs="Times New Roman"/>
          <w:sz w:val="24"/>
          <w:szCs w:val="24"/>
        </w:rPr>
        <w:t>y, we refer to th</w:t>
      </w:r>
      <w:r w:rsidR="00630C74">
        <w:rPr>
          <w:rFonts w:ascii="Times New Roman" w:hAnsi="Times New Roman" w:cs="Times New Roman"/>
          <w:sz w:val="24"/>
          <w:szCs w:val="24"/>
        </w:rPr>
        <w:t>is</w:t>
      </w:r>
      <w:r w:rsidR="000E256B">
        <w:rPr>
          <w:rFonts w:ascii="Times New Roman" w:hAnsi="Times New Roman" w:cs="Times New Roman"/>
          <w:sz w:val="24"/>
          <w:szCs w:val="24"/>
        </w:rPr>
        <w:t xml:space="preserve"> functional group</w:t>
      </w:r>
      <w:r w:rsidR="00630C74">
        <w:rPr>
          <w:rFonts w:ascii="Times New Roman" w:hAnsi="Times New Roman" w:cs="Times New Roman"/>
          <w:sz w:val="24"/>
          <w:szCs w:val="24"/>
        </w:rPr>
        <w:t xml:space="preserve"> (</w:t>
      </w:r>
      <w:r w:rsidR="000E256B">
        <w:rPr>
          <w:rFonts w:ascii="Times New Roman" w:hAnsi="Times New Roman" w:cs="Times New Roman"/>
          <w:sz w:val="24"/>
          <w:szCs w:val="24"/>
        </w:rPr>
        <w:t xml:space="preserve">pelicans, </w:t>
      </w:r>
      <w:proofErr w:type="spellStart"/>
      <w:r w:rsidR="000E256B" w:rsidRPr="00C33F8B">
        <w:rPr>
          <w:rFonts w:ascii="Times New Roman" w:hAnsi="Times New Roman" w:cs="Times New Roman"/>
          <w:sz w:val="24"/>
          <w:szCs w:val="24"/>
        </w:rPr>
        <w:t>frigatebirds</w:t>
      </w:r>
      <w:proofErr w:type="spellEnd"/>
      <w:r w:rsidR="000E256B" w:rsidRPr="00C33F8B">
        <w:rPr>
          <w:rFonts w:ascii="Times New Roman" w:hAnsi="Times New Roman" w:cs="Times New Roman"/>
          <w:sz w:val="24"/>
          <w:szCs w:val="24"/>
        </w:rPr>
        <w:t>, cormorants, and gannets</w:t>
      </w:r>
      <w:r w:rsidR="00630C74">
        <w:rPr>
          <w:rFonts w:ascii="Times New Roman" w:hAnsi="Times New Roman" w:cs="Times New Roman"/>
          <w:sz w:val="24"/>
          <w:szCs w:val="24"/>
        </w:rPr>
        <w:t>; hereafter</w:t>
      </w:r>
      <w:r w:rsidR="00BC2552">
        <w:rPr>
          <w:rFonts w:ascii="Times New Roman" w:hAnsi="Times New Roman" w:cs="Times New Roman"/>
          <w:sz w:val="24"/>
          <w:szCs w:val="24"/>
        </w:rPr>
        <w:t>:</w:t>
      </w:r>
      <w:r w:rsidR="00630C74">
        <w:rPr>
          <w:rFonts w:ascii="Times New Roman" w:hAnsi="Times New Roman" w:cs="Times New Roman"/>
          <w:sz w:val="24"/>
          <w:szCs w:val="24"/>
        </w:rPr>
        <w:t xml:space="preserve"> pelicans) </w:t>
      </w:r>
      <w:r w:rsidR="000E256B">
        <w:rPr>
          <w:rFonts w:ascii="Times New Roman" w:hAnsi="Times New Roman" w:cs="Times New Roman"/>
          <w:sz w:val="24"/>
          <w:szCs w:val="24"/>
        </w:rPr>
        <w:t xml:space="preserve">and the </w:t>
      </w:r>
      <w:r w:rsidR="00BC2552">
        <w:rPr>
          <w:rFonts w:ascii="Times New Roman" w:hAnsi="Times New Roman" w:cs="Times New Roman"/>
          <w:sz w:val="24"/>
          <w:szCs w:val="24"/>
        </w:rPr>
        <w:t xml:space="preserve">functional </w:t>
      </w:r>
      <w:r w:rsidR="000E256B">
        <w:rPr>
          <w:rFonts w:ascii="Times New Roman" w:hAnsi="Times New Roman" w:cs="Times New Roman"/>
          <w:sz w:val="24"/>
          <w:szCs w:val="24"/>
        </w:rPr>
        <w:t>group that contains gulls, terns, and skimmers (hereafter</w:t>
      </w:r>
      <w:r w:rsidR="00BC2552">
        <w:rPr>
          <w:rFonts w:ascii="Times New Roman" w:hAnsi="Times New Roman" w:cs="Times New Roman"/>
          <w:sz w:val="24"/>
          <w:szCs w:val="24"/>
        </w:rPr>
        <w:t>:</w:t>
      </w:r>
      <w:r w:rsidR="000E256B">
        <w:rPr>
          <w:rFonts w:ascii="Times New Roman" w:hAnsi="Times New Roman" w:cs="Times New Roman"/>
          <w:sz w:val="24"/>
          <w:szCs w:val="24"/>
        </w:rPr>
        <w:t xml:space="preserve"> </w:t>
      </w:r>
      <w:r w:rsidR="00630C74">
        <w:rPr>
          <w:rFonts w:ascii="Times New Roman" w:hAnsi="Times New Roman" w:cs="Times New Roman"/>
          <w:sz w:val="24"/>
          <w:szCs w:val="24"/>
        </w:rPr>
        <w:t>gulls and terns</w:t>
      </w:r>
      <w:r w:rsidR="000E256B">
        <w:rPr>
          <w:rFonts w:ascii="Times New Roman" w:hAnsi="Times New Roman" w:cs="Times New Roman"/>
          <w:sz w:val="24"/>
          <w:szCs w:val="24"/>
        </w:rPr>
        <w:t xml:space="preserve">) as seabirds. </w:t>
      </w:r>
      <w:r w:rsidR="00D16BBE">
        <w:rPr>
          <w:rFonts w:ascii="Times New Roman" w:hAnsi="Times New Roman" w:cs="Times New Roman"/>
          <w:sz w:val="24"/>
          <w:szCs w:val="24"/>
        </w:rPr>
        <w:t>We</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 xml:space="preserve">based </w:t>
      </w:r>
      <w:r w:rsidR="00D16BBE">
        <w:rPr>
          <w:rFonts w:ascii="Times New Roman" w:hAnsi="Times New Roman" w:cs="Times New Roman"/>
          <w:sz w:val="24"/>
          <w:szCs w:val="24"/>
        </w:rPr>
        <w:t xml:space="preserve">survival and consumption rates </w:t>
      </w:r>
      <w:r w:rsidR="00897F1A" w:rsidRPr="00897F1A">
        <w:rPr>
          <w:rFonts w:ascii="Times New Roman" w:hAnsi="Times New Roman" w:cs="Times New Roman"/>
          <w:sz w:val="24"/>
          <w:szCs w:val="24"/>
        </w:rPr>
        <w:t>on</w:t>
      </w:r>
      <w:r w:rsidR="00897F1A">
        <w:rPr>
          <w:rFonts w:ascii="Times New Roman" w:hAnsi="Times New Roman" w:cs="Times New Roman"/>
          <w:sz w:val="24"/>
          <w:szCs w:val="24"/>
        </w:rPr>
        <w:t xml:space="preserve"> other nearby </w:t>
      </w:r>
      <w:proofErr w:type="spellStart"/>
      <w:r w:rsidR="00897F1A">
        <w:rPr>
          <w:rFonts w:ascii="Times New Roman" w:hAnsi="Times New Roman" w:cs="Times New Roman"/>
          <w:sz w:val="24"/>
          <w:szCs w:val="24"/>
        </w:rPr>
        <w:t>Ecopath</w:t>
      </w:r>
      <w:proofErr w:type="spellEnd"/>
      <w:r w:rsidR="00897F1A">
        <w:rPr>
          <w:rFonts w:ascii="Times New Roman" w:hAnsi="Times New Roman" w:cs="Times New Roman"/>
          <w:sz w:val="24"/>
          <w:szCs w:val="24"/>
        </w:rPr>
        <w:t xml:space="preserve"> models </w:t>
      </w:r>
      <w:r w:rsidR="00D16BBE">
        <w:rPr>
          <w:rFonts w:ascii="Times New Roman" w:hAnsi="Times New Roman" w:cs="Times New Roman"/>
          <w:sz w:val="24"/>
          <w:szCs w:val="24"/>
        </w:rPr>
        <w:t xml:space="preserve">and biomass on </w:t>
      </w:r>
      <w:r w:rsidR="00897F1A">
        <w:rPr>
          <w:rFonts w:ascii="Times New Roman" w:hAnsi="Times New Roman" w:cs="Times New Roman"/>
          <w:sz w:val="24"/>
          <w:szCs w:val="24"/>
        </w:rPr>
        <w:t>a mix of other models and expert judgement.</w:t>
      </w:r>
      <w:r w:rsidR="00EA4DB4">
        <w:rPr>
          <w:rFonts w:ascii="Times New Roman" w:hAnsi="Times New Roman" w:cs="Times New Roman"/>
          <w:sz w:val="24"/>
          <w:szCs w:val="24"/>
        </w:rPr>
        <w:t xml:space="preserve"> </w:t>
      </w:r>
      <w:r w:rsidR="00835AE7">
        <w:rPr>
          <w:rFonts w:ascii="Times New Roman" w:hAnsi="Times New Roman" w:cs="Times New Roman"/>
          <w:sz w:val="24"/>
          <w:szCs w:val="24"/>
        </w:rPr>
        <w:t xml:space="preserve">Changes in the species groups above unbalanced the original </w:t>
      </w:r>
      <w:r w:rsidR="00007D97">
        <w:rPr>
          <w:rFonts w:ascii="Times New Roman" w:hAnsi="Times New Roman" w:cs="Times New Roman"/>
          <w:sz w:val="24"/>
          <w:szCs w:val="24"/>
        </w:rPr>
        <w:t>D</w:t>
      </w:r>
      <w:r w:rsidR="00835AE7">
        <w:rPr>
          <w:rFonts w:ascii="Times New Roman" w:hAnsi="Times New Roman" w:cs="Times New Roman"/>
          <w:sz w:val="24"/>
          <w:szCs w:val="24"/>
        </w:rPr>
        <w:t xml:space="preserve">e </w:t>
      </w:r>
      <w:proofErr w:type="spellStart"/>
      <w:r w:rsidR="00835AE7">
        <w:rPr>
          <w:rFonts w:ascii="Times New Roman" w:hAnsi="Times New Roman" w:cs="Times New Roman"/>
          <w:sz w:val="24"/>
          <w:szCs w:val="24"/>
        </w:rPr>
        <w:t>Mutsert</w:t>
      </w:r>
      <w:proofErr w:type="spellEnd"/>
      <w:r w:rsidR="00835AE7">
        <w:rPr>
          <w:rFonts w:ascii="Times New Roman" w:hAnsi="Times New Roman" w:cs="Times New Roman"/>
          <w:sz w:val="24"/>
          <w:szCs w:val="24"/>
        </w:rPr>
        <w:t xml:space="preserve"> et al. </w:t>
      </w:r>
      <w:r w:rsidR="00835AE7">
        <w:rPr>
          <w:rFonts w:ascii="Times New Roman" w:hAnsi="Times New Roman" w:cs="Times New Roman"/>
          <w:sz w:val="24"/>
          <w:szCs w:val="24"/>
        </w:rPr>
        <w:lastRenderedPageBreak/>
        <w:t>(2017)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sidR="00835AE7">
        <w:rPr>
          <w:rFonts w:ascii="Times New Roman" w:hAnsi="Times New Roman" w:cs="Times New Roman"/>
          <w:sz w:val="24"/>
          <w:szCs w:val="24"/>
        </w:rPr>
        <w:t xml:space="preserve">mismatch </w:t>
      </w:r>
      <w:r w:rsidR="00C625C8">
        <w:rPr>
          <w:rFonts w:ascii="Times New Roman" w:hAnsi="Times New Roman" w:cs="Times New Roman"/>
          <w:sz w:val="24"/>
          <w:szCs w:val="24"/>
        </w:rPr>
        <w:t>is likely</w:t>
      </w:r>
      <w:r w:rsidR="005903A9">
        <w:rPr>
          <w:rFonts w:ascii="Times New Roman" w:hAnsi="Times New Roman" w:cs="Times New Roman"/>
          <w:sz w:val="24"/>
          <w:szCs w:val="24"/>
        </w:rPr>
        <w:t xml:space="preserve"> because the updated dolphin biomass</w:t>
      </w:r>
      <w:r w:rsidR="00164606">
        <w:rPr>
          <w:rFonts w:ascii="Times New Roman" w:hAnsi="Times New Roman" w:cs="Times New Roman"/>
          <w:sz w:val="24"/>
          <w:szCs w:val="24"/>
        </w:rPr>
        <w:t xml:space="preserve"> </w:t>
      </w:r>
      <w:r w:rsidR="005903A9">
        <w:rPr>
          <w:rFonts w:ascii="Times New Roman" w:hAnsi="Times New Roman" w:cs="Times New Roman"/>
          <w:sz w:val="24"/>
          <w:szCs w:val="24"/>
        </w:rPr>
        <w:t>is</w:t>
      </w:r>
      <w:r w:rsidR="00164606">
        <w:rPr>
          <w:rFonts w:ascii="Times New Roman" w:hAnsi="Times New Roman" w:cs="Times New Roman"/>
          <w:sz w:val="24"/>
          <w:szCs w:val="24"/>
        </w:rPr>
        <w:t xml:space="preserve"> based on</w:t>
      </w:r>
      <w:r w:rsidR="00891FE4">
        <w:rPr>
          <w:rFonts w:ascii="Times New Roman" w:hAnsi="Times New Roman" w:cs="Times New Roman"/>
          <w:sz w:val="24"/>
          <w:szCs w:val="24"/>
        </w:rPr>
        <w:t xml:space="preserve"> </w:t>
      </w:r>
      <w:r w:rsidR="005903A9">
        <w:rPr>
          <w:rFonts w:ascii="Times New Roman" w:hAnsi="Times New Roman" w:cs="Times New Roman"/>
          <w:sz w:val="24"/>
          <w:szCs w:val="24"/>
        </w:rPr>
        <w:t xml:space="preserve">a </w:t>
      </w:r>
      <w:r w:rsidR="00891FE4">
        <w:rPr>
          <w:rFonts w:ascii="Times New Roman" w:hAnsi="Times New Roman" w:cs="Times New Roman"/>
          <w:sz w:val="24"/>
          <w:szCs w:val="24"/>
        </w:rPr>
        <w:t>population</w:t>
      </w:r>
      <w:r w:rsidR="00164606">
        <w:rPr>
          <w:rFonts w:ascii="Times New Roman" w:hAnsi="Times New Roman" w:cs="Times New Roman"/>
          <w:sz w:val="24"/>
          <w:szCs w:val="24"/>
        </w:rPr>
        <w:t xml:space="preserve"> as</w:t>
      </w:r>
      <w:r w:rsidR="005903A9">
        <w:rPr>
          <w:rFonts w:ascii="Times New Roman" w:hAnsi="Times New Roman" w:cs="Times New Roman"/>
          <w:sz w:val="24"/>
          <w:szCs w:val="24"/>
        </w:rPr>
        <w:t>sessment</w:t>
      </w:r>
      <w:r w:rsidR="00164606">
        <w:rPr>
          <w:rFonts w:ascii="Times New Roman" w:hAnsi="Times New Roman" w:cs="Times New Roman"/>
          <w:sz w:val="24"/>
          <w:szCs w:val="24"/>
        </w:rPr>
        <w:t xml:space="preserve">, which </w:t>
      </w:r>
      <w:r w:rsidR="005903A9">
        <w:rPr>
          <w:rFonts w:ascii="Times New Roman" w:hAnsi="Times New Roman" w:cs="Times New Roman"/>
          <w:sz w:val="24"/>
          <w:szCs w:val="24"/>
        </w:rPr>
        <w:t xml:space="preserve">is </w:t>
      </w:r>
      <w:r w:rsidR="00164606">
        <w:rPr>
          <w:rFonts w:ascii="Times New Roman" w:hAnsi="Times New Roman" w:cs="Times New Roman"/>
          <w:sz w:val="24"/>
          <w:szCs w:val="24"/>
        </w:rPr>
        <w:t xml:space="preserve">close to a full census, while fish biomasses were based on fishery-independent surveys conducted by the Louisiana Department of Wildlife and Fisheries (LDWF) with much lower catchabilities. </w:t>
      </w:r>
      <w:proofErr w:type="gramStart"/>
      <w:r w:rsidR="00C625C8">
        <w:rPr>
          <w:rFonts w:ascii="Times New Roman" w:hAnsi="Times New Roman" w:cs="Times New Roman"/>
          <w:sz w:val="24"/>
          <w:szCs w:val="24"/>
        </w:rPr>
        <w:t>In order to</w:t>
      </w:r>
      <w:proofErr w:type="gramEnd"/>
      <w:r w:rsidR="00C625C8">
        <w:rPr>
          <w:rFonts w:ascii="Times New Roman" w:hAnsi="Times New Roman" w:cs="Times New Roman"/>
          <w:sz w:val="24"/>
          <w:szCs w:val="24"/>
        </w:rPr>
        <w:t xml:space="preserve"> balance the model, we increased biomasses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t xml:space="preserve">leading stanza for the </w:t>
      </w:r>
      <w:r w:rsidR="00D26AB3">
        <w:rPr>
          <w:rFonts w:ascii="Times New Roman" w:hAnsi="Times New Roman" w:cs="Times New Roman"/>
          <w:sz w:val="24"/>
          <w:szCs w:val="24"/>
        </w:rPr>
        <w:t>seatrout, sheepshead,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w:t>
      </w:r>
      <w:r w:rsidR="0081066B">
        <w:rPr>
          <w:rFonts w:ascii="Times New Roman" w:hAnsi="Times New Roman" w:cs="Times New Roman"/>
          <w:sz w:val="24"/>
          <w:szCs w:val="24"/>
        </w:rPr>
        <w:t>D</w:t>
      </w:r>
      <w:r w:rsidR="00164606">
        <w:rPr>
          <w:rFonts w:ascii="Times New Roman" w:hAnsi="Times New Roman" w:cs="Times New Roman"/>
          <w:sz w:val="24"/>
          <w:szCs w:val="24"/>
        </w:rPr>
        <w:t xml:space="preserve">e </w:t>
      </w:r>
      <w:proofErr w:type="spellStart"/>
      <w:r w:rsidR="00164606">
        <w:rPr>
          <w:rFonts w:ascii="Times New Roman" w:hAnsi="Times New Roman" w:cs="Times New Roman"/>
          <w:sz w:val="24"/>
          <w:szCs w:val="24"/>
        </w:rPr>
        <w:t>Mutsert</w:t>
      </w:r>
      <w:proofErr w:type="spellEnd"/>
      <w:r w:rsidR="00164606">
        <w:rPr>
          <w:rFonts w:ascii="Times New Roman" w:hAnsi="Times New Roman" w:cs="Times New Roman"/>
          <w:sz w:val="24"/>
          <w:szCs w:val="24"/>
        </w:rPr>
        <w:t xml:space="preserve"> et al. (2017). </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11DC88D8"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r w:rsidR="00337504">
        <w:rPr>
          <w:rFonts w:ascii="Times New Roman" w:hAnsi="Times New Roman" w:cs="Times New Roman"/>
          <w:sz w:val="24"/>
          <w:szCs w:val="24"/>
        </w:rPr>
        <w:t>p</w:t>
      </w:r>
      <w:r w:rsidR="003D62FA">
        <w:rPr>
          <w:rFonts w:ascii="Times New Roman" w:hAnsi="Times New Roman" w:cs="Times New Roman"/>
          <w:sz w:val="24"/>
          <w:szCs w:val="24"/>
        </w:rPr>
        <w:t>enaeid</w:t>
      </w:r>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321FC6">
        <w:rPr>
          <w:rFonts w:ascii="Times New Roman" w:hAnsi="Times New Roman" w:cs="Times New Roman"/>
          <w:sz w:val="24"/>
          <w:szCs w:val="24"/>
        </w:rPr>
        <w:t>s</w:t>
      </w:r>
      <w:proofErr w:type="spellEnd"/>
      <w:r w:rsidR="00321FC6">
        <w:rPr>
          <w:rFonts w:ascii="Times New Roman" w:hAnsi="Times New Roman" w:cs="Times New Roman"/>
          <w:sz w:val="24"/>
          <w:szCs w:val="24"/>
        </w:rPr>
        <w:t xml:space="preserve">; </w:t>
      </w:r>
      <w:r>
        <w:rPr>
          <w:rFonts w:ascii="Times New Roman" w:hAnsi="Times New Roman" w:cs="Times New Roman"/>
          <w:sz w:val="24"/>
          <w:szCs w:val="24"/>
        </w:rPr>
        <w:t xml:space="preserve">red drum; and </w:t>
      </w:r>
      <w:r w:rsidR="007457FD">
        <w:rPr>
          <w:rFonts w:ascii="Times New Roman" w:hAnsi="Times New Roman" w:cs="Times New Roman"/>
          <w:sz w:val="24"/>
          <w:szCs w:val="24"/>
        </w:rPr>
        <w:t xml:space="preserve">Gulf </w:t>
      </w:r>
      <w:r>
        <w:rPr>
          <w:rFonts w:ascii="Times New Roman" w:hAnsi="Times New Roman" w:cs="Times New Roman"/>
          <w:sz w:val="24"/>
          <w:szCs w:val="24"/>
        </w:rPr>
        <w:t>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r w:rsidR="00B27D2C">
        <w:rPr>
          <w:rFonts w:ascii="Times New Roman" w:hAnsi="Times New Roman" w:cs="Times New Roman"/>
          <w:sz w:val="24"/>
          <w:szCs w:val="24"/>
        </w:rPr>
        <w:t>:</w:t>
      </w:r>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 xml:space="preserve">2) dolphins, 3) pelicans, and 4) </w:t>
      </w:r>
      <w:r w:rsidR="009F1CA2">
        <w:rPr>
          <w:rFonts w:ascii="Times New Roman" w:hAnsi="Times New Roman" w:cs="Times New Roman"/>
          <w:sz w:val="24"/>
          <w:szCs w:val="24"/>
        </w:rPr>
        <w:t>gulls</w:t>
      </w:r>
      <w:r w:rsidR="00450780">
        <w:rPr>
          <w:rFonts w:ascii="Times New Roman" w:hAnsi="Times New Roman" w:cs="Times New Roman"/>
          <w:sz w:val="24"/>
          <w:szCs w:val="24"/>
        </w:rPr>
        <w:t xml:space="preserve"> </w:t>
      </w:r>
      <w:r w:rsidR="009F1CA2">
        <w:rPr>
          <w:rFonts w:ascii="Times New Roman" w:hAnsi="Times New Roman" w:cs="Times New Roman"/>
          <w:sz w:val="24"/>
          <w:szCs w:val="24"/>
        </w:rPr>
        <w:t>and terns</w:t>
      </w:r>
      <w:r w:rsidR="00D23021">
        <w:rPr>
          <w:rFonts w:ascii="Times New Roman" w:hAnsi="Times New Roman" w:cs="Times New Roman"/>
          <w:sz w:val="24"/>
          <w:szCs w:val="24"/>
        </w:rPr>
        <w:t>)</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64265B">
        <w:rPr>
          <w:rFonts w:ascii="Times New Roman" w:hAnsi="Times New Roman" w:cs="Times New Roman"/>
          <w:sz w:val="24"/>
          <w:szCs w:val="24"/>
        </w:rPr>
        <w:instrText xml:space="preserve"> ADDIN ZOTERO_ITEM CSL_CITATION {"citationID":"QBI3iZVV","properties":{"formattedCitation":"(Ward et al. 2018; Martin et al. 2020)","plainCitation":"(Ward et al. 2018; Martin et al. 2020)","noteIndex":0},"citationItems":[{"id":382,"uris":["http://zotero.org/users/783258/items/I9X4FZ9F"],"uri":["http://zotero.org/users/783258/items/I9X4FZ9F"],"itemData":{"id":382,"type":"article-journal","abstract":"Quantifying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D."}],"issued":{"date-parts":[["2018",8,18]]}}},{"id":1881,"uris":["http://zotero.org/users/783258/items/QBI789JY"],"uri":["http://zotero.org/users/783258/items/QBI789JY"],"itemData":{"id":1881,"type":"article-journal","abstract":"The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64265B" w:rsidRPr="0064265B">
        <w:rPr>
          <w:rFonts w:ascii="Times New Roman" w:hAnsi="Times New Roman" w:cs="Times New Roman"/>
          <w:sz w:val="24"/>
        </w:rPr>
        <w:t>(Ward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w:t>
      </w:r>
      <w:r w:rsidR="007A42F8">
        <w:rPr>
          <w:rFonts w:ascii="Times New Roman" w:hAnsi="Times New Roman" w:cs="Times New Roman"/>
          <w:sz w:val="24"/>
          <w:szCs w:val="24"/>
        </w:rPr>
        <w:t>unterbalanced</w:t>
      </w:r>
      <w:r w:rsidR="00994EF2">
        <w:rPr>
          <w:rFonts w:ascii="Times New Roman" w:hAnsi="Times New Roman" w:cs="Times New Roman"/>
          <w:sz w:val="24"/>
          <w:szCs w:val="24"/>
        </w:rPr>
        <w:t xml:space="preserve"> b</w:t>
      </w:r>
      <w:r w:rsidR="00ED6EE9">
        <w:rPr>
          <w:rFonts w:ascii="Times New Roman" w:hAnsi="Times New Roman" w:cs="Times New Roman"/>
          <w:sz w:val="24"/>
          <w:szCs w:val="24"/>
        </w:rPr>
        <w:t xml:space="preserve">y temporary release </w:t>
      </w:r>
      <w:r w:rsidR="007A42F8">
        <w:rPr>
          <w:rFonts w:ascii="Times New Roman" w:hAnsi="Times New Roman" w:cs="Times New Roman"/>
          <w:sz w:val="24"/>
          <w:szCs w:val="24"/>
        </w:rPr>
        <w:t xml:space="preserve">from </w:t>
      </w:r>
      <w:r w:rsidR="00ED6EE9">
        <w:rPr>
          <w:rFonts w:ascii="Times New Roman" w:hAnsi="Times New Roman" w:cs="Times New Roman"/>
          <w:sz w:val="24"/>
          <w:szCs w:val="24"/>
        </w:rPr>
        <w:t>other mortality sources</w:t>
      </w:r>
      <w:r w:rsidR="00994EF2">
        <w:rPr>
          <w:rFonts w:ascii="Times New Roman" w:hAnsi="Times New Roman" w:cs="Times New Roman"/>
          <w:sz w:val="24"/>
          <w:szCs w:val="24"/>
        </w:rPr>
        <w:t xml:space="preserve">. </w:t>
      </w:r>
      <w:r w:rsidR="00515491">
        <w:rPr>
          <w:rFonts w:ascii="Times New Roman" w:hAnsi="Times New Roman" w:cs="Times New Roman"/>
          <w:sz w:val="24"/>
          <w:szCs w:val="24"/>
        </w:rPr>
        <w:t xml:space="preserve"> </w:t>
      </w:r>
    </w:p>
    <w:p w14:paraId="10AECDAC" w14:textId="7DA75BB0"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proofErr w:type="spellStart"/>
      <w:r w:rsidRPr="00223945">
        <w:rPr>
          <w:rFonts w:ascii="Times New Roman" w:hAnsi="Times New Roman" w:cs="Times New Roman"/>
          <w:i/>
          <w:sz w:val="24"/>
          <w:szCs w:val="24"/>
        </w:rPr>
        <w:t>i</w:t>
      </w:r>
      <w:proofErr w:type="spellEnd"/>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xml:space="preserve">, we standardized these mortality rates by dividing by </w:t>
      </w:r>
      <w:proofErr w:type="spellStart"/>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proofErr w:type="spellEnd"/>
      <w:r w:rsidR="002908BC">
        <w:rPr>
          <w:rFonts w:ascii="Times New Roman" w:eastAsiaTheme="minorEastAsia" w:hAnsi="Times New Roman" w:cs="Times New Roman"/>
          <w:sz w:val="24"/>
          <w:szCs w:val="24"/>
        </w:rPr>
        <w:t xml:space="preserve">. This </w:t>
      </w:r>
      <w:r w:rsidR="001914B8">
        <w:rPr>
          <w:rFonts w:ascii="Times New Roman" w:eastAsiaTheme="minorEastAsia" w:hAnsi="Times New Roman" w:cs="Times New Roman"/>
          <w:sz w:val="24"/>
          <w:szCs w:val="24"/>
        </w:rPr>
        <w:t>provided</w:t>
      </w:r>
      <w:r w:rsidR="002908BC">
        <w:rPr>
          <w:rFonts w:ascii="Times New Roman" w:eastAsiaTheme="minorEastAsia" w:hAnsi="Times New Roman" w:cs="Times New Roman"/>
          <w:sz w:val="24"/>
          <w:szCs w:val="24"/>
        </w:rPr>
        <w:t xml:space="preserve">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t>Generalized equilibrium model</w:t>
      </w:r>
    </w:p>
    <w:p w14:paraId="533064EE" w14:textId="0FB70DCA" w:rsidR="009617AB" w:rsidRDefault="00515491" w:rsidP="009617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 which allowed us to consider indirect pathways.</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w:t>
      </w:r>
      <w:proofErr w:type="spellStart"/>
      <w:r w:rsidR="009617AB">
        <w:rPr>
          <w:rFonts w:ascii="Times New Roman" w:hAnsi="Times New Roman" w:cs="Times New Roman"/>
          <w:sz w:val="24"/>
          <w:szCs w:val="24"/>
        </w:rPr>
        <w:t>mesopredators</w:t>
      </w:r>
      <w:proofErr w:type="spellEnd"/>
      <w:r w:rsidR="009617AB">
        <w:rPr>
          <w:rFonts w:ascii="Times New Roman" w:hAnsi="Times New Roman" w:cs="Times New Roman"/>
          <w:sz w:val="24"/>
          <w:szCs w:val="24"/>
        </w:rPr>
        <w:t xml:space="preserve"> of small-bodied fishes, the net result of lower marine mammal abundance becomes unclear. </w:t>
      </w:r>
    </w:p>
    <w:p w14:paraId="6250E68E" w14:textId="728831A3" w:rsidR="00047859" w:rsidRPr="00A56691" w:rsidRDefault="00D16BBE" w:rsidP="00DE16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focused on how the food web would respond to perturbations within the neighborhood of its current assumed equilibrium r</w:t>
      </w:r>
      <w:r w:rsidR="00975FCD">
        <w:rPr>
          <w:rFonts w:ascii="Times New Roman" w:hAnsi="Times New Roman" w:cs="Times New Roman"/>
          <w:sz w:val="24"/>
          <w:szCs w:val="24"/>
        </w:rPr>
        <w:t>ather than project</w:t>
      </w:r>
      <w:r w:rsidR="00961FF6">
        <w:rPr>
          <w:rFonts w:ascii="Times New Roman" w:hAnsi="Times New Roman" w:cs="Times New Roman"/>
          <w:sz w:val="24"/>
          <w:szCs w:val="24"/>
        </w:rPr>
        <w:t>ing</w:t>
      </w:r>
      <w:r w:rsidR="00975FCD">
        <w:rPr>
          <w:rFonts w:ascii="Times New Roman" w:hAnsi="Times New Roman" w:cs="Times New Roman"/>
          <w:sz w:val="24"/>
          <w:szCs w:val="24"/>
        </w:rPr>
        <w:t xml:space="preserve"> a single possible manifestation of the food web forward thr</w:t>
      </w:r>
      <w:r>
        <w:rPr>
          <w:rFonts w:ascii="Times New Roman" w:hAnsi="Times New Roman" w:cs="Times New Roman"/>
          <w:sz w:val="24"/>
          <w:szCs w:val="24"/>
        </w:rPr>
        <w:t>ough time with high uncertainty</w:t>
      </w:r>
      <w:r w:rsidR="00975FCD">
        <w:rPr>
          <w:rFonts w:ascii="Times New Roman" w:hAnsi="Times New Roman" w:cs="Times New Roman"/>
          <w:sz w:val="24"/>
          <w:szCs w:val="24"/>
        </w:rPr>
        <w:t>. We did this assuming uncertainty in</w:t>
      </w:r>
      <w:r w:rsidR="00961FF6">
        <w:rPr>
          <w:rFonts w:ascii="Times New Roman" w:hAnsi="Times New Roman" w:cs="Times New Roman"/>
          <w:sz w:val="24"/>
          <w:szCs w:val="24"/>
        </w:rPr>
        <w:t>:</w:t>
      </w:r>
      <w:r w:rsidR="00975FCD">
        <w:rPr>
          <w:rFonts w:ascii="Times New Roman" w:hAnsi="Times New Roman" w:cs="Times New Roman"/>
          <w:sz w:val="24"/>
          <w:szCs w:val="24"/>
        </w:rPr>
        <w:t xml:space="preserve"> 1) predator-dependence of the </w:t>
      </w:r>
      <w:r w:rsidR="00A31EA3">
        <w:rPr>
          <w:rFonts w:ascii="Times New Roman" w:hAnsi="Times New Roman" w:cs="Times New Roman"/>
          <w:sz w:val="24"/>
          <w:szCs w:val="24"/>
        </w:rPr>
        <w:t xml:space="preserve">feeding </w:t>
      </w:r>
      <w:r w:rsidR="00975FCD">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sidR="00975FCD">
        <w:rPr>
          <w:rFonts w:ascii="Times New Roman" w:hAnsi="Times New Roman" w:cs="Times New Roman"/>
          <w:sz w:val="24"/>
          <w:szCs w:val="24"/>
        </w:rPr>
        <w:t xml:space="preserve"> functional response, and 3) density-dependence of the mortality not captured by fishing or predation. We note that in </w:t>
      </w:r>
      <w:proofErr w:type="spellStart"/>
      <w:r w:rsidR="00975FCD">
        <w:rPr>
          <w:rFonts w:ascii="Times New Roman" w:hAnsi="Times New Roman" w:cs="Times New Roman"/>
          <w:sz w:val="24"/>
          <w:szCs w:val="24"/>
        </w:rPr>
        <w:t>Ecosim</w:t>
      </w:r>
      <w:proofErr w:type="spellEnd"/>
      <w:r w:rsidR="00975FCD">
        <w:rPr>
          <w:rFonts w:ascii="Times New Roman" w:hAnsi="Times New Roman" w:cs="Times New Roman"/>
          <w:sz w:val="24"/>
          <w:szCs w:val="24"/>
        </w:rPr>
        <w:t xml:space="preserve">, the standard process for projecting </w:t>
      </w:r>
      <w:proofErr w:type="spellStart"/>
      <w:r w:rsidR="00975FCD">
        <w:rPr>
          <w:rFonts w:ascii="Times New Roman" w:hAnsi="Times New Roman" w:cs="Times New Roman"/>
          <w:sz w:val="24"/>
          <w:szCs w:val="24"/>
        </w:rPr>
        <w:t>Ecopath</w:t>
      </w:r>
      <w:proofErr w:type="spellEnd"/>
      <w:r w:rsidR="00975FCD">
        <w:rPr>
          <w:rFonts w:ascii="Times New Roman" w:hAnsi="Times New Roman" w:cs="Times New Roman"/>
          <w:sz w:val="24"/>
          <w:szCs w:val="24"/>
        </w:rPr>
        <w:t xml:space="preserve"> models through time, users do not have the option to define </w:t>
      </w:r>
      <w:proofErr w:type="gramStart"/>
      <w:r w:rsidR="00975FCD">
        <w:rPr>
          <w:rFonts w:ascii="Times New Roman" w:hAnsi="Times New Roman" w:cs="Times New Roman"/>
          <w:sz w:val="24"/>
          <w:szCs w:val="24"/>
        </w:rPr>
        <w:t>all of</w:t>
      </w:r>
      <w:proofErr w:type="gramEnd"/>
      <w:r w:rsidR="00975FCD">
        <w:rPr>
          <w:rFonts w:ascii="Times New Roman" w:hAnsi="Times New Roman" w:cs="Times New Roman"/>
          <w:sz w:val="24"/>
          <w:szCs w:val="24"/>
        </w:rPr>
        <w:t xml:space="preserve"> these terms.</w:t>
      </w:r>
      <w:r>
        <w:rPr>
          <w:rFonts w:ascii="Times New Roman" w:hAnsi="Times New Roman" w:cs="Times New Roman"/>
          <w:sz w:val="24"/>
          <w:szCs w:val="24"/>
        </w:rPr>
        <w:t xml:space="preserve"> To accomplish this, w</w:t>
      </w:r>
      <w:r w:rsidR="004C6877">
        <w:rPr>
          <w:rFonts w:ascii="Times New Roman" w:hAnsi="Times New Roman" w:cs="Times New Roman"/>
          <w:sz w:val="24"/>
          <w:szCs w:val="24"/>
        </w:rPr>
        <w:t xml:space="preserve">e </w:t>
      </w:r>
      <w:r w:rsidR="00CC75F8">
        <w:rPr>
          <w:rFonts w:ascii="Times New Roman" w:hAnsi="Times New Roman" w:cs="Times New Roman"/>
          <w:sz w:val="24"/>
          <w:szCs w:val="24"/>
        </w:rPr>
        <w:t xml:space="preserve">used our </w:t>
      </w:r>
      <w:proofErr w:type="spellStart"/>
      <w:r w:rsidR="00CC75F8">
        <w:rPr>
          <w:rFonts w:ascii="Times New Roman" w:hAnsi="Times New Roman" w:cs="Times New Roman"/>
          <w:sz w:val="24"/>
          <w:szCs w:val="24"/>
        </w:rPr>
        <w:t>Ecopath</w:t>
      </w:r>
      <w:proofErr w:type="spellEnd"/>
      <w:r w:rsidR="00CC75F8">
        <w:rPr>
          <w:rFonts w:ascii="Times New Roman" w:hAnsi="Times New Roman" w:cs="Times New Roman"/>
          <w:sz w:val="24"/>
          <w:szCs w:val="24"/>
        </w:rPr>
        <w:t xml:space="preserve"> model to parameterize </w:t>
      </w:r>
      <w:r w:rsidR="004C6877">
        <w:rPr>
          <w:rFonts w:ascii="Times New Roman" w:hAnsi="Times New Roman" w:cs="Times New Roman"/>
          <w:sz w:val="24"/>
          <w:szCs w:val="24"/>
        </w:rPr>
        <w:t>the generalized equilibrium model described in Essington &amp; Munch</w:t>
      </w:r>
      <w:r w:rsidR="006007C7">
        <w:rPr>
          <w:rFonts w:ascii="Times New Roman" w:hAnsi="Times New Roman" w:cs="Times New Roman"/>
          <w:sz w:val="24"/>
          <w:szCs w:val="24"/>
        </w:rPr>
        <w:t xml:space="preserve"> (2014). W</w:t>
      </w:r>
      <w:r w:rsidR="00A56691">
        <w:rPr>
          <w:rFonts w:ascii="Times New Roman" w:hAnsi="Times New Roman" w:cs="Times New Roman"/>
          <w:sz w:val="24"/>
          <w:szCs w:val="24"/>
        </w:rPr>
        <w:t xml:space="preserve">e </w:t>
      </w:r>
      <w:r w:rsidR="00DA219B">
        <w:rPr>
          <w:rFonts w:ascii="Times New Roman" w:hAnsi="Times New Roman" w:cs="Times New Roman"/>
          <w:sz w:val="24"/>
          <w:szCs w:val="24"/>
        </w:rPr>
        <w:t>calculate</w:t>
      </w:r>
      <w:r w:rsidR="00A56691">
        <w:rPr>
          <w:rFonts w:ascii="Times New Roman" w:hAnsi="Times New Roman" w:cs="Times New Roman"/>
          <w:sz w:val="24"/>
          <w:szCs w:val="24"/>
        </w:rPr>
        <w:t>d</w:t>
      </w:r>
      <w:r w:rsidR="00DA219B">
        <w:rPr>
          <w:rFonts w:ascii="Times New Roman" w:hAnsi="Times New Roman" w:cs="Times New Roman"/>
          <w:sz w:val="24"/>
          <w:szCs w:val="24"/>
        </w:rPr>
        <w:t xml:space="preserve"> the derivative of biomass of each fish or invertebrate functional gro</w:t>
      </w:r>
      <w:r w:rsidR="00C8346E">
        <w:rPr>
          <w:rFonts w:ascii="Times New Roman" w:hAnsi="Times New Roman" w:cs="Times New Roman"/>
          <w:sz w:val="24"/>
          <w:szCs w:val="24"/>
        </w:rPr>
        <w:t>up with respect to total</w:t>
      </w:r>
      <w:r w:rsidR="00DA219B">
        <w:rPr>
          <w:rFonts w:ascii="Times New Roman" w:hAnsi="Times New Roman" w:cs="Times New Roman"/>
          <w:sz w:val="24"/>
          <w:szCs w:val="24"/>
        </w:rPr>
        <w:t xml:space="preserve"> fishing </w:t>
      </w:r>
      <w:r w:rsidR="00DE168D">
        <w:rPr>
          <w:rFonts w:ascii="Times New Roman" w:hAnsi="Times New Roman" w:cs="Times New Roman"/>
          <w:sz w:val="24"/>
          <w:szCs w:val="24"/>
        </w:rPr>
        <w:t>effort</w:t>
      </w:r>
      <w:r w:rsidR="00DA219B">
        <w:rPr>
          <w:rFonts w:ascii="Times New Roman" w:hAnsi="Times New Roman" w:cs="Times New Roman"/>
          <w:sz w:val="24"/>
          <w:szCs w:val="24"/>
        </w:rPr>
        <w:t xml:space="preserve"> and the derivative of biomass with respect to </w:t>
      </w:r>
      <w:r w:rsidR="00DA219B">
        <w:rPr>
          <w:rFonts w:ascii="Times New Roman" w:hAnsi="Times New Roman" w:cs="Times New Roman"/>
          <w:sz w:val="24"/>
          <w:szCs w:val="24"/>
        </w:rPr>
        <w:lastRenderedPageBreak/>
        <w:t>the per capita growth rate of each predator group.</w:t>
      </w:r>
      <w:r w:rsidR="006007C7">
        <w:rPr>
          <w:rFonts w:ascii="Times New Roman" w:hAnsi="Times New Roman" w:cs="Times New Roman"/>
          <w:sz w:val="24"/>
          <w:szCs w:val="24"/>
        </w:rPr>
        <w:t xml:space="preserve"> T</w:t>
      </w:r>
      <w:r w:rsidR="005E2179">
        <w:rPr>
          <w:rFonts w:ascii="Times New Roman" w:hAnsi="Times New Roman" w:cs="Times New Roman"/>
          <w:sz w:val="24"/>
          <w:szCs w:val="24"/>
        </w:rPr>
        <w:t>he generalized model describes a system near equilibrium</w:t>
      </w:r>
      <w:r w:rsidR="006007C7">
        <w:rPr>
          <w:rFonts w:ascii="Times New Roman" w:hAnsi="Times New Roman" w:cs="Times New Roman"/>
          <w:sz w:val="24"/>
          <w:szCs w:val="24"/>
        </w:rPr>
        <w:t xml:space="preserve"> (total biomass produced equals total mortality)</w:t>
      </w:r>
      <w:r w:rsidR="005E2179">
        <w:rPr>
          <w:rFonts w:ascii="Times New Roman" w:hAnsi="Times New Roman" w:cs="Times New Roman"/>
          <w:sz w:val="24"/>
          <w:szCs w:val="24"/>
        </w:rPr>
        <w:t xml:space="preserve">, so we can quantify how populations may respond to perturbations. </w:t>
      </w:r>
      <w:r w:rsidR="00DE168D">
        <w:rPr>
          <w:rFonts w:ascii="Times New Roman" w:hAnsi="Times New Roman" w:cs="Times New Roman"/>
          <w:sz w:val="24"/>
          <w:szCs w:val="24"/>
        </w:rPr>
        <w:t xml:space="preserve">One simplification of the model is that it </w:t>
      </w:r>
      <w:r w:rsidR="00A56691">
        <w:rPr>
          <w:rFonts w:ascii="Times New Roman" w:hAnsi="Times New Roman" w:cs="Times New Roman"/>
          <w:sz w:val="24"/>
          <w:szCs w:val="24"/>
        </w:rPr>
        <w:t xml:space="preserve">does </w:t>
      </w:r>
      <w:r w:rsidR="00A56691" w:rsidRPr="00DE168D">
        <w:rPr>
          <w:rFonts w:ascii="Times New Roman" w:hAnsi="Times New Roman" w:cs="Times New Roman"/>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 xml:space="preserve">To address this, we ran a second set of simulations with juvenile and adult stanzas combined into one homogenous functional group, weighted by biomass and consumption rates of the stanzas. These two endpoint configurations bracket the true level of population connectivity among stanzas of a given functional group. </w:t>
      </w:r>
      <w:r w:rsidR="00853EBA">
        <w:rPr>
          <w:rFonts w:ascii="Times New Roman" w:hAnsi="Times New Roman" w:cs="Times New Roman"/>
          <w:sz w:val="24"/>
          <w:szCs w:val="24"/>
        </w:rPr>
        <w:t xml:space="preserve">For a </w:t>
      </w:r>
      <w:r w:rsidR="00354953">
        <w:rPr>
          <w:rFonts w:ascii="Times New Roman" w:hAnsi="Times New Roman" w:cs="Times New Roman"/>
          <w:sz w:val="24"/>
          <w:szCs w:val="24"/>
        </w:rPr>
        <w:t>more detailed</w:t>
      </w:r>
      <w:r w:rsidR="00853EBA">
        <w:rPr>
          <w:rFonts w:ascii="Times New Roman" w:hAnsi="Times New Roman" w:cs="Times New Roman"/>
          <w:sz w:val="24"/>
          <w:szCs w:val="24"/>
        </w:rPr>
        <w:t xml:space="preserve"> explanation of the generalized equilibrium model</w:t>
      </w:r>
      <w:r w:rsidR="00354953">
        <w:rPr>
          <w:rFonts w:ascii="Times New Roman" w:hAnsi="Times New Roman" w:cs="Times New Roman"/>
          <w:sz w:val="24"/>
          <w:szCs w:val="24"/>
        </w:rPr>
        <w:t xml:space="preserve"> and derivation of the quantities we calculated</w:t>
      </w:r>
      <w:r w:rsidR="00853EBA">
        <w:rPr>
          <w:rFonts w:ascii="Times New Roman" w:hAnsi="Times New Roman" w:cs="Times New Roman"/>
          <w:sz w:val="24"/>
          <w:szCs w:val="24"/>
        </w:rPr>
        <w:t>, see supplemental materials.</w:t>
      </w:r>
      <w:r w:rsidR="001E6927">
        <w:rPr>
          <w:rFonts w:ascii="Times New Roman" w:hAnsi="Times New Roman" w:cs="Times New Roman"/>
          <w:sz w:val="24"/>
          <w:szCs w:val="24"/>
        </w:rPr>
        <w:t xml:space="preserve"> </w:t>
      </w:r>
    </w:p>
    <w:p w14:paraId="30DEC2FB" w14:textId="1A350AB0" w:rsidR="00FA22FC" w:rsidRDefault="003E76FF" w:rsidP="003E7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use</w:t>
      </w:r>
      <w:r w:rsidR="00D16BBE">
        <w:rPr>
          <w:rFonts w:ascii="Times New Roman" w:hAnsi="Times New Roman" w:cs="Times New Roman"/>
          <w:sz w:val="24"/>
          <w:szCs w:val="24"/>
        </w:rPr>
        <w:t>d</w:t>
      </w:r>
      <w:r>
        <w:rPr>
          <w:rFonts w:ascii="Times New Roman" w:hAnsi="Times New Roman" w:cs="Times New Roman"/>
          <w:sz w:val="24"/>
          <w:szCs w:val="24"/>
        </w:rPr>
        <w:t xml:space="preserve"> the generalized equilibrium model to</w:t>
      </w:r>
      <w:r w:rsidR="00FA22FC">
        <w:rPr>
          <w:rFonts w:ascii="Times New Roman" w:hAnsi="Times New Roman" w:cs="Times New Roman"/>
          <w:sz w:val="24"/>
          <w:szCs w:val="24"/>
        </w:rPr>
        <w:t xml:space="preserve"> report the change in biomass per 10% change in fishing effort or predator productivity</w:t>
      </w:r>
      <w:r w:rsidR="00087BC6">
        <w:rPr>
          <w:rFonts w:ascii="Times New Roman" w:hAnsi="Times New Roman" w:cs="Times New Roman"/>
          <w:sz w:val="24"/>
          <w:szCs w:val="24"/>
        </w:rPr>
        <w:t xml:space="preserve">. </w:t>
      </w:r>
      <w:r w:rsidR="00405B66">
        <w:rPr>
          <w:rFonts w:ascii="Times New Roman" w:hAnsi="Times New Roman" w:cs="Times New Roman"/>
          <w:sz w:val="24"/>
          <w:szCs w:val="24"/>
        </w:rPr>
        <w:t xml:space="preserve">The selection of </w:t>
      </w:r>
      <w:r w:rsidR="00087BC6">
        <w:rPr>
          <w:rFonts w:ascii="Times New Roman" w:hAnsi="Times New Roman" w:cs="Times New Roman"/>
          <w:sz w:val="24"/>
          <w:szCs w:val="24"/>
        </w:rPr>
        <w:t xml:space="preserve">10% </w:t>
      </w:r>
      <w:r w:rsidR="00405B66">
        <w:rPr>
          <w:rFonts w:ascii="Times New Roman" w:hAnsi="Times New Roman" w:cs="Times New Roman"/>
          <w:sz w:val="24"/>
          <w:szCs w:val="24"/>
        </w:rPr>
        <w:t xml:space="preserve">balances the fact that </w:t>
      </w:r>
      <w:r w:rsidR="00585A18">
        <w:rPr>
          <w:rFonts w:ascii="Times New Roman" w:hAnsi="Times New Roman" w:cs="Times New Roman"/>
          <w:sz w:val="24"/>
          <w:szCs w:val="24"/>
        </w:rPr>
        <w:t>the quantities we calculate</w:t>
      </w:r>
      <w:r w:rsidR="00D16BBE">
        <w:rPr>
          <w:rFonts w:ascii="Times New Roman" w:hAnsi="Times New Roman" w:cs="Times New Roman"/>
          <w:sz w:val="24"/>
          <w:szCs w:val="24"/>
        </w:rPr>
        <w:t>d</w:t>
      </w:r>
      <w:r w:rsidR="00585A18">
        <w:rPr>
          <w:rFonts w:ascii="Times New Roman" w:hAnsi="Times New Roman" w:cs="Times New Roman"/>
          <w:sz w:val="24"/>
          <w:szCs w:val="24"/>
        </w:rPr>
        <w:t xml:space="preserve"> are to be interpreted within a “ne</w:t>
      </w:r>
      <w:r w:rsidR="00087BC6">
        <w:rPr>
          <w:rFonts w:ascii="Times New Roman" w:hAnsi="Times New Roman" w:cs="Times New Roman"/>
          <w:sz w:val="24"/>
          <w:szCs w:val="24"/>
        </w:rPr>
        <w:t xml:space="preserve">ighborhood” of equilibrium </w:t>
      </w:r>
      <w:r w:rsidR="00405B66">
        <w:rPr>
          <w:rFonts w:ascii="Times New Roman" w:hAnsi="Times New Roman" w:cs="Times New Roman"/>
          <w:sz w:val="24"/>
          <w:szCs w:val="24"/>
        </w:rPr>
        <w:t xml:space="preserve">with the reality that </w:t>
      </w:r>
      <w:r w:rsidR="00087BC6">
        <w:rPr>
          <w:rFonts w:ascii="Times New Roman" w:hAnsi="Times New Roman" w:cs="Times New Roman"/>
          <w:sz w:val="24"/>
          <w:szCs w:val="24"/>
        </w:rPr>
        <w:t>there were</w:t>
      </w:r>
      <w:r w:rsidR="00585A18">
        <w:rPr>
          <w:rFonts w:ascii="Times New Roman" w:hAnsi="Times New Roman" w:cs="Times New Roman"/>
          <w:sz w:val="24"/>
          <w:szCs w:val="24"/>
        </w:rPr>
        <w:t xml:space="preserve"> major proportional changes observed following the oil spill</w:t>
      </w:r>
      <w:r w:rsidR="00D16BBE">
        <w:rPr>
          <w:rFonts w:ascii="Times New Roman" w:hAnsi="Times New Roman" w:cs="Times New Roman"/>
          <w:sz w:val="24"/>
          <w:szCs w:val="24"/>
        </w:rPr>
        <w:t>.</w:t>
      </w:r>
      <w:r w:rsidR="00DE168D">
        <w:rPr>
          <w:rFonts w:ascii="Times New Roman" w:hAnsi="Times New Roman" w:cs="Times New Roman"/>
          <w:sz w:val="24"/>
          <w:szCs w:val="24"/>
        </w:rPr>
        <w:t xml:space="preserve"> We developed novel derivations from the </w:t>
      </w:r>
      <w:r w:rsidR="00765BFE">
        <w:rPr>
          <w:rFonts w:ascii="Times New Roman" w:hAnsi="Times New Roman" w:cs="Times New Roman"/>
          <w:sz w:val="24"/>
          <w:szCs w:val="24"/>
        </w:rPr>
        <w:t xml:space="preserve">generalized equilibrium </w:t>
      </w:r>
      <w:r w:rsidR="00DE168D">
        <w:rPr>
          <w:rFonts w:ascii="Times New Roman" w:hAnsi="Times New Roman" w:cs="Times New Roman"/>
          <w:sz w:val="24"/>
          <w:szCs w:val="24"/>
        </w:rPr>
        <w:t>model that allowed us to quantify changes in the focal nekton functional groups to 10% decreases in fishing effort</w:t>
      </w:r>
      <w:r w:rsidR="00930EFF">
        <w:rPr>
          <w:rFonts w:ascii="Times New Roman" w:hAnsi="Times New Roman" w:cs="Times New Roman"/>
          <w:sz w:val="24"/>
          <w:szCs w:val="24"/>
        </w:rPr>
        <w:t xml:space="preserve"> </w:t>
      </w:r>
      <w:r w:rsidR="00DE168D">
        <w:rPr>
          <w:rFonts w:ascii="Times New Roman" w:hAnsi="Times New Roman" w:cs="Times New Roman"/>
          <w:sz w:val="24"/>
          <w:szCs w:val="24"/>
        </w:rPr>
        <w:t xml:space="preserve">applied proportionally across </w:t>
      </w:r>
      <w:r w:rsidR="00DE168D" w:rsidRPr="00DE168D">
        <w:rPr>
          <w:rFonts w:ascii="Times New Roman" w:hAnsi="Times New Roman" w:cs="Times New Roman"/>
          <w:i/>
          <w:sz w:val="24"/>
          <w:szCs w:val="24"/>
        </w:rPr>
        <w:t>all</w:t>
      </w:r>
      <w:r w:rsidR="00DE168D">
        <w:rPr>
          <w:rFonts w:ascii="Times New Roman" w:hAnsi="Times New Roman" w:cs="Times New Roman"/>
          <w:sz w:val="24"/>
          <w:szCs w:val="24"/>
        </w:rPr>
        <w:t xml:space="preserve"> fished functional groups</w:t>
      </w:r>
      <w:r w:rsidR="00765BFE">
        <w:rPr>
          <w:rFonts w:ascii="Times New Roman" w:hAnsi="Times New Roman" w:cs="Times New Roman"/>
          <w:sz w:val="24"/>
          <w:szCs w:val="24"/>
        </w:rPr>
        <w:t xml:space="preserve"> simultaneously</w:t>
      </w:r>
      <w:r w:rsidR="00DE168D">
        <w:rPr>
          <w:rFonts w:ascii="Times New Roman" w:hAnsi="Times New Roman" w:cs="Times New Roman"/>
          <w:sz w:val="24"/>
          <w:szCs w:val="24"/>
        </w:rPr>
        <w:t xml:space="preserve">, thus measuring the effect on individual functional groups of reducing fishing effort across the </w:t>
      </w:r>
      <w:r w:rsidR="00765BFE">
        <w:rPr>
          <w:rFonts w:ascii="Times New Roman" w:hAnsi="Times New Roman" w:cs="Times New Roman"/>
          <w:sz w:val="24"/>
          <w:szCs w:val="24"/>
        </w:rPr>
        <w:t>entire socioecological system</w:t>
      </w:r>
      <w:r w:rsidR="00DE168D">
        <w:rPr>
          <w:rFonts w:ascii="Times New Roman" w:hAnsi="Times New Roman" w:cs="Times New Roman"/>
          <w:sz w:val="24"/>
          <w:szCs w:val="24"/>
        </w:rPr>
        <w:t xml:space="preserve">. </w:t>
      </w:r>
      <w:r w:rsidR="00580DF9">
        <w:rPr>
          <w:rFonts w:ascii="Times New Roman" w:hAnsi="Times New Roman" w:cs="Times New Roman"/>
          <w:sz w:val="24"/>
          <w:szCs w:val="24"/>
        </w:rPr>
        <w:t>We ran 1000 simulations of the generalized equilibrium model, randomizing parameters for each pairwise functional response every iteration (Table 2). This accounted for the uncertainty in not knowing how diets of our functional groups responded to changes in the prey landscape.</w:t>
      </w:r>
    </w:p>
    <w:p w14:paraId="7E17C1E8" w14:textId="77469EF8" w:rsidR="00F24AC9" w:rsidRDefault="00F24AC9" w:rsidP="00047859">
      <w:pPr>
        <w:spacing w:after="0" w:line="480" w:lineRule="auto"/>
        <w:rPr>
          <w:rFonts w:ascii="Times New Roman" w:hAnsi="Times New Roman" w:cs="Times New Roman"/>
          <w:sz w:val="24"/>
          <w:szCs w:val="24"/>
        </w:rPr>
      </w:pPr>
    </w:p>
    <w:p w14:paraId="34B4F5B4" w14:textId="2D574EC2" w:rsidR="003D7175"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14:paraId="0975435E" w14:textId="4886E14D" w:rsidR="003D7175" w:rsidRPr="003D7175" w:rsidRDefault="003D7175"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indicated a wide range of trophic positions in the nearshore ecosystem, ranging from one (primary producers) to </w:t>
      </w:r>
      <w:r w:rsidRPr="0025304D">
        <w:rPr>
          <w:rFonts w:ascii="Times New Roman" w:hAnsi="Times New Roman" w:cs="Times New Roman"/>
          <w:sz w:val="24"/>
          <w:szCs w:val="24"/>
        </w:rPr>
        <w:t>3.86</w:t>
      </w:r>
      <w:r>
        <w:rPr>
          <w:rFonts w:ascii="Times New Roman" w:hAnsi="Times New Roman" w:cs="Times New Roman"/>
          <w:sz w:val="24"/>
          <w:szCs w:val="24"/>
        </w:rPr>
        <w:t xml:space="preserve"> (adult sharks; </w:t>
      </w:r>
      <w:r w:rsidR="00B072E0">
        <w:rPr>
          <w:rFonts w:ascii="Times New Roman" w:hAnsi="Times New Roman" w:cs="Times New Roman"/>
          <w:sz w:val="24"/>
          <w:szCs w:val="24"/>
        </w:rPr>
        <w:t xml:space="preserve">Table 1, </w:t>
      </w:r>
      <w:r>
        <w:rPr>
          <w:rFonts w:ascii="Times New Roman" w:hAnsi="Times New Roman" w:cs="Times New Roman"/>
          <w:sz w:val="24"/>
          <w:szCs w:val="24"/>
        </w:rPr>
        <w:t>Fig. 2). The mean trophic level a</w:t>
      </w:r>
      <w:r w:rsidR="00B072E0">
        <w:rPr>
          <w:rFonts w:ascii="Times New Roman" w:hAnsi="Times New Roman" w:cs="Times New Roman"/>
          <w:sz w:val="24"/>
          <w:szCs w:val="24"/>
        </w:rPr>
        <w:t>cross all living groups was 2.49</w:t>
      </w:r>
      <w:r>
        <w:rPr>
          <w:rFonts w:ascii="Times New Roman" w:hAnsi="Times New Roman" w:cs="Times New Roman"/>
          <w:sz w:val="24"/>
          <w:szCs w:val="24"/>
        </w:rPr>
        <w:t xml:space="preserve"> and t</w:t>
      </w:r>
      <w:r w:rsidR="00B072E0">
        <w:rPr>
          <w:rFonts w:ascii="Times New Roman" w:hAnsi="Times New Roman" w:cs="Times New Roman"/>
          <w:sz w:val="24"/>
          <w:szCs w:val="24"/>
        </w:rPr>
        <w:t>he biomass-weighted mean was 1.1</w:t>
      </w:r>
      <w:r>
        <w:rPr>
          <w:rFonts w:ascii="Times New Roman" w:hAnsi="Times New Roman" w:cs="Times New Roman"/>
          <w:sz w:val="24"/>
          <w:szCs w:val="24"/>
        </w:rPr>
        <w:t>7. Total biomass of consumers was 42.8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total annual consumer production was 227 g/m</w:t>
      </w:r>
      <w:r>
        <w:rPr>
          <w:rFonts w:ascii="Times New Roman" w:hAnsi="Times New Roman" w:cs="Times New Roman"/>
          <w:sz w:val="24"/>
          <w:szCs w:val="24"/>
          <w:vertAlign w:val="superscript"/>
        </w:rPr>
        <w:t>2</w:t>
      </w:r>
      <w:r w:rsidRPr="0025304D">
        <w:rPr>
          <w:rFonts w:ascii="Times New Roman" w:hAnsi="Times New Roman" w:cs="Times New Roman"/>
          <w:sz w:val="24"/>
          <w:szCs w:val="24"/>
        </w:rPr>
        <w:t>.</w:t>
      </w:r>
    </w:p>
    <w:p w14:paraId="257FDDB8" w14:textId="2185E5AB"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(62.9</w:t>
      </w:r>
      <w:r w:rsidR="00AA7940">
        <w:rPr>
          <w:rFonts w:ascii="Times New Roman" w:hAnsi="Times New Roman" w:cs="Times New Roman"/>
          <w:sz w:val="24"/>
          <w:szCs w:val="24"/>
        </w:rPr>
        <w:t>% of total mortality),</w:t>
      </w:r>
      <w:r>
        <w:rPr>
          <w:rFonts w:ascii="Times New Roman" w:hAnsi="Times New Roman" w:cs="Times New Roman"/>
          <w:sz w:val="24"/>
          <w:szCs w:val="24"/>
        </w:rPr>
        <w:t xml:space="preserve"> blue crab </w:t>
      </w:r>
      <w:r w:rsidR="008C0980">
        <w:rPr>
          <w:rFonts w:ascii="Times New Roman" w:hAnsi="Times New Roman" w:cs="Times New Roman"/>
          <w:sz w:val="24"/>
          <w:szCs w:val="24"/>
        </w:rPr>
        <w:t>(44.5</w:t>
      </w:r>
      <w:r w:rsidR="009E1A98">
        <w:rPr>
          <w:rFonts w:ascii="Times New Roman" w:hAnsi="Times New Roman" w:cs="Times New Roman"/>
          <w:sz w:val="24"/>
          <w:szCs w:val="24"/>
        </w:rPr>
        <w:t>%)</w:t>
      </w:r>
      <w:r w:rsidR="00AA7940">
        <w:rPr>
          <w:rFonts w:ascii="Times New Roman" w:hAnsi="Times New Roman" w:cs="Times New Roman"/>
          <w:sz w:val="24"/>
          <w:szCs w:val="24"/>
        </w:rPr>
        <w:t>, and p</w:t>
      </w:r>
      <w:r w:rsidR="003D62FA">
        <w:rPr>
          <w:rFonts w:ascii="Times New Roman" w:hAnsi="Times New Roman" w:cs="Times New Roman"/>
          <w:sz w:val="24"/>
          <w:szCs w:val="24"/>
        </w:rPr>
        <w:t>enaeid</w:t>
      </w:r>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AA7940">
        <w:rPr>
          <w:rFonts w:ascii="Times New Roman" w:hAnsi="Times New Roman" w:cs="Times New Roman"/>
          <w:sz w:val="24"/>
          <w:szCs w:val="24"/>
        </w:rPr>
        <w:t>Fig. 3</w:t>
      </w:r>
      <w:r>
        <w:rPr>
          <w:rFonts w:ascii="Times New Roman" w:hAnsi="Times New Roman" w:cs="Times New Roman"/>
          <w:sz w:val="24"/>
          <w:szCs w:val="24"/>
        </w:rPr>
        <w:t xml:space="preserve">). </w:t>
      </w:r>
      <w:r w:rsidR="00AE077E">
        <w:rPr>
          <w:rFonts w:ascii="Times New Roman" w:hAnsi="Times New Roman" w:cs="Times New Roman"/>
          <w:sz w:val="24"/>
          <w:szCs w:val="24"/>
        </w:rPr>
        <w:t xml:space="preserve">For all other groups, both juvenile and adult stanzas, fishing was less than </w:t>
      </w:r>
      <w:r w:rsidR="008C0980">
        <w:rPr>
          <w:rFonts w:ascii="Times New Roman" w:hAnsi="Times New Roman" w:cs="Times New Roman"/>
          <w:sz w:val="24"/>
          <w:szCs w:val="24"/>
        </w:rPr>
        <w:t xml:space="preserve">1% </w:t>
      </w:r>
      <w:r w:rsidR="00AE077E">
        <w:rPr>
          <w:rFonts w:ascii="Times New Roman" w:hAnsi="Times New Roman" w:cs="Times New Roman"/>
          <w:sz w:val="24"/>
          <w:szCs w:val="24"/>
        </w:rPr>
        <w:t>of mortality.</w:t>
      </w:r>
    </w:p>
    <w:p w14:paraId="3BF6B469" w14:textId="52A608C9" w:rsidR="000A503C"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30E6">
        <w:rPr>
          <w:rFonts w:ascii="Times New Roman" w:hAnsi="Times New Roman" w:cs="Times New Roman"/>
          <w:sz w:val="24"/>
          <w:szCs w:val="24"/>
        </w:rPr>
        <w:t xml:space="preserve">Only dolphins exerted a </w:t>
      </w:r>
      <w:r w:rsidR="00E9108C">
        <w:rPr>
          <w:rFonts w:ascii="Times New Roman" w:hAnsi="Times New Roman" w:cs="Times New Roman"/>
          <w:sz w:val="24"/>
          <w:szCs w:val="24"/>
        </w:rPr>
        <w:t>notable</w:t>
      </w:r>
      <w:r w:rsidR="001E30E6">
        <w:rPr>
          <w:rFonts w:ascii="Times New Roman" w:hAnsi="Times New Roman" w:cs="Times New Roman"/>
          <w:sz w:val="24"/>
          <w:szCs w:val="24"/>
        </w:rPr>
        <w:t xml:space="preserve">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3667DE">
        <w:rPr>
          <w:rFonts w:ascii="Times New Roman" w:hAnsi="Times New Roman" w:cs="Times New Roman"/>
          <w:sz w:val="24"/>
          <w:szCs w:val="24"/>
        </w:rPr>
        <w:t xml:space="preserve">five prey </w:t>
      </w:r>
      <w:r w:rsidR="000437F5">
        <w:rPr>
          <w:rFonts w:ascii="Times New Roman" w:hAnsi="Times New Roman" w:cs="Times New Roman"/>
          <w:sz w:val="24"/>
          <w:szCs w:val="24"/>
        </w:rPr>
        <w:t xml:space="preserve">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AA7940">
        <w:rPr>
          <w:rFonts w:ascii="Times New Roman" w:hAnsi="Times New Roman" w:cs="Times New Roman"/>
          <w:sz w:val="24"/>
          <w:szCs w:val="24"/>
        </w:rPr>
        <w:t>. 3</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sidR="000437F5">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sidR="000437F5">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sidR="000437F5">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Dolphins also represented an important mortality source for adult menhaden </w:t>
      </w:r>
      <w:r w:rsidR="009E1A98">
        <w:rPr>
          <w:rFonts w:ascii="Times New Roman" w:hAnsi="Times New Roman" w:cs="Times New Roman"/>
          <w:sz w:val="24"/>
          <w:szCs w:val="24"/>
        </w:rPr>
        <w:t>(13.5%</w:t>
      </w:r>
      <w:r w:rsidR="000437F5">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0E66A990"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w:t>
      </w:r>
      <w:r w:rsidR="005E7476">
        <w:rPr>
          <w:rFonts w:ascii="Times New Roman" w:hAnsi="Times New Roman" w:cs="Times New Roman"/>
          <w:sz w:val="24"/>
          <w:szCs w:val="24"/>
        </w:rPr>
        <w:t>bird</w:t>
      </w:r>
      <w:r>
        <w:rPr>
          <w:rFonts w:ascii="Times New Roman" w:hAnsi="Times New Roman" w:cs="Times New Roman"/>
          <w:sz w:val="24"/>
          <w:szCs w:val="24"/>
        </w:rPr>
        <w:t xml:space="preserve"> species,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w:t>
      </w:r>
      <w:r w:rsidR="002A4167">
        <w:rPr>
          <w:rFonts w:ascii="Times New Roman" w:hAnsi="Times New Roman" w:cs="Times New Roman"/>
          <w:sz w:val="24"/>
          <w:szCs w:val="24"/>
        </w:rPr>
        <w:t xml:space="preserve">was </w:t>
      </w:r>
      <w:r w:rsidR="000A503C">
        <w:rPr>
          <w:rFonts w:ascii="Times New Roman" w:hAnsi="Times New Roman" w:cs="Times New Roman"/>
          <w:sz w:val="24"/>
          <w:szCs w:val="24"/>
        </w:rPr>
        <w:t xml:space="preserve">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E7476">
        <w:rPr>
          <w:rFonts w:ascii="Times New Roman" w:hAnsi="Times New Roman" w:cs="Times New Roman"/>
          <w:sz w:val="24"/>
          <w:szCs w:val="24"/>
        </w:rPr>
        <w:t xml:space="preserve">Seabird predation most impacted menhaden </w:t>
      </w:r>
      <w:r w:rsidR="00337504">
        <w:rPr>
          <w:rFonts w:ascii="Times New Roman" w:hAnsi="Times New Roman" w:cs="Times New Roman"/>
          <w:sz w:val="24"/>
          <w:szCs w:val="24"/>
        </w:rPr>
        <w:t xml:space="preserve">most </w:t>
      </w:r>
      <w:r w:rsidR="005E7476">
        <w:rPr>
          <w:rFonts w:ascii="Times New Roman" w:hAnsi="Times New Roman" w:cs="Times New Roman"/>
          <w:sz w:val="24"/>
          <w:szCs w:val="24"/>
        </w:rPr>
        <w:t>out of the five nekton functional groups we examined.</w:t>
      </w:r>
      <w:r w:rsidR="005B42A6">
        <w:rPr>
          <w:rFonts w:ascii="Times New Roman" w:hAnsi="Times New Roman" w:cs="Times New Roman"/>
          <w:sz w:val="24"/>
          <w:szCs w:val="24"/>
        </w:rPr>
        <w:t xml:space="preserve"> P</w:t>
      </w:r>
      <w:r w:rsidR="00C24D45">
        <w:rPr>
          <w:rFonts w:ascii="Times New Roman" w:hAnsi="Times New Roman" w:cs="Times New Roman"/>
          <w:sz w:val="24"/>
          <w:szCs w:val="24"/>
        </w:rPr>
        <w:t>elicans</w:t>
      </w:r>
      <w:r w:rsidR="00BC2552">
        <w:rPr>
          <w:rFonts w:ascii="Times New Roman" w:hAnsi="Times New Roman" w:cs="Times New Roman"/>
          <w:sz w:val="24"/>
          <w:szCs w:val="24"/>
        </w:rPr>
        <w:t xml:space="preserve"> </w:t>
      </w:r>
      <w:r w:rsidR="00C24D45">
        <w:rPr>
          <w:rFonts w:ascii="Times New Roman" w:hAnsi="Times New Roman" w:cs="Times New Roman"/>
          <w:sz w:val="24"/>
          <w:szCs w:val="24"/>
        </w:rPr>
        <w:t>accounted</w:t>
      </w:r>
      <w:r w:rsidR="005B42A6">
        <w:rPr>
          <w:rFonts w:ascii="Times New Roman" w:hAnsi="Times New Roman" w:cs="Times New Roman"/>
          <w:sz w:val="24"/>
          <w:szCs w:val="24"/>
        </w:rPr>
        <w:t xml:space="preserve"> for 1.5% of adult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and 1.8% of juvenile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w:t>
      </w:r>
      <w:r w:rsidR="0072532E">
        <w:rPr>
          <w:rFonts w:ascii="Times New Roman" w:hAnsi="Times New Roman" w:cs="Times New Roman"/>
          <w:sz w:val="24"/>
          <w:szCs w:val="24"/>
        </w:rPr>
        <w:t>Gulls</w:t>
      </w:r>
      <w:r w:rsidR="00BC2552">
        <w:rPr>
          <w:rFonts w:ascii="Times New Roman" w:hAnsi="Times New Roman" w:cs="Times New Roman"/>
          <w:sz w:val="24"/>
          <w:szCs w:val="24"/>
        </w:rPr>
        <w:t xml:space="preserve"> and </w:t>
      </w:r>
      <w:r w:rsidR="0072532E">
        <w:rPr>
          <w:rFonts w:ascii="Times New Roman" w:hAnsi="Times New Roman" w:cs="Times New Roman"/>
          <w:sz w:val="24"/>
          <w:szCs w:val="24"/>
        </w:rPr>
        <w:t>terns</w:t>
      </w:r>
      <w:r w:rsidR="005B42A6">
        <w:rPr>
          <w:rFonts w:ascii="Times New Roman" w:hAnsi="Times New Roman" w:cs="Times New Roman"/>
          <w:sz w:val="24"/>
          <w:szCs w:val="24"/>
        </w:rPr>
        <w:t xml:space="preserve"> were </w:t>
      </w:r>
      <w:r w:rsidR="004D2D76">
        <w:rPr>
          <w:rFonts w:ascii="Times New Roman" w:hAnsi="Times New Roman" w:cs="Times New Roman"/>
          <w:sz w:val="24"/>
          <w:szCs w:val="24"/>
        </w:rPr>
        <w:t xml:space="preserve">a </w:t>
      </w:r>
      <w:r w:rsidR="005B42A6">
        <w:rPr>
          <w:rFonts w:ascii="Times New Roman" w:hAnsi="Times New Roman" w:cs="Times New Roman"/>
          <w:sz w:val="24"/>
          <w:szCs w:val="24"/>
        </w:rPr>
        <w:t xml:space="preserve">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w:t>
      </w:r>
      <w:r w:rsidR="00492AD0">
        <w:rPr>
          <w:rFonts w:ascii="Times New Roman" w:hAnsi="Times New Roman" w:cs="Times New Roman"/>
          <w:sz w:val="24"/>
          <w:szCs w:val="24"/>
        </w:rPr>
        <w:t xml:space="preserve">menhaden </w:t>
      </w:r>
      <w:r w:rsidR="00C24D45">
        <w:rPr>
          <w:rFonts w:ascii="Times New Roman" w:hAnsi="Times New Roman" w:cs="Times New Roman"/>
          <w:sz w:val="24"/>
          <w:szCs w:val="24"/>
        </w:rPr>
        <w:t xml:space="preserve">mortality source </w:t>
      </w:r>
      <w:r w:rsidR="005B42A6">
        <w:rPr>
          <w:rFonts w:ascii="Times New Roman" w:hAnsi="Times New Roman" w:cs="Times New Roman"/>
          <w:sz w:val="24"/>
          <w:szCs w:val="24"/>
        </w:rPr>
        <w:t>at 1.1% (adults) and 0.9% (juveniles). Menhaden composed a similar diet fraction for both seabird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higher biomass of pelicans </w:t>
      </w:r>
      <w:r w:rsidR="0072532E">
        <w:rPr>
          <w:rFonts w:ascii="Times New Roman" w:hAnsi="Times New Roman" w:cs="Times New Roman"/>
          <w:sz w:val="24"/>
          <w:szCs w:val="24"/>
        </w:rPr>
        <w:t xml:space="preserve">and their allies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w:t>
      </w:r>
      <w:r w:rsidR="00492AD0">
        <w:rPr>
          <w:rFonts w:ascii="Times New Roman" w:hAnsi="Times New Roman" w:cs="Times New Roman"/>
          <w:sz w:val="24"/>
          <w:szCs w:val="24"/>
        </w:rPr>
        <w:t xml:space="preserve">outweighed </w:t>
      </w:r>
      <w:r w:rsidR="005B42A6">
        <w:rPr>
          <w:rFonts w:ascii="Times New Roman" w:hAnsi="Times New Roman" w:cs="Times New Roman"/>
          <w:sz w:val="24"/>
          <w:szCs w:val="24"/>
        </w:rPr>
        <w:t xml:space="preserve">the higher consumption rate of </w:t>
      </w:r>
      <w:r w:rsidR="0072532E">
        <w:rPr>
          <w:rFonts w:ascii="Times New Roman" w:hAnsi="Times New Roman" w:cs="Times New Roman"/>
          <w:sz w:val="24"/>
          <w:szCs w:val="24"/>
        </w:rPr>
        <w:t>g</w:t>
      </w:r>
      <w:r w:rsidR="0072532E" w:rsidRPr="0072532E">
        <w:rPr>
          <w:rFonts w:ascii="Times New Roman" w:hAnsi="Times New Roman" w:cs="Times New Roman"/>
          <w:sz w:val="24"/>
          <w:szCs w:val="24"/>
        </w:rPr>
        <w:t>ulls</w:t>
      </w:r>
      <w:r w:rsidR="00BC2552">
        <w:rPr>
          <w:rFonts w:ascii="Times New Roman" w:hAnsi="Times New Roman" w:cs="Times New Roman"/>
          <w:sz w:val="24"/>
          <w:szCs w:val="24"/>
        </w:rPr>
        <w:t xml:space="preserve"> and</w:t>
      </w:r>
      <w:r w:rsidR="0072532E" w:rsidRPr="0072532E">
        <w:rPr>
          <w:rFonts w:ascii="Times New Roman" w:hAnsi="Times New Roman" w:cs="Times New Roman"/>
          <w:sz w:val="24"/>
          <w:szCs w:val="24"/>
        </w:rPr>
        <w:t xml:space="preserve"> terns</w:t>
      </w:r>
      <w:r w:rsidR="005B42A6">
        <w:rPr>
          <w:rFonts w:ascii="Times New Roman" w:hAnsi="Times New Roman" w:cs="Times New Roman"/>
          <w:sz w:val="24"/>
          <w:szCs w:val="24"/>
        </w:rPr>
        <w:t xml:space="preserve">. </w:t>
      </w:r>
    </w:p>
    <w:p w14:paraId="3DED99D6" w14:textId="23B37E82"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24026B">
        <w:rPr>
          <w:rFonts w:ascii="Times New Roman" w:hAnsi="Times New Roman" w:cs="Times New Roman"/>
          <w:sz w:val="24"/>
          <w:szCs w:val="24"/>
        </w:rPr>
        <w:t xml:space="preserve">more integrative </w:t>
      </w:r>
      <w:r>
        <w:rPr>
          <w:rFonts w:ascii="Times New Roman" w:hAnsi="Times New Roman" w:cs="Times New Roman"/>
          <w:sz w:val="24"/>
          <w:szCs w:val="24"/>
        </w:rPr>
        <w:t xml:space="preserve">generalized equilibrium model confirmed </w:t>
      </w:r>
      <w:r w:rsidR="00A26DEA">
        <w:rPr>
          <w:rFonts w:ascii="Times New Roman" w:hAnsi="Times New Roman" w:cs="Times New Roman"/>
          <w:sz w:val="24"/>
          <w:szCs w:val="24"/>
        </w:rPr>
        <w:t>the</w:t>
      </w:r>
      <w:r w:rsidR="00596909">
        <w:rPr>
          <w:rFonts w:ascii="Times New Roman" w:hAnsi="Times New Roman" w:cs="Times New Roman"/>
          <w:sz w:val="24"/>
          <w:szCs w:val="24"/>
        </w:rPr>
        <w:t xml:space="preserve"> importance of fishing as a driver of most groups, with predation as important for only a few individual prey groups </w:t>
      </w:r>
      <w:r w:rsidR="00596909">
        <w:rPr>
          <w:rFonts w:ascii="Times New Roman" w:hAnsi="Times New Roman" w:cs="Times New Roman"/>
          <w:sz w:val="24"/>
          <w:szCs w:val="24"/>
        </w:rPr>
        <w:lastRenderedPageBreak/>
        <w:t xml:space="preserve">such as small </w:t>
      </w:r>
      <w:proofErr w:type="spellStart"/>
      <w:r w:rsidR="00596909">
        <w:rPr>
          <w:rFonts w:ascii="Times New Roman" w:hAnsi="Times New Roman" w:cs="Times New Roman"/>
          <w:sz w:val="24"/>
          <w:szCs w:val="24"/>
        </w:rPr>
        <w:t>sciaenids</w:t>
      </w:r>
      <w:proofErr w:type="spellEnd"/>
      <w:r w:rsidR="00596909">
        <w:rPr>
          <w:rFonts w:ascii="Times New Roman" w:hAnsi="Times New Roman" w:cs="Times New Roman"/>
          <w:sz w:val="24"/>
          <w:szCs w:val="24"/>
        </w:rPr>
        <w:t xml:space="preserve"> and menhaden</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dult menhaden showed large 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6F4A42">
        <w:rPr>
          <w:rFonts w:ascii="Times New Roman" w:hAnsi="Times New Roman" w:cs="Times New Roman"/>
          <w:sz w:val="24"/>
          <w:szCs w:val="24"/>
        </w:rPr>
        <w:t xml:space="preserve"> showed small positive responses, all with relatively low uncertainty</w:t>
      </w:r>
      <w:r w:rsidR="00466A5E">
        <w:rPr>
          <w:rFonts w:ascii="Times New Roman" w:hAnsi="Times New Roman" w:cs="Times New Roman"/>
          <w:sz w:val="24"/>
          <w:szCs w:val="24"/>
        </w:rPr>
        <w:t xml:space="preserve"> (Fig.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5E7476">
        <w:rPr>
          <w:rFonts w:ascii="Times New Roman" w:hAnsi="Times New Roman" w:cs="Times New Roman"/>
          <w:sz w:val="24"/>
          <w:szCs w:val="24"/>
        </w:rPr>
        <w:t>These patterns held w</w:t>
      </w:r>
      <w:r w:rsidR="00613706">
        <w:rPr>
          <w:rFonts w:ascii="Times New Roman" w:hAnsi="Times New Roman" w:cs="Times New Roman"/>
          <w:sz w:val="24"/>
          <w:szCs w:val="24"/>
        </w:rPr>
        <w:t>hen juveniles and adults were aggre</w:t>
      </w:r>
      <w:r w:rsidR="005E7476">
        <w:rPr>
          <w:rFonts w:ascii="Times New Roman" w:hAnsi="Times New Roman" w:cs="Times New Roman"/>
          <w:sz w:val="24"/>
          <w:szCs w:val="24"/>
        </w:rPr>
        <w:t>gated into one functional group</w:t>
      </w:r>
      <w:r w:rsidR="00613706">
        <w:rPr>
          <w:rFonts w:ascii="Times New Roman" w:hAnsi="Times New Roman" w:cs="Times New Roman"/>
          <w:sz w:val="24"/>
          <w:szCs w:val="24"/>
        </w:rPr>
        <w:t xml:space="preserve"> (Fig. 4b). The</w:t>
      </w:r>
      <w:r w:rsidR="00EA6C51">
        <w:rPr>
          <w:rFonts w:ascii="Times New Roman" w:hAnsi="Times New Roman" w:cs="Times New Roman"/>
          <w:sz w:val="24"/>
          <w:szCs w:val="24"/>
        </w:rPr>
        <w:t>se</w:t>
      </w:r>
      <w:r w:rsidR="00613706">
        <w:rPr>
          <w:rFonts w:ascii="Times New Roman" w:hAnsi="Times New Roman" w:cs="Times New Roman"/>
          <w:sz w:val="24"/>
          <w:szCs w:val="24"/>
        </w:rPr>
        <w:t xml:space="preserve"> </w:t>
      </w:r>
      <w:r w:rsidR="00EA6C51">
        <w:rPr>
          <w:rFonts w:ascii="Times New Roman" w:hAnsi="Times New Roman" w:cs="Times New Roman"/>
          <w:sz w:val="24"/>
          <w:szCs w:val="24"/>
        </w:rPr>
        <w:t xml:space="preserve">fishing </w:t>
      </w:r>
      <w:r w:rsidR="00613706">
        <w:rPr>
          <w:rFonts w:ascii="Times New Roman" w:hAnsi="Times New Roman" w:cs="Times New Roman"/>
          <w:sz w:val="24"/>
          <w:szCs w:val="24"/>
        </w:rPr>
        <w:t>result</w:t>
      </w:r>
      <w:r w:rsidR="000A503C">
        <w:rPr>
          <w:rFonts w:ascii="Times New Roman" w:hAnsi="Times New Roman" w:cs="Times New Roman"/>
          <w:sz w:val="24"/>
          <w:szCs w:val="24"/>
        </w:rPr>
        <w:t xml:space="preserve">s 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dolphin survival</w:t>
      </w:r>
      <w:r w:rsidR="0024026B">
        <w:rPr>
          <w:rFonts w:ascii="Times New Roman" w:hAnsi="Times New Roman" w:cs="Times New Roman"/>
          <w:sz w:val="24"/>
          <w:szCs w:val="24"/>
        </w:rPr>
        <w:t>, though there 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responses </w:t>
      </w:r>
      <w:r w:rsidR="00466A5E">
        <w:rPr>
          <w:rFonts w:ascii="Times New Roman" w:hAnsi="Times New Roman" w:cs="Times New Roman"/>
          <w:sz w:val="24"/>
          <w:szCs w:val="24"/>
        </w:rPr>
        <w:t>(Fig. 4). This</w:t>
      </w:r>
      <w:r w:rsidR="00EA6C51">
        <w:rPr>
          <w:rFonts w:ascii="Times New Roman" w:hAnsi="Times New Roman" w:cs="Times New Roman"/>
          <w:sz w:val="24"/>
          <w:szCs w:val="24"/>
        </w:rPr>
        <w:t xml:space="preserve"> response to dolphin predation</w:t>
      </w:r>
      <w:bookmarkStart w:id="1" w:name="_GoBack"/>
      <w:bookmarkEnd w:id="1"/>
      <w:r w:rsidR="00466A5E">
        <w:rPr>
          <w:rFonts w:ascii="Times New Roman" w:hAnsi="Times New Roman" w:cs="Times New Roman"/>
          <w:sz w:val="24"/>
          <w:szCs w:val="24"/>
        </w:rPr>
        <w:t xml:space="preserve"> 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Menhaden, which experienced a larger fraction of mortality from seabirds than other focal groups, responded positively to</w:t>
      </w:r>
      <w:r w:rsidR="00AA7940">
        <w:rPr>
          <w:rFonts w:ascii="Times New Roman" w:hAnsi="Times New Roman" w:cs="Times New Roman"/>
          <w:sz w:val="24"/>
          <w:szCs w:val="24"/>
        </w:rPr>
        <w:t xml:space="preserve"> decreased</w:t>
      </w:r>
      <w:r w:rsidR="009247BC">
        <w:rPr>
          <w:rFonts w:ascii="Times New Roman" w:hAnsi="Times New Roman" w:cs="Times New Roman"/>
          <w:sz w:val="24"/>
          <w:szCs w:val="24"/>
        </w:rPr>
        <w:t xml:space="preserve"> seab</w:t>
      </w:r>
      <w:r w:rsidR="00236284">
        <w:rPr>
          <w:rFonts w:ascii="Times New Roman" w:hAnsi="Times New Roman" w:cs="Times New Roman"/>
          <w:sz w:val="24"/>
          <w:szCs w:val="24"/>
        </w:rPr>
        <w:t xml:space="preserve">ird predation. </w:t>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50% intervals did not cross zero,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4). </w:t>
      </w:r>
    </w:p>
    <w:p w14:paraId="671BF2BF" w14:textId="35DBAE4D"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surprisingly had negative median responses to reduced fishing pressure (juvenile blue crab, juvenile menhaden, juvenile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juvenile red drum, and both stanzas of 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9247BC">
        <w:rPr>
          <w:rFonts w:ascii="Times New Roman" w:hAnsi="Times New Roman" w:cs="Times New Roman"/>
          <w:sz w:val="24"/>
          <w:szCs w:val="24"/>
        </w:rPr>
        <w:t xml:space="preserve">; Figs. 4a, S1). However, juveniles generally experienced less direct fishing effort, and in the case of blue crab, menhaden, and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when functional groups were combined, the expected negative response of adults dominated.</w:t>
      </w:r>
      <w:r w:rsidR="005E7476">
        <w:rPr>
          <w:rFonts w:ascii="Times New Roman" w:hAnsi="Times New Roman" w:cs="Times New Roman"/>
          <w:sz w:val="24"/>
          <w:szCs w:val="24"/>
        </w:rPr>
        <w:t xml:space="preserve"> For</w:t>
      </w:r>
      <w:r w:rsidR="008A1DFC">
        <w:rPr>
          <w:rFonts w:ascii="Times New Roman" w:hAnsi="Times New Roman" w:cs="Times New Roman"/>
          <w:sz w:val="24"/>
          <w:szCs w:val="24"/>
        </w:rPr>
        <w:t xml:space="preserve">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r w:rsidR="003D62FA">
        <w:rPr>
          <w:rFonts w:ascii="Times New Roman" w:hAnsi="Times New Roman" w:cs="Times New Roman"/>
          <w:sz w:val="24"/>
          <w:szCs w:val="24"/>
        </w:rPr>
        <w:t>sciaenid</w:t>
      </w:r>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w:t>
      </w:r>
      <w:r w:rsidR="00AE2D97">
        <w:rPr>
          <w:rFonts w:ascii="Times New Roman" w:hAnsi="Times New Roman" w:cs="Times New Roman"/>
          <w:sz w:val="24"/>
          <w:szCs w:val="24"/>
        </w:rPr>
        <w:t xml:space="preserve">decreased dolphin survival </w:t>
      </w:r>
      <w:proofErr w:type="gramStart"/>
      <w:r w:rsidR="00AE2D97">
        <w:rPr>
          <w:rFonts w:ascii="Times New Roman" w:hAnsi="Times New Roman" w:cs="Times New Roman"/>
          <w:sz w:val="24"/>
          <w:szCs w:val="24"/>
        </w:rPr>
        <w:t>actual</w:t>
      </w:r>
      <w:r w:rsidR="00337504">
        <w:rPr>
          <w:rFonts w:ascii="Times New Roman" w:hAnsi="Times New Roman" w:cs="Times New Roman"/>
          <w:sz w:val="24"/>
          <w:szCs w:val="24"/>
        </w:rPr>
        <w:t>ly</w:t>
      </w:r>
      <w:r w:rsidR="00AE2D97">
        <w:rPr>
          <w:rFonts w:ascii="Times New Roman" w:hAnsi="Times New Roman" w:cs="Times New Roman"/>
          <w:sz w:val="24"/>
          <w:szCs w:val="24"/>
        </w:rPr>
        <w:t xml:space="preserve"> led</w:t>
      </w:r>
      <w:proofErr w:type="gramEnd"/>
      <w:r w:rsidR="00AE2D97">
        <w:rPr>
          <w:rFonts w:ascii="Times New Roman" w:hAnsi="Times New Roman" w:cs="Times New Roman"/>
          <w:sz w:val="24"/>
          <w:szCs w:val="24"/>
        </w:rPr>
        <w:t xml:space="preserve"> to median</w:t>
      </w:r>
      <w:r w:rsidR="00D32C90">
        <w:rPr>
          <w:rFonts w:ascii="Times New Roman" w:hAnsi="Times New Roman" w:cs="Times New Roman"/>
          <w:sz w:val="24"/>
          <w:szCs w:val="24"/>
        </w:rPr>
        <w:t xml:space="preserve"> decrease</w:t>
      </w:r>
      <w:r w:rsidR="00AE2D97">
        <w:rPr>
          <w:rFonts w:ascii="Times New Roman" w:hAnsi="Times New Roman" w:cs="Times New Roman"/>
          <w:sz w:val="24"/>
          <w:szCs w:val="24"/>
        </w:rPr>
        <w:t>s</w:t>
      </w:r>
      <w:r w:rsidR="00D32C90">
        <w:rPr>
          <w:rFonts w:ascii="Times New Roman" w:hAnsi="Times New Roman" w:cs="Times New Roman"/>
          <w:sz w:val="24"/>
          <w:szCs w:val="24"/>
        </w:rPr>
        <w:t xml:space="preserve"> in biomass, presumably due to release of </w:t>
      </w:r>
      <w:proofErr w:type="spellStart"/>
      <w:r w:rsidR="00D32C90">
        <w:rPr>
          <w:rFonts w:ascii="Times New Roman" w:hAnsi="Times New Roman" w:cs="Times New Roman"/>
          <w:sz w:val="24"/>
          <w:szCs w:val="24"/>
        </w:rPr>
        <w:t>mesopredators</w:t>
      </w:r>
      <w:proofErr w:type="spellEnd"/>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S1)</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 xml:space="preserve">In </w:t>
      </w:r>
      <w:r w:rsidR="00D1648D">
        <w:rPr>
          <w:rFonts w:ascii="Times New Roman" w:hAnsi="Times New Roman" w:cs="Times New Roman"/>
          <w:sz w:val="24"/>
          <w:szCs w:val="24"/>
        </w:rPr>
        <w:lastRenderedPageBreak/>
        <w:t>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r w:rsidR="003D62FA">
        <w:rPr>
          <w:rFonts w:ascii="Times New Roman" w:hAnsi="Times New Roman" w:cs="Times New Roman"/>
          <w:sz w:val="24"/>
          <w:szCs w:val="24"/>
        </w:rPr>
        <w:t>penaeid</w:t>
      </w:r>
      <w:r w:rsidR="005E7476">
        <w:rPr>
          <w:rFonts w:ascii="Times New Roman" w:hAnsi="Times New Roman" w:cs="Times New Roman"/>
          <w:sz w:val="24"/>
          <w:szCs w:val="24"/>
        </w:rPr>
        <w:t>s</w:t>
      </w:r>
      <w:r w:rsidR="00D1648D">
        <w:rPr>
          <w:rFonts w:ascii="Times New Roman" w:hAnsi="Times New Roman" w:cs="Times New Roman"/>
          <w:sz w:val="24"/>
          <w:szCs w:val="24"/>
        </w:rPr>
        <w:t xml:space="preserve">, juvenile red drum, adult small </w:t>
      </w:r>
      <w:proofErr w:type="spellStart"/>
      <w:r w:rsidR="003D62FA">
        <w:rPr>
          <w:rFonts w:ascii="Times New Roman" w:hAnsi="Times New Roman" w:cs="Times New Roman"/>
          <w:sz w:val="24"/>
          <w:szCs w:val="24"/>
        </w:rPr>
        <w:t>sciaenid</w:t>
      </w:r>
      <w:r w:rsidR="005E7476">
        <w:rPr>
          <w:rFonts w:ascii="Times New Roman" w:hAnsi="Times New Roman" w:cs="Times New Roman"/>
          <w:sz w:val="24"/>
          <w:szCs w:val="24"/>
        </w:rPr>
        <w:t>s</w:t>
      </w:r>
      <w:proofErr w:type="spellEnd"/>
      <w:r w:rsidR="00D1648D">
        <w:rPr>
          <w:rFonts w:ascii="Times New Roman" w:hAnsi="Times New Roman" w:cs="Times New Roman"/>
          <w:sz w:val="24"/>
          <w:szCs w:val="24"/>
        </w:rPr>
        <w:t>)</w:t>
      </w:r>
      <w:r w:rsidR="00D32C90">
        <w:rPr>
          <w:rFonts w:ascii="Times New Roman" w:hAnsi="Times New Roman" w:cs="Times New Roman"/>
          <w:sz w:val="24"/>
          <w:szCs w:val="24"/>
        </w:rPr>
        <w:t>, the 50% simulation interval include</w:t>
      </w:r>
      <w:r w:rsidR="008A1DFC">
        <w:rPr>
          <w:rFonts w:ascii="Times New Roman" w:hAnsi="Times New Roman" w:cs="Times New Roman"/>
          <w:sz w:val="24"/>
          <w:szCs w:val="24"/>
        </w:rPr>
        <w:t xml:space="preserve">s positive responses.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in response to increases in seabird mortality. </w:t>
      </w:r>
    </w:p>
    <w:p w14:paraId="1438D75E" w14:textId="031E5EE9"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functional response configurations. With respect to fishing, only blue crabs (adult and combined), menhaden (adult and combined), and adult red drum had 80% simulation intervals </w:t>
      </w:r>
      <w:r w:rsidR="00BF5AA7">
        <w:rPr>
          <w:rFonts w:ascii="Times New Roman" w:hAnsi="Times New Roman" w:cs="Times New Roman"/>
          <w:sz w:val="24"/>
          <w:szCs w:val="24"/>
        </w:rPr>
        <w:t xml:space="preserve">(not plotted because </w:t>
      </w:r>
      <w:r w:rsidR="006667D6">
        <w:rPr>
          <w:rFonts w:ascii="Times New Roman" w:hAnsi="Times New Roman" w:cs="Times New Roman"/>
          <w:sz w:val="24"/>
          <w:szCs w:val="24"/>
        </w:rPr>
        <w:t>the</w:t>
      </w:r>
      <w:r w:rsidR="00BF5AA7">
        <w:rPr>
          <w:rFonts w:ascii="Times New Roman" w:hAnsi="Times New Roman" w:cs="Times New Roman"/>
          <w:sz w:val="24"/>
          <w:szCs w:val="24"/>
        </w:rPr>
        <w:t xml:space="preserve"> wide range obscures bar heights) </w:t>
      </w:r>
      <w:r>
        <w:rPr>
          <w:rFonts w:ascii="Times New Roman" w:hAnsi="Times New Roman" w:cs="Times New Roman"/>
          <w:sz w:val="24"/>
          <w:szCs w:val="24"/>
        </w:rPr>
        <w:t>that did not overlap zero, with all 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Pr>
          <w:rFonts w:ascii="Times New Roman" w:hAnsi="Times New Roman" w:cs="Times New Roman"/>
          <w:sz w:val="24"/>
          <w:szCs w:val="24"/>
        </w:rPr>
        <w:t>T</w:t>
      </w:r>
      <w:r w:rsidR="00D32C90">
        <w:rPr>
          <w:rFonts w:ascii="Times New Roman" w:hAnsi="Times New Roman" w:cs="Times New Roman"/>
          <w:sz w:val="24"/>
          <w:szCs w:val="24"/>
        </w:rPr>
        <w:t xml:space="preserve">he 80% </w:t>
      </w:r>
      <w:r w:rsidR="008A1DFC">
        <w:rPr>
          <w:rFonts w:ascii="Times New Roman" w:hAnsi="Times New Roman" w:cs="Times New Roman"/>
          <w:sz w:val="24"/>
          <w:szCs w:val="24"/>
        </w:rPr>
        <w:t xml:space="preserve">simulation interval </w:t>
      </w:r>
      <w:r w:rsidR="006667D6">
        <w:rPr>
          <w:rFonts w:ascii="Times New Roman" w:hAnsi="Times New Roman" w:cs="Times New Roman"/>
          <w:sz w:val="24"/>
          <w:szCs w:val="24"/>
        </w:rPr>
        <w:t xml:space="preserve">contained </w:t>
      </w:r>
      <w:r w:rsidR="00D32C90">
        <w:rPr>
          <w:rFonts w:ascii="Times New Roman" w:hAnsi="Times New Roman" w:cs="Times New Roman"/>
          <w:sz w:val="24"/>
          <w:szCs w:val="24"/>
        </w:rPr>
        <w:t xml:space="preserve">zero for all </w:t>
      </w:r>
      <w:r w:rsidR="00BF5AA7">
        <w:rPr>
          <w:rFonts w:ascii="Times New Roman" w:hAnsi="Times New Roman" w:cs="Times New Roman"/>
          <w:sz w:val="24"/>
          <w:szCs w:val="24"/>
        </w:rPr>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proofErr w:type="gramStart"/>
      <w:r w:rsidR="008A1DFC" w:rsidRPr="00D1648D">
        <w:rPr>
          <w:rFonts w:ascii="Times New Roman" w:hAnsi="Times New Roman" w:cs="Times New Roman"/>
          <w:sz w:val="24"/>
          <w:szCs w:val="24"/>
        </w:rPr>
        <w:t>with the exception of</w:t>
      </w:r>
      <w:proofErr w:type="gramEnd"/>
      <w:r w:rsidR="008A1DFC" w:rsidRPr="00D1648D">
        <w:rPr>
          <w:rFonts w:ascii="Times New Roman" w:hAnsi="Times New Roman" w:cs="Times New Roman"/>
          <w:sz w:val="24"/>
          <w:szCs w:val="24"/>
        </w:rPr>
        <w:t xml:space="preserve"> a slight positive response of adult menhaden to</w:t>
      </w:r>
      <w:r w:rsidR="00D1648D" w:rsidRPr="00D1648D">
        <w:rPr>
          <w:rFonts w:ascii="Times New Roman" w:hAnsi="Times New Roman" w:cs="Times New Roman"/>
          <w:sz w:val="24"/>
          <w:szCs w:val="24"/>
        </w:rPr>
        <w:t xml:space="preserve"> increases </w:t>
      </w:r>
      <w:r w:rsidR="00BC2552">
        <w:rPr>
          <w:rFonts w:ascii="Times New Roman" w:hAnsi="Times New Roman" w:cs="Times New Roman"/>
          <w:sz w:val="24"/>
          <w:szCs w:val="24"/>
        </w:rPr>
        <w:t xml:space="preserve">in </w:t>
      </w:r>
      <w:r w:rsidR="0072532E">
        <w:rPr>
          <w:rFonts w:ascii="Times New Roman" w:hAnsi="Times New Roman" w:cs="Times New Roman"/>
          <w:sz w:val="24"/>
          <w:szCs w:val="24"/>
        </w:rPr>
        <w:t>gull</w:t>
      </w:r>
      <w:r w:rsidR="00BC2552">
        <w:rPr>
          <w:rFonts w:ascii="Times New Roman" w:hAnsi="Times New Roman" w:cs="Times New Roman"/>
          <w:sz w:val="24"/>
          <w:szCs w:val="24"/>
        </w:rPr>
        <w:t xml:space="preserve"> and tern </w:t>
      </w:r>
      <w:r w:rsidR="008A1DFC" w:rsidRPr="00D1648D">
        <w:rPr>
          <w:rFonts w:ascii="Times New Roman" w:hAnsi="Times New Roman" w:cs="Times New Roman"/>
          <w:sz w:val="24"/>
          <w:szCs w:val="24"/>
        </w:rPr>
        <w:t>mortality</w:t>
      </w:r>
      <w:r w:rsidR="00860DBF">
        <w:rPr>
          <w:rFonts w:ascii="Times New Roman" w:hAnsi="Times New Roman" w:cs="Times New Roman"/>
          <w:sz w:val="24"/>
          <w:szCs w:val="24"/>
        </w:rPr>
        <w:t xml:space="preserve"> and a positive response of the combined small </w:t>
      </w:r>
      <w:r w:rsidR="003D62FA">
        <w:rPr>
          <w:rFonts w:ascii="Times New Roman" w:hAnsi="Times New Roman" w:cs="Times New Roman"/>
          <w:sz w:val="24"/>
          <w:szCs w:val="24"/>
        </w:rPr>
        <w:t>sciaenid</w:t>
      </w:r>
      <w:r w:rsidR="00860DBF">
        <w:rPr>
          <w:rFonts w:ascii="Times New Roman" w:hAnsi="Times New Roman" w:cs="Times New Roman"/>
          <w:sz w:val="24"/>
          <w:szCs w:val="24"/>
        </w:rPr>
        <w:t xml:space="preserve"> group to increases in dolphin 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r w:rsidR="00567255">
        <w:rPr>
          <w:rFonts w:ascii="Times New Roman" w:hAnsi="Times New Roman" w:cs="Times New Roman"/>
          <w:sz w:val="24"/>
          <w:szCs w:val="24"/>
        </w:rPr>
        <w:t>parameter</w:t>
      </w:r>
      <w:r w:rsidR="008A1DFC">
        <w:rPr>
          <w:rFonts w:ascii="Times New Roman" w:hAnsi="Times New Roman" w:cs="Times New Roman"/>
          <w:sz w:val="24"/>
          <w:szCs w:val="24"/>
        </w:rPr>
        <w:t xml:space="preserve">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xml:space="preserve">, these responses were highly variable and depended on the </w:t>
      </w:r>
      <w:proofErr w:type="gramStart"/>
      <w:r w:rsidR="008A1DFC">
        <w:rPr>
          <w:rFonts w:ascii="Times New Roman" w:hAnsi="Times New Roman" w:cs="Times New Roman"/>
          <w:sz w:val="24"/>
          <w:szCs w:val="24"/>
        </w:rPr>
        <w:t>particular set</w:t>
      </w:r>
      <w:proofErr w:type="gramEnd"/>
      <w:r w:rsidR="008A1DFC">
        <w:rPr>
          <w:rFonts w:ascii="Times New Roman" w:hAnsi="Times New Roman" w:cs="Times New Roman"/>
          <w:sz w:val="24"/>
          <w:szCs w:val="24"/>
        </w:rPr>
        <w:t xml:space="preserve"> of functional responses.</w:t>
      </w:r>
    </w:p>
    <w:p w14:paraId="30BD87AF" w14:textId="2EDD82EC"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 xml:space="preserve">showed fishing was more important for more functional groups, </w:t>
      </w:r>
      <w:r w:rsidR="004E6FB6">
        <w:rPr>
          <w:rFonts w:ascii="Times New Roman" w:hAnsi="Times New Roman" w:cs="Times New Roman"/>
          <w:sz w:val="24"/>
          <w:szCs w:val="24"/>
        </w:rPr>
        <w:t>while among predators,</w:t>
      </w:r>
      <w:r w:rsidR="009650F4">
        <w:rPr>
          <w:rFonts w:ascii="Times New Roman" w:hAnsi="Times New Roman" w:cs="Times New Roman"/>
          <w:sz w:val="24"/>
          <w:szCs w:val="24"/>
        </w:rPr>
        <w:t xml:space="preserve"> dolphins were the most influential </w:t>
      </w:r>
      <w:r w:rsidR="004E6FB6">
        <w:rPr>
          <w:rFonts w:ascii="Times New Roman" w:hAnsi="Times New Roman" w:cs="Times New Roman"/>
          <w:sz w:val="24"/>
          <w:szCs w:val="24"/>
        </w:rPr>
        <w:t>taxon</w:t>
      </w:r>
      <w:r w:rsidR="009650F4">
        <w:rPr>
          <w:rFonts w:ascii="Times New Roman" w:hAnsi="Times New Roman" w:cs="Times New Roman"/>
          <w:sz w:val="24"/>
          <w:szCs w:val="24"/>
        </w:rPr>
        <w:t xml:space="preserve"> </w:t>
      </w:r>
      <w:r w:rsidR="0039606F">
        <w:rPr>
          <w:rFonts w:ascii="Times New Roman" w:hAnsi="Times New Roman" w:cs="Times New Roman"/>
          <w:sz w:val="24"/>
          <w:szCs w:val="24"/>
        </w:rPr>
        <w:t xml:space="preserve">(Fig. 5, S1). </w:t>
      </w:r>
      <w:r w:rsidR="00A9540E">
        <w:rPr>
          <w:rFonts w:ascii="Times New Roman" w:hAnsi="Times New Roman" w:cs="Times New Roman"/>
          <w:sz w:val="24"/>
          <w:szCs w:val="24"/>
        </w:rPr>
        <w:t xml:space="preserve">In addition, the simulated range of responses often includes both positive and negative values. </w:t>
      </w:r>
      <w:r w:rsidR="0039606F">
        <w:rPr>
          <w:rFonts w:ascii="Times New Roman" w:hAnsi="Times New Roman" w:cs="Times New Roman"/>
          <w:sz w:val="24"/>
          <w:szCs w:val="24"/>
        </w:rPr>
        <w:t xml:space="preserve">For blue crab, menhaden, and </w:t>
      </w:r>
      <w:r w:rsidR="003D62FA">
        <w:rPr>
          <w:rFonts w:ascii="Times New Roman" w:hAnsi="Times New Roman" w:cs="Times New Roman"/>
          <w:sz w:val="24"/>
          <w:szCs w:val="24"/>
        </w:rPr>
        <w:t>penaeid</w:t>
      </w:r>
      <w:r w:rsidR="004C469F">
        <w:rPr>
          <w:rFonts w:ascii="Times New Roman" w:hAnsi="Times New Roman" w:cs="Times New Roman"/>
          <w:sz w:val="24"/>
          <w:szCs w:val="24"/>
        </w:rPr>
        <w:t>s</w:t>
      </w:r>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clouds below the 1:1 line). For small </w:t>
      </w:r>
      <w:proofErr w:type="spellStart"/>
      <w:r w:rsidR="003D62FA">
        <w:rPr>
          <w:rFonts w:ascii="Times New Roman" w:hAnsi="Times New Roman" w:cs="Times New Roman"/>
          <w:sz w:val="24"/>
          <w:szCs w:val="24"/>
        </w:rPr>
        <w:t>sciaenid</w:t>
      </w:r>
      <w:r w:rsidR="004C469F">
        <w:rPr>
          <w:rFonts w:ascii="Times New Roman" w:hAnsi="Times New Roman" w:cs="Times New Roman"/>
          <w:sz w:val="24"/>
          <w:szCs w:val="24"/>
        </w:rPr>
        <w:t>s</w:t>
      </w:r>
      <w:proofErr w:type="spellEnd"/>
      <w:r w:rsidR="0039606F">
        <w:rPr>
          <w:rFonts w:ascii="Times New Roman" w:hAnsi="Times New Roman" w:cs="Times New Roman"/>
          <w:sz w:val="24"/>
          <w:szCs w:val="24"/>
        </w:rPr>
        <w:t>, dolphin predation was more influential, and the overall response to a decrease in fishing was slightly negative</w:t>
      </w:r>
      <w:r w:rsidR="00DD4CC6">
        <w:rPr>
          <w:rFonts w:ascii="Times New Roman" w:hAnsi="Times New Roman" w:cs="Times New Roman"/>
          <w:sz w:val="24"/>
          <w:szCs w:val="24"/>
        </w:rPr>
        <w:t xml:space="preserve"> due to indirect pathways</w:t>
      </w:r>
      <w:r w:rsidR="0039606F">
        <w:rPr>
          <w:rFonts w:ascii="Times New Roman" w:hAnsi="Times New Roman" w:cs="Times New Roman"/>
          <w:sz w:val="24"/>
          <w:szCs w:val="24"/>
        </w:rPr>
        <w:t>. For red drum, the responses were largely centered about zero.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 xml:space="preserve">a wider </w:t>
      </w:r>
      <w:r w:rsidR="00387908">
        <w:rPr>
          <w:rFonts w:ascii="Times New Roman" w:hAnsi="Times New Roman" w:cs="Times New Roman"/>
          <w:sz w:val="24"/>
          <w:szCs w:val="24"/>
        </w:rPr>
        <w:lastRenderedPageBreak/>
        <w:t xml:space="preserve">range of responses,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seabird 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78C2A558"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r w:rsidR="00AE2D97">
        <w:rPr>
          <w:rFonts w:ascii="Times New Roman" w:hAnsi="Times New Roman" w:cs="Times New Roman"/>
          <w:sz w:val="24"/>
          <w:szCs w:val="24"/>
        </w:rPr>
        <w:t>had</w:t>
      </w:r>
      <w:r w:rsidR="002963DD">
        <w:rPr>
          <w:rFonts w:ascii="Times New Roman" w:hAnsi="Times New Roman" w:cs="Times New Roman"/>
          <w:sz w:val="24"/>
          <w:szCs w:val="24"/>
        </w:rPr>
        <w:t xml:space="preserve"> 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w:t>
      </w:r>
      <w:r w:rsidR="004C469F">
        <w:rPr>
          <w:rFonts w:ascii="Times New Roman" w:hAnsi="Times New Roman" w:cs="Times New Roman"/>
          <w:sz w:val="24"/>
          <w:szCs w:val="24"/>
        </w:rPr>
        <w:t xml:space="preserve">atic changes in fishing effort, </w:t>
      </w:r>
      <w:r w:rsidR="00C26CD9">
        <w:rPr>
          <w:rFonts w:ascii="Times New Roman" w:hAnsi="Times New Roman" w:cs="Times New Roman"/>
          <w:sz w:val="24"/>
          <w:szCs w:val="24"/>
        </w:rPr>
        <w:t>whereas the increases in predator mortality were</w:t>
      </w:r>
      <w:r w:rsidR="00071469">
        <w:rPr>
          <w:rFonts w:ascii="Times New Roman" w:hAnsi="Times New Roman" w:cs="Times New Roman"/>
          <w:sz w:val="24"/>
          <w:szCs w:val="24"/>
        </w:rPr>
        <w:t xml:space="preserve"> less substantial</w:t>
      </w:r>
      <w:r w:rsidR="004C469F">
        <w:rPr>
          <w:rFonts w:ascii="Times New Roman" w:hAnsi="Times New Roman" w:cs="Times New Roman"/>
          <w:sz w:val="24"/>
          <w:szCs w:val="24"/>
        </w:rPr>
        <w:t xml:space="preserve"> but longer lasting</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 xml:space="preserve">we conclude that, while both mortality sources may be responsible for some compensatory responses of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w:t>
      </w:r>
      <w:r w:rsidR="002E44EB">
        <w:rPr>
          <w:rFonts w:ascii="Times New Roman" w:hAnsi="Times New Roman" w:cs="Times New Roman"/>
          <w:sz w:val="24"/>
          <w:szCs w:val="24"/>
        </w:rPr>
        <w:t xml:space="preserve"> of the</w:t>
      </w:r>
      <w:r w:rsidR="00597830">
        <w:rPr>
          <w:rFonts w:ascii="Times New Roman" w:hAnsi="Times New Roman" w:cs="Times New Roman"/>
          <w:sz w:val="24"/>
          <w:szCs w:val="24"/>
        </w:rPr>
        <w:t xml:space="preserve"> species </w:t>
      </w:r>
      <w:r w:rsidR="002E44EB">
        <w:rPr>
          <w:rFonts w:ascii="Times New Roman" w:hAnsi="Times New Roman" w:cs="Times New Roman"/>
          <w:sz w:val="24"/>
          <w:szCs w:val="24"/>
        </w:rPr>
        <w:t xml:space="preserve">that </w:t>
      </w:r>
      <w:r w:rsidR="00597830">
        <w:rPr>
          <w:rFonts w:ascii="Times New Roman" w:hAnsi="Times New Roman" w:cs="Times New Roman"/>
          <w:sz w:val="24"/>
          <w:szCs w:val="24"/>
        </w:rPr>
        <w:t>we examined</w:t>
      </w:r>
      <w:r w:rsidR="00646732">
        <w:rPr>
          <w:rFonts w:ascii="Times New Roman" w:hAnsi="Times New Roman" w:cs="Times New Roman"/>
          <w:sz w:val="24"/>
          <w:szCs w:val="24"/>
        </w:rPr>
        <w:t>.</w:t>
      </w:r>
    </w:p>
    <w:p w14:paraId="4F8CA035" w14:textId="51EBB00A"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76CB0">
        <w:rPr>
          <w:rFonts w:ascii="Times New Roman" w:hAnsi="Times New Roman" w:cs="Times New Roman"/>
          <w:sz w:val="24"/>
          <w:szCs w:val="24"/>
        </w:rPr>
        <w:t xml:space="preserve">regional </w:t>
      </w:r>
      <w:r w:rsidR="003857FC">
        <w:rPr>
          <w:rFonts w:ascii="Times New Roman" w:hAnsi="Times New Roman" w:cs="Times New Roman"/>
          <w:sz w:val="24"/>
          <w:szCs w:val="24"/>
        </w:rPr>
        <w:t>G</w:t>
      </w:r>
      <w:r w:rsidR="002B7229">
        <w:rPr>
          <w:rFonts w:ascii="Times New Roman" w:hAnsi="Times New Roman" w:cs="Times New Roman"/>
          <w:sz w:val="24"/>
          <w:szCs w:val="24"/>
        </w:rPr>
        <w:t>ulf</w:t>
      </w:r>
      <w:r>
        <w:rPr>
          <w:rFonts w:ascii="Times New Roman" w:hAnsi="Times New Roman" w:cs="Times New Roman"/>
          <w:sz w:val="24"/>
          <w:szCs w:val="24"/>
        </w:rPr>
        <w:t xml:space="preserve"> shrimp fishery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 xml:space="preserve">ecosystem as </w:t>
      </w:r>
      <w:r w:rsidR="00201EAB">
        <w:rPr>
          <w:rFonts w:ascii="Times New Roman" w:hAnsi="Times New Roman" w:cs="Times New Roman"/>
          <w:sz w:val="24"/>
          <w:szCs w:val="24"/>
        </w:rPr>
        <w:t>a whole</w:t>
      </w:r>
      <w:proofErr w:type="gramEnd"/>
      <w:r w:rsidR="00201EA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B7229">
        <w:rPr>
          <w:rFonts w:ascii="Times New Roman" w:hAnsi="Times New Roman" w:cs="Times New Roman"/>
          <w:sz w:val="24"/>
          <w:szCs w:val="24"/>
        </w:rPr>
        <w:t xml:space="preserve">bulk of the </w:t>
      </w:r>
      <w:r>
        <w:rPr>
          <w:rFonts w:ascii="Times New Roman" w:hAnsi="Times New Roman" w:cs="Times New Roman"/>
          <w:sz w:val="24"/>
          <w:szCs w:val="24"/>
        </w:rPr>
        <w:t>fis</w:t>
      </w:r>
      <w:r w:rsidR="00201EAB">
        <w:rPr>
          <w:rFonts w:ascii="Times New Roman" w:hAnsi="Times New Roman" w:cs="Times New Roman"/>
          <w:sz w:val="24"/>
          <w:szCs w:val="24"/>
        </w:rPr>
        <w:t>hery</w:t>
      </w:r>
      <w:r>
        <w:rPr>
          <w:rFonts w:ascii="Times New Roman" w:hAnsi="Times New Roman" w:cs="Times New Roman"/>
          <w:sz w:val="24"/>
          <w:szCs w:val="24"/>
        </w:rPr>
        <w:t xml:space="preserve">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lastRenderedPageBreak/>
        <w:t>as</w:t>
      </w:r>
      <w:r>
        <w:rPr>
          <w:rFonts w:ascii="Times New Roman" w:hAnsi="Times New Roman" w:cs="Times New Roman"/>
          <w:sz w:val="24"/>
          <w:szCs w:val="24"/>
        </w:rPr>
        <w:t xml:space="preserve"> compared to stock assessment </w:t>
      </w:r>
      <w:r w:rsidR="002B7229">
        <w:rPr>
          <w:rFonts w:ascii="Times New Roman" w:hAnsi="Times New Roman" w:cs="Times New Roman"/>
          <w:sz w:val="24"/>
          <w:szCs w:val="24"/>
        </w:rPr>
        <w:t xml:space="preserve">fishing mortality </w:t>
      </w:r>
      <w:r>
        <w:rPr>
          <w:rFonts w:ascii="Times New Roman" w:hAnsi="Times New Roman" w:cs="Times New Roman"/>
          <w:sz w:val="24"/>
          <w:szCs w:val="24"/>
        </w:rPr>
        <w:t>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2018)","noteIndex":0},"citationItems":[{"id":1879,"uris":["http://zotero.org/users/783258/items/LVFADYP5"],"uri":["http://zotero.org/users/783258/items/LVFADYP5"],"itemData":{"id":1879,"type":"article-journal","title":"Stock Assessment Update for White Shrimp (Litopenaeus setiferus) in the U.S. Gulf of Mexico for the 2016 Fishing Year","author":[{"family":"Hart","given":"Rick A."}],"issued":{"date-parts":[["2017"]]}}},{"id":1880,"uris":["http://zotero.org/users/783258/items/PIT468SQ"],"uri":["http://zotero.org/users/783258/items/PIT468SQ"],"itemData":{"id":1880,"type":"article-journal","title":"Stock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However, small-scale shrimp trawling is ubiquitous</w:t>
      </w:r>
      <w:r w:rsidR="0082642E">
        <w:rPr>
          <w:rFonts w:ascii="Times New Roman" w:hAnsi="Times New Roman" w:cs="Times New Roman"/>
          <w:sz w:val="24"/>
          <w:szCs w:val="24"/>
        </w:rPr>
        <w:t xml:space="preserve"> in Barataria Bay</w:t>
      </w:r>
      <w:r>
        <w:rPr>
          <w:rFonts w:ascii="Times New Roman" w:hAnsi="Times New Roman" w:cs="Times New Roman"/>
          <w:sz w:val="24"/>
          <w:szCs w:val="24"/>
        </w:rPr>
        <w:t>, and such operations are notoriously hard to track</w:t>
      </w:r>
      <w:r w:rsidR="005C1A70">
        <w:rPr>
          <w:rFonts w:ascii="Times New Roman" w:hAnsi="Times New Roman" w:cs="Times New Roman"/>
          <w:sz w:val="24"/>
          <w:szCs w:val="24"/>
        </w:rPr>
        <w:t xml:space="preserve"> </w:t>
      </w:r>
      <w:r w:rsidR="005C1A7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{"citationID":"X5QH2u4k","properties":{"formattedCitation":"(Quetglas et al. 2016)","plainCitation":"(Quetglas et al. 2016)","noteIndex":0},"citationItems":[{"id":1864,"uris":["http://zotero.org/users/783258/items/VUNDU5XI"],"uri":["http://zotero.org/users/783258/items/VUNDU5XI"],"itemData":{"id":1864,"type":"article-journal","abstract":"Nearly 75% of European fishing vessels belongs to small-scale fisheries (SSF). However, SSF have received little attention compared to industrial fisheries. In the Mediterranean Sea, where the SSF traditionally had a high socio-economic relevance, there is a widespread interest in securing its sustainable exploitation and viability. Here we analyze the SSF from Mallorca (Balearic Islands) using fishery statistics from the last 25 years (1990–2014). Although fleet size declined markedly (−55%), landings remained constant which might be related to different, not mutually exclusive explanations such as a decrease in unreported catches, stagnant and closed market or technological creeping. Multivariate analysis revealed eight different fishing tactics corresponding to the main target species. Aggregated, these eight species accounted for 52% and 71% of SSF landings weight and value, respectively. The fishery of these species is markedly seasonal and the landings of most of them showed important fluctuations but no clear trends. In contrast with the claims of SSF having lower impact on the natural resources than other fisheries, surplus production models revealed a generalized overexploitation of these target stocks, especially for the most high-valued species. Simulations with a bioeconomic model showed that fishing effort reductions of 38% would improve the health of fish stocks while increasing the economic profits to as much as 15% from current profits. If all stocks were kept below their MSY level, the reduction in fishing effort would have to be of 53% from current values. If the economic yield from the fishery was to be maximized (MEY), fishing effort would need to be reduced by 28%. Owing to important quantities of unreported catches in the most high-valued species, output values of the stock status indicators and the bioeconomic modelling should be taken with care beyond tracking trends in the fishery.","container-title":"Ocean &amp; Coastal Management","DOI":"10.1016/j.ocecoaman.2016.09.013","ISSN":"0964-5691","journalAbbreviation":"Ocean &amp; Coastal Management","language":"en","page":"95-104","source":"ScienceDirect","title":"Assessment and management of western Mediterranean small-scale fisheries","volume":"133","author":[{"family":"Quetglas","given":"Antoni"},{"family":"Merino","given":"Gorka"},{"family":"Ordines","given":"Francesc"},{"family":"Guijarro","given":"Beatriz"},{"family":"Garau","given":"Antoni"},{"family":"Grau","given":"Antoni M."},{"family":"Oliver","given":"Pere"},{"family":"Massutí","given":"Enric"}],"issued":{"date-parts":[["2016",12,1]]}}}],"schema":"https://github.com/citation-style-language/schema/raw/master/csl-citation.json"} </w:instrText>
      </w:r>
      <w:r w:rsidR="005C1A70">
        <w:rPr>
          <w:rFonts w:ascii="Times New Roman" w:hAnsi="Times New Roman" w:cs="Times New Roman"/>
          <w:sz w:val="24"/>
          <w:szCs w:val="24"/>
        </w:rPr>
        <w:fldChar w:fldCharType="separate"/>
      </w:r>
      <w:r w:rsidR="005C1A70" w:rsidRPr="005C1A70">
        <w:rPr>
          <w:rFonts w:ascii="Times New Roman" w:hAnsi="Times New Roman" w:cs="Times New Roman"/>
          <w:sz w:val="24"/>
        </w:rPr>
        <w:t>(Quetglas et al. 2016)</w:t>
      </w:r>
      <w:r w:rsidR="005C1A70">
        <w:rPr>
          <w:rFonts w:ascii="Times New Roman" w:hAnsi="Times New Roman" w:cs="Times New Roman"/>
          <w:sz w:val="24"/>
          <w:szCs w:val="24"/>
        </w:rPr>
        <w:fldChar w:fldCharType="end"/>
      </w:r>
      <w:r>
        <w:rPr>
          <w:rFonts w:ascii="Times New Roman" w:hAnsi="Times New Roman" w:cs="Times New Roman"/>
          <w:sz w:val="24"/>
          <w:szCs w:val="24"/>
        </w:rPr>
        <w:t xml:space="preserve">. Thus, we consider our fishing mortality values, and </w:t>
      </w:r>
      <w:r w:rsidR="0042175D">
        <w:rPr>
          <w:rFonts w:ascii="Times New Roman" w:hAnsi="Times New Roman" w:cs="Times New Roman"/>
          <w:sz w:val="24"/>
          <w:szCs w:val="24"/>
        </w:rPr>
        <w:t>as a result</w:t>
      </w:r>
      <w:r w:rsidR="00283AA7">
        <w:rPr>
          <w:rFonts w:ascii="Times New Roman" w:hAnsi="Times New Roman" w:cs="Times New Roman"/>
          <w:sz w:val="24"/>
          <w:szCs w:val="24"/>
        </w:rPr>
        <w:t>,</w:t>
      </w:r>
      <w:r w:rsidR="0042175D">
        <w:rPr>
          <w:rFonts w:ascii="Times New Roman" w:hAnsi="Times New Roman" w:cs="Times New Roman"/>
          <w:sz w:val="24"/>
          <w:szCs w:val="24"/>
        </w:rPr>
        <w:t xml:space="preserve"> </w:t>
      </w:r>
      <w:r>
        <w:rPr>
          <w:rFonts w:ascii="Times New Roman" w:hAnsi="Times New Roman" w:cs="Times New Roman"/>
          <w:sz w:val="24"/>
          <w:szCs w:val="24"/>
        </w:rPr>
        <w:t>the perceived impact of fishing on functional groups heavily impacted by shrimp trawling</w:t>
      </w:r>
      <w:r w:rsidR="00092E54">
        <w:rPr>
          <w:rFonts w:ascii="Times New Roman" w:hAnsi="Times New Roman" w:cs="Times New Roman"/>
          <w:sz w:val="24"/>
          <w:szCs w:val="24"/>
        </w:rPr>
        <w:t>,</w:t>
      </w:r>
      <w:r>
        <w:rPr>
          <w:rFonts w:ascii="Times New Roman" w:hAnsi="Times New Roman" w:cs="Times New Roman"/>
          <w:sz w:val="24"/>
          <w:szCs w:val="24"/>
        </w:rPr>
        <w:t xml:space="preserve"> to be </w:t>
      </w:r>
      <w:r w:rsidR="00C02B50">
        <w:rPr>
          <w:rFonts w:ascii="Times New Roman" w:hAnsi="Times New Roman" w:cs="Times New Roman"/>
          <w:sz w:val="24"/>
          <w:szCs w:val="24"/>
        </w:rPr>
        <w:t>highly conservative</w:t>
      </w:r>
      <w:r>
        <w:rPr>
          <w:rFonts w:ascii="Times New Roman" w:hAnsi="Times New Roman" w:cs="Times New Roman"/>
          <w:sz w:val="24"/>
          <w:szCs w:val="24"/>
        </w:rPr>
        <w:t>.</w:t>
      </w:r>
      <w:r w:rsidR="00976CB0">
        <w:rPr>
          <w:rFonts w:ascii="Times New Roman" w:hAnsi="Times New Roman" w:cs="Times New Roman"/>
          <w:sz w:val="24"/>
          <w:szCs w:val="24"/>
        </w:rPr>
        <w:t xml:space="preserve"> This includes</w:t>
      </w:r>
      <w:r w:rsidR="003667DE">
        <w:rPr>
          <w:rFonts w:ascii="Times New Roman" w:hAnsi="Times New Roman" w:cs="Times New Roman"/>
          <w:sz w:val="24"/>
          <w:szCs w:val="24"/>
        </w:rPr>
        <w:t xml:space="preserve"> both </w:t>
      </w:r>
      <w:r w:rsidR="00976CB0">
        <w:rPr>
          <w:rFonts w:ascii="Times New Roman" w:hAnsi="Times New Roman" w:cs="Times New Roman"/>
          <w:sz w:val="24"/>
          <w:szCs w:val="24"/>
        </w:rPr>
        <w:t xml:space="preserve">penaeids </w:t>
      </w:r>
      <w:r w:rsidR="003667DE">
        <w:rPr>
          <w:rFonts w:ascii="Times New Roman" w:hAnsi="Times New Roman" w:cs="Times New Roman"/>
          <w:sz w:val="24"/>
          <w:szCs w:val="24"/>
        </w:rPr>
        <w:t xml:space="preserve">as well as functional groups such as small </w:t>
      </w:r>
      <w:proofErr w:type="spellStart"/>
      <w:r w:rsidR="003667DE">
        <w:rPr>
          <w:rFonts w:ascii="Times New Roman" w:hAnsi="Times New Roman" w:cs="Times New Roman"/>
          <w:sz w:val="24"/>
          <w:szCs w:val="24"/>
        </w:rPr>
        <w:t>sciaenids</w:t>
      </w:r>
      <w:proofErr w:type="spellEnd"/>
      <w:r w:rsidR="003667DE">
        <w:rPr>
          <w:rFonts w:ascii="Times New Roman" w:hAnsi="Times New Roman" w:cs="Times New Roman"/>
          <w:sz w:val="24"/>
          <w:szCs w:val="24"/>
        </w:rPr>
        <w:t xml:space="preserve"> and menhaden that are subjected to the fishery’s high rates of incidental catch </w:t>
      </w:r>
      <w:r w:rsidR="003667DE">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{"citationID":"LgFqnkZs","properties":{"formattedCitation":"(Diamond et al. 2000)","plainCitation":"(Diamond et al. 2000)","noteIndex":0},"citationItems":[{"id":1863,"uris":["http://zotero.org/users/783258/items/67QA2E2G"],"uri":["http://zotero.org/users/783258/items/67QA2E2G"],"itemData":{"id":1863,"type":"article-journal","container-title":"Canadian Journal of Fisheries and Aquatic Sciences","DOI":"10.1139/f00-154","ISSN":"0706-652X","issue":"10","journalAbbreviation":"Can. J. Fish. Aquat. Sci.","note":"publisher: NRC Research Press","page":"2010-2021","source":"cdnsciencepub.com (Atypon)","title":"Population effects of shrimp trawl bycatch on Atlantic croaker","volume":"57","author":[{"family":"Diamond","given":"Sandra L"},{"family":"Cowell","given":"Lindsay G"},{"family":"Crowder","given":"Larry B"}],"issued":{"date-parts":[["2000",10]]}}}],"schema":"https://github.com/citation-style-language/schema/raw/master/csl-citation.json"} </w:instrText>
      </w:r>
      <w:r w:rsidR="003667DE">
        <w:rPr>
          <w:rFonts w:ascii="Times New Roman" w:hAnsi="Times New Roman" w:cs="Times New Roman"/>
          <w:sz w:val="24"/>
          <w:szCs w:val="24"/>
        </w:rPr>
        <w:fldChar w:fldCharType="separate"/>
      </w:r>
      <w:r w:rsidR="003667DE" w:rsidRPr="003667DE">
        <w:rPr>
          <w:rFonts w:ascii="Times New Roman" w:hAnsi="Times New Roman" w:cs="Times New Roman"/>
          <w:sz w:val="24"/>
        </w:rPr>
        <w:t>(Diamond et al. 2000)</w:t>
      </w:r>
      <w:r w:rsidR="003667DE">
        <w:rPr>
          <w:rFonts w:ascii="Times New Roman" w:hAnsi="Times New Roman" w:cs="Times New Roman"/>
          <w:sz w:val="24"/>
          <w:szCs w:val="24"/>
        </w:rPr>
        <w:fldChar w:fldCharType="end"/>
      </w:r>
      <w:r w:rsidR="003667DE">
        <w:rPr>
          <w:rFonts w:ascii="Times New Roman" w:hAnsi="Times New Roman" w:cs="Times New Roman"/>
          <w:sz w:val="24"/>
          <w:szCs w:val="24"/>
        </w:rPr>
        <w:t xml:space="preserve">. </w:t>
      </w:r>
      <w:r w:rsidR="00DF738D">
        <w:rPr>
          <w:rFonts w:ascii="Times New Roman" w:hAnsi="Times New Roman" w:cs="Times New Roman"/>
          <w:sz w:val="24"/>
          <w:szCs w:val="24"/>
        </w:rPr>
        <w:t>A</w:t>
      </w:r>
      <w:r>
        <w:rPr>
          <w:rFonts w:ascii="Times New Roman" w:hAnsi="Times New Roman" w:cs="Times New Roman"/>
          <w:sz w:val="24"/>
          <w:szCs w:val="24"/>
        </w:rPr>
        <w:t xml:space="preserve">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w:t>
      </w:r>
      <w:r w:rsidR="00DF738D">
        <w:rPr>
          <w:rFonts w:ascii="Times New Roman" w:hAnsi="Times New Roman" w:cs="Times New Roman"/>
          <w:sz w:val="24"/>
          <w:szCs w:val="24"/>
        </w:rPr>
        <w:t>stability</w:t>
      </w:r>
      <w:r w:rsidR="00FD22D6">
        <w:rPr>
          <w:rFonts w:ascii="Times New Roman" w:hAnsi="Times New Roman" w:cs="Times New Roman"/>
          <w:sz w:val="24"/>
          <w:szCs w:val="24"/>
        </w:rPr>
        <w:t xml:space="preserve"> of </w:t>
      </w:r>
      <w:r w:rsidR="00092E54">
        <w:rPr>
          <w:rFonts w:ascii="Times New Roman" w:hAnsi="Times New Roman" w:cs="Times New Roman"/>
          <w:sz w:val="24"/>
          <w:szCs w:val="24"/>
        </w:rPr>
        <w:t xml:space="preserve">penaeids </w:t>
      </w:r>
      <w:r w:rsidR="00FD22D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2014)","noteIndex":0},"citationItems":[{"id":165,"uris":["http://zotero.org/users/783258/items/4JH3Y6C7"],"uri":["http://zotero.org/users/783258/items/4JH3Y6C7"],"itemData":{"id":165,"type":"article-journal","abstract":"The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FD22D6">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 xml:space="preserve">rawling </w:t>
      </w:r>
      <w:r w:rsidR="00C02B50">
        <w:rPr>
          <w:rFonts w:ascii="Times New Roman" w:hAnsi="Times New Roman" w:cs="Times New Roman"/>
          <w:sz w:val="24"/>
          <w:szCs w:val="24"/>
        </w:rPr>
        <w:t>substantially modifies the local habitat</w:t>
      </w:r>
      <w:r>
        <w:rPr>
          <w:rFonts w:ascii="Times New Roman" w:hAnsi="Times New Roman" w:cs="Times New Roman"/>
          <w:sz w:val="24"/>
          <w:szCs w:val="24"/>
        </w:rPr>
        <w:t>,</w:t>
      </w:r>
      <w:r w:rsidR="00071469">
        <w:rPr>
          <w:rFonts w:ascii="Times New Roman" w:hAnsi="Times New Roman" w:cs="Times New Roman"/>
          <w:sz w:val="24"/>
          <w:szCs w:val="24"/>
        </w:rPr>
        <w:t xml:space="preserve"> and thus</w:t>
      </w:r>
      <w:r w:rsidR="0042175D">
        <w:rPr>
          <w:rFonts w:ascii="Times New Roman" w:hAnsi="Times New Roman" w:cs="Times New Roman"/>
          <w:sz w:val="24"/>
          <w:szCs w:val="24"/>
        </w:rPr>
        <w:t xml:space="preserve"> </w:t>
      </w:r>
      <w:r>
        <w:rPr>
          <w:rFonts w:ascii="Times New Roman" w:hAnsi="Times New Roman" w:cs="Times New Roman"/>
          <w:sz w:val="24"/>
          <w:szCs w:val="24"/>
        </w:rPr>
        <w:t>species 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2008)","noteIndex":0},"citationItems":[{"id":1873,"uris":["http://zotero.org/users/783258/items/6LE9PJ88"],"uri":["http://zotero.org/users/783258/items/6LE9PJ88"],"itemData":{"id":1873,"type":"article-journal","abstract":"Wells,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 particularly benthic</w:t>
      </w:r>
      <w:r w:rsidR="002F06C1">
        <w:rPr>
          <w:rFonts w:ascii="Times New Roman" w:hAnsi="Times New Roman" w:cs="Times New Roman"/>
          <w:sz w:val="24"/>
          <w:szCs w:val="24"/>
        </w:rPr>
        <w:t>-</w:t>
      </w:r>
      <w:r w:rsidR="00E747D0">
        <w:rPr>
          <w:rFonts w:ascii="Times New Roman" w:hAnsi="Times New Roman" w:cs="Times New Roman"/>
          <w:sz w:val="24"/>
          <w:szCs w:val="24"/>
        </w:rPr>
        <w:t xml:space="preserve">oriented groups like small </w:t>
      </w:r>
      <w:proofErr w:type="spellStart"/>
      <w:r w:rsidR="003D62FA">
        <w:rPr>
          <w:rFonts w:ascii="Times New Roman" w:hAnsi="Times New Roman" w:cs="Times New Roman"/>
          <w:sz w:val="24"/>
          <w:szCs w:val="24"/>
        </w:rPr>
        <w:t>sciaenid</w:t>
      </w:r>
      <w:r w:rsidR="00163BBF">
        <w:rPr>
          <w:rFonts w:ascii="Times New Roman" w:hAnsi="Times New Roman" w:cs="Times New Roman"/>
          <w:sz w:val="24"/>
          <w:szCs w:val="24"/>
        </w:rPr>
        <w:t>s</w:t>
      </w:r>
      <w:proofErr w:type="spellEnd"/>
      <w:r w:rsidR="00163BBF">
        <w:rPr>
          <w:rFonts w:ascii="Times New Roman" w:hAnsi="Times New Roman" w:cs="Times New Roman"/>
          <w:sz w:val="24"/>
          <w:szCs w:val="24"/>
        </w:rPr>
        <w:t>,</w:t>
      </w:r>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 xml:space="preserve">On the other hand, other species benefit from </w:t>
      </w:r>
      <w:r w:rsidR="00163BBF">
        <w:rPr>
          <w:rFonts w:ascii="Times New Roman" w:hAnsi="Times New Roman" w:cs="Times New Roman"/>
          <w:sz w:val="24"/>
          <w:szCs w:val="24"/>
        </w:rPr>
        <w:t xml:space="preserve">scavenging on </w:t>
      </w:r>
      <w:r>
        <w:rPr>
          <w:rFonts w:ascii="Times New Roman" w:hAnsi="Times New Roman" w:cs="Times New Roman"/>
          <w:sz w:val="24"/>
          <w:szCs w:val="24"/>
        </w:rPr>
        <w:t xml:space="preserve">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2011)","noteIndex":0},"citationItems":[{"id":1876,"uris":["http://zotero.org/users/783258/items/F3QJKY45"],"uri":["http://zotero.org/users/783258/items/F3QJKY45"],"itemData":{"id":1876,"type":"article-journal","abstract":"1.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N."}],"issued":{"date-parts":[["1997"]]}}},{"id":1877,"uris":["http://zotero.org/users/783258/items/3SSSIKL9"],"uri":["http://zotero.org/users/783258/items/3SSSIKL9"],"itemData":{"id":1877,"type":"article-journal","abstract":"Shrimp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 xml:space="preserve">Of </w:t>
      </w:r>
      <w:proofErr w:type="gramStart"/>
      <w:r w:rsidR="00F0709E">
        <w:rPr>
          <w:rFonts w:ascii="Times New Roman" w:hAnsi="Times New Roman" w:cs="Times New Roman"/>
          <w:sz w:val="24"/>
          <w:szCs w:val="24"/>
        </w:rPr>
        <w:t>particular not</w:t>
      </w:r>
      <w:r w:rsidR="006A0E5A">
        <w:rPr>
          <w:rFonts w:ascii="Times New Roman" w:hAnsi="Times New Roman" w:cs="Times New Roman"/>
          <w:sz w:val="24"/>
          <w:szCs w:val="24"/>
        </w:rPr>
        <w:t>e</w:t>
      </w:r>
      <w:proofErr w:type="gramEnd"/>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 xml:space="preserve">he lost </w:t>
      </w:r>
      <w:r w:rsidR="00966119">
        <w:rPr>
          <w:rFonts w:ascii="Times New Roman" w:hAnsi="Times New Roman" w:cs="Times New Roman"/>
          <w:sz w:val="24"/>
          <w:szCs w:val="24"/>
        </w:rPr>
        <w:t>food subsidies via bycatch</w:t>
      </w:r>
      <w:r w:rsidR="00C441FE">
        <w:rPr>
          <w:rFonts w:ascii="Times New Roman" w:hAnsi="Times New Roman" w:cs="Times New Roman"/>
          <w:sz w:val="24"/>
          <w:szCs w:val="24"/>
        </w:rPr>
        <w:t xml:space="preserve">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w:t>
      </w:r>
      <w:r w:rsidR="00163BBF">
        <w:rPr>
          <w:rFonts w:ascii="Times New Roman" w:hAnsi="Times New Roman" w:cs="Times New Roman"/>
          <w:sz w:val="24"/>
          <w:szCs w:val="24"/>
        </w:rPr>
        <w:t xml:space="preserve">pelican, </w:t>
      </w:r>
      <w:r w:rsidR="00BC2552">
        <w:rPr>
          <w:rFonts w:ascii="Times New Roman" w:hAnsi="Times New Roman" w:cs="Times New Roman"/>
          <w:sz w:val="24"/>
          <w:szCs w:val="24"/>
        </w:rPr>
        <w:t>gull and tern</w:t>
      </w:r>
      <w:r w:rsidR="00163BBF">
        <w:rPr>
          <w:rFonts w:ascii="Times New Roman" w:hAnsi="Times New Roman" w:cs="Times New Roman"/>
          <w:sz w:val="24"/>
          <w:szCs w:val="24"/>
        </w:rPr>
        <w:t>, and dolphin</w:t>
      </w:r>
      <w:r w:rsidR="006A0E5A">
        <w:rPr>
          <w:rFonts w:ascii="Times New Roman" w:hAnsi="Times New Roman" w:cs="Times New Roman"/>
          <w:sz w:val="24"/>
          <w:szCs w:val="24"/>
        </w:rPr>
        <w:t xml:space="preserve"> mortality</w:t>
      </w:r>
      <w:r w:rsidR="00F0709E">
        <w:rPr>
          <w:rFonts w:ascii="Times New Roman" w:hAnsi="Times New Roman" w:cs="Times New Roman"/>
          <w:sz w:val="24"/>
          <w:szCs w:val="24"/>
        </w:rPr>
        <w:t xml:space="preserve">. </w:t>
      </w:r>
    </w:p>
    <w:p w14:paraId="5B1CCA05" w14:textId="0F64AAC9" w:rsidR="00A879DD" w:rsidRDefault="00835915" w:rsidP="00261061">
      <w:pPr>
        <w:pStyle w:val="Default"/>
        <w:spacing w:line="480" w:lineRule="auto"/>
        <w:ind w:firstLine="720"/>
        <w:rPr>
          <w:rFonts w:ascii="Times New Roman" w:hAnsi="Times New Roman" w:cs="Times New Roman"/>
        </w:rPr>
      </w:pPr>
      <w:r>
        <w:rPr>
          <w:rFonts w:ascii="Times New Roman" w:hAnsi="Times New Roman" w:cs="Times New Roman"/>
        </w:rPr>
        <w:t xml:space="preserve">In our model, dolphins exerted the strongest top-down control on small </w:t>
      </w:r>
      <w:proofErr w:type="spellStart"/>
      <w:r w:rsidR="003D62FA">
        <w:rPr>
          <w:rFonts w:ascii="Times New Roman" w:hAnsi="Times New Roman" w:cs="Times New Roman"/>
        </w:rPr>
        <w:t>sciaenid</w:t>
      </w:r>
      <w:r w:rsidR="0054068D">
        <w:rPr>
          <w:rFonts w:ascii="Times New Roman" w:hAnsi="Times New Roman" w:cs="Times New Roman"/>
        </w:rPr>
        <w:t>s</w:t>
      </w:r>
      <w:proofErr w:type="spellEnd"/>
      <w:r w:rsidR="00261061">
        <w:rPr>
          <w:rFonts w:ascii="Times New Roman" w:hAnsi="Times New Roman" w:cs="Times New Roman"/>
        </w:rPr>
        <w:t xml:space="preserve">, and the decrease in survival and reproduction of dolphins may have played a role in the </w:t>
      </w:r>
      <w:r w:rsidR="00D23EB9">
        <w:rPr>
          <w:rFonts w:ascii="Times New Roman" w:hAnsi="Times New Roman" w:cs="Times New Roman"/>
        </w:rPr>
        <w:t>stability</w:t>
      </w:r>
      <w:r w:rsidR="00261061">
        <w:rPr>
          <w:rFonts w:ascii="Times New Roman" w:hAnsi="Times New Roman" w:cs="Times New Roman"/>
        </w:rPr>
        <w:t xml:space="preserve"> of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Pr>
          <w:rFonts w:ascii="Times New Roman" w:hAnsi="Times New Roman" w:cs="Times New Roman"/>
        </w:rPr>
        <w:t xml:space="preserve">. These fish were the most common prey item in dolphin stomachs recovered following the oil spill, making up over one-third of all items </w:t>
      </w:r>
      <w:r>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{"citationID":"HJW91sjE","properties":{"formattedCitation":"(Bowen-Stevens et al. 2021)","plainCitation":"(Bowen-Stevens et al. 2021)","noteIndex":0},"citationItems":[{"id":1871,"uris":["http://zotero.org/users/783258/items/WQUPVRGB"],"uri":["http://zotero.org/users/783258/items/WQUPVRGB"],"itemData":{"id":1871,"type":"article-journal","abstract":"The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Pr>
          <w:rFonts w:ascii="Times New Roman" w:hAnsi="Times New Roman" w:cs="Times New Roman"/>
        </w:rPr>
        <w:fldChar w:fldCharType="separate"/>
      </w:r>
      <w:r w:rsidRPr="003A46A8">
        <w:rPr>
          <w:rFonts w:ascii="Times New Roman" w:hAnsi="Times New Roman" w:cs="Times New Roman"/>
        </w:rPr>
        <w:t>(Bowen-Stevens et al. 2021)</w:t>
      </w:r>
      <w:r>
        <w:rPr>
          <w:rFonts w:ascii="Times New Roman" w:hAnsi="Times New Roman" w:cs="Times New Roman"/>
        </w:rPr>
        <w:fldChar w:fldCharType="end"/>
      </w:r>
      <w:r>
        <w:rPr>
          <w:rFonts w:ascii="Times New Roman" w:hAnsi="Times New Roman" w:cs="Times New Roman"/>
        </w:rPr>
        <w:t xml:space="preserve">. In our model,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Pr>
          <w:rFonts w:ascii="Times New Roman" w:hAnsi="Times New Roman" w:cs="Times New Roman"/>
        </w:rPr>
        <w:t xml:space="preserve"> made up over two-thirds of dolphin diet by mass. </w:t>
      </w:r>
      <w:r w:rsidR="00AE79BD">
        <w:rPr>
          <w:rFonts w:ascii="Times New Roman" w:hAnsi="Times New Roman" w:cs="Times New Roman"/>
        </w:rPr>
        <w:t xml:space="preserve">The Barataria Bay dolphin population experienced a range of physiological impacts from the oil spill, many of which went </w:t>
      </w:r>
      <w:r w:rsidR="00AE79BD">
        <w:rPr>
          <w:rFonts w:ascii="Times New Roman" w:hAnsi="Times New Roman" w:cs="Times New Roman"/>
        </w:rPr>
        <w:lastRenderedPageBreak/>
        <w:t xml:space="preserve">on for years </w:t>
      </w:r>
      <w:r w:rsidR="00AE79BD">
        <w:rPr>
          <w:rFonts w:ascii="Times New Roman" w:hAnsi="Times New Roman" w:cs="Times New Roman"/>
        </w:rPr>
        <w:fldChar w:fldCharType="begin"/>
      </w:r>
      <w:r w:rsidR="00D1191A">
        <w:rPr>
          <w:rFonts w:ascii="Times New Roman" w:hAnsi="Times New Roman" w:cs="Times New Roman"/>
        </w:rPr>
        <w:instrText xml:space="preserve"> ADDIN ZOTERO_ITEM CSL_CITATION {"citationID":"30FEs6CV","properties":{"formattedCitation":"(Schwacke et al. 2013)","plainCitation":"(Schwacke et al. 2013)","noteIndex":0},"citationItems":[{"id":387,"uris":["http://zotero.org/users/783258/items/X55T5BX6"],"uri":["http://zotero.org/users/783258/items/X55T5BX6"],"itemData":{"id":387,"type":"article-journal","container-title":"Environmental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(Schwacke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B572B6">
        <w:rPr>
          <w:rFonts w:ascii="Times New Roman" w:hAnsi="Times New Roman" w:cs="Times New Roman"/>
        </w:rPr>
        <w:instrText xml:space="preserve"> ADDIN ZOTERO_ITEM CSL_CITATION {"citationID":"eO6HLmSQ","properties":{"formattedCitation":"(De Guise et al. 2021)","plainCitation":"(De Guise et al. 2021)","noteIndex":0},"citationItems":[{"id":1872,"uris":["http://zotero.org/users/783258/items/F9ULZRQF"],"uri":["http://zotero.org/users/783258/items/F9ULZRQF"],"itemData":{"id":1872,"type":"article-journal","abstract":"Health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resolution of surveys and a lack of direct measurements of the mortality processes. Thus, any attempts to do so likely underestimate the total. This is 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D1191A">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386,"uris":["http://zotero.org/users/783258/items/8JR97AF2"],"uri":["http://zotero.org/users/783258/items/8JR97AF2"],"itemData":{"id":386,"type":"article-journal","container-title":"Science","DOI":"https://doi.org/10.1126/science.1084282","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predator population productivity. </w:t>
      </w:r>
      <w:r w:rsidR="00876CE5">
        <w:rPr>
          <w:rFonts w:ascii="Times New Roman" w:hAnsi="Times New Roman" w:cs="Times New Roman"/>
          <w:color w:val="1B1C20"/>
        </w:rPr>
        <w:t xml:space="preserve">Our results indicate that any significant dolphin mortality event may have impacted small </w:t>
      </w:r>
      <w:r w:rsidR="003D62FA">
        <w:rPr>
          <w:rFonts w:ascii="Times New Roman" w:hAnsi="Times New Roman" w:cs="Times New Roman"/>
          <w:color w:val="1B1C20"/>
        </w:rPr>
        <w:t>sciaenid</w:t>
      </w:r>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7B17EB82"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2017)","noteIndex":0},"citationItems":[{"id":45,"uris":["http://zotero.org/users/783258/items/UTGR4JTS"],"uri":["http://zotero.org/users/783258/items/UTGR4JTS"],"itemData":{"id":45,"type":"article-journal","abstract":"Gulf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we assumed a much lower seabird diet fr</w:t>
      </w:r>
      <w:r w:rsidR="00E729C8">
        <w:rPr>
          <w:rFonts w:ascii="Times New Roman" w:hAnsi="Times New Roman" w:cs="Times New Roman"/>
          <w:sz w:val="24"/>
          <w:szCs w:val="24"/>
        </w:rPr>
        <w:t xml:space="preserve">action to be </w:t>
      </w:r>
      <w:r w:rsidR="00B6405D">
        <w:rPr>
          <w:rFonts w:ascii="Times New Roman" w:hAnsi="Times New Roman" w:cs="Times New Roman"/>
          <w:sz w:val="24"/>
          <w:szCs w:val="24"/>
        </w:rPr>
        <w:t xml:space="preserve">comprised of </w:t>
      </w:r>
      <w:r w:rsidR="00E729C8">
        <w:rPr>
          <w:rFonts w:ascii="Times New Roman" w:hAnsi="Times New Roman" w:cs="Times New Roman"/>
          <w:sz w:val="24"/>
          <w:szCs w:val="24"/>
        </w:rPr>
        <w:t>menhaden</w:t>
      </w:r>
      <w:r w:rsidR="00B6405D">
        <w:rPr>
          <w:rFonts w:ascii="Times New Roman" w:hAnsi="Times New Roman" w:cs="Times New Roman"/>
          <w:sz w:val="24"/>
          <w:szCs w:val="24"/>
        </w:rPr>
        <w:t xml:space="preserve"> than did Short et al. (2017), who presumed 50% of seabird diets were menhaden;</w:t>
      </w:r>
      <w:r w:rsidR="00E729C8">
        <w:rPr>
          <w:rFonts w:ascii="Times New Roman" w:hAnsi="Times New Roman" w:cs="Times New Roman"/>
          <w:sz w:val="24"/>
          <w:szCs w:val="24"/>
        </w:rPr>
        <w:t xml:space="preserve"> and 2</w:t>
      </w:r>
      <w:r>
        <w:rPr>
          <w:rFonts w:ascii="Times New Roman" w:hAnsi="Times New Roman" w:cs="Times New Roman"/>
          <w:sz w:val="24"/>
          <w:szCs w:val="24"/>
        </w:rPr>
        <w:t>) we assumed a lower seabird consumption rate</w:t>
      </w:r>
      <w:r w:rsidR="00B6405D">
        <w:rPr>
          <w:rFonts w:ascii="Times New Roman" w:hAnsi="Times New Roman" w:cs="Times New Roman"/>
          <w:sz w:val="24"/>
          <w:szCs w:val="24"/>
        </w:rPr>
        <w:t xml:space="preserve"> relative to Short et al. (2017)</w:t>
      </w:r>
      <w:r>
        <w:rPr>
          <w:rFonts w:ascii="Times New Roman" w:hAnsi="Times New Roman" w:cs="Times New Roman"/>
          <w:sz w:val="24"/>
          <w:szCs w:val="24"/>
        </w:rPr>
        <w:t xml:space="preserve">. </w:t>
      </w:r>
      <w:r w:rsidR="009468A9">
        <w:rPr>
          <w:rFonts w:ascii="Times New Roman" w:hAnsi="Times New Roman" w:cs="Times New Roman"/>
          <w:sz w:val="24"/>
          <w:szCs w:val="24"/>
        </w:rPr>
        <w:t xml:space="preserve">Unfortunately, </w:t>
      </w:r>
      <w:proofErr w:type="gramStart"/>
      <w:r w:rsidR="009468A9">
        <w:rPr>
          <w:rFonts w:ascii="Times New Roman" w:hAnsi="Times New Roman" w:cs="Times New Roman"/>
          <w:sz w:val="24"/>
          <w:szCs w:val="24"/>
        </w:rPr>
        <w:t>b</w:t>
      </w:r>
      <w:r>
        <w:rPr>
          <w:rFonts w:ascii="Times New Roman" w:hAnsi="Times New Roman" w:cs="Times New Roman"/>
          <w:sz w:val="24"/>
          <w:szCs w:val="24"/>
        </w:rPr>
        <w:t>oth of these</w:t>
      </w:r>
      <w:proofErr w:type="gramEnd"/>
      <w:r>
        <w:rPr>
          <w:rFonts w:ascii="Times New Roman" w:hAnsi="Times New Roman" w:cs="Times New Roman"/>
          <w:sz w:val="24"/>
          <w:szCs w:val="24"/>
        </w:rPr>
        <w:t xml:space="preserv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Interestingly, consumption from 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or 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p>
    <w:p w14:paraId="235FB2D3" w14:textId="4DCEBB3D"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701F3">
        <w:rPr>
          <w:rFonts w:ascii="Times New Roman" w:hAnsi="Times New Roman" w:cs="Times New Roman"/>
          <w:sz w:val="24"/>
          <w:szCs w:val="24"/>
        </w:rPr>
        <w:t xml:space="preserve">While we explored two key pathways for stability of the nekton community following the </w:t>
      </w:r>
      <w:r w:rsidR="00C701F3">
        <w:rPr>
          <w:rFonts w:ascii="Times New Roman" w:hAnsi="Times New Roman" w:cs="Times New Roman"/>
          <w:i/>
          <w:sz w:val="24"/>
          <w:szCs w:val="24"/>
        </w:rPr>
        <w:t xml:space="preserve">Deepwater Horizon </w:t>
      </w:r>
      <w:r w:rsidR="00C701F3">
        <w:rPr>
          <w:rFonts w:ascii="Times New Roman" w:hAnsi="Times New Roman" w:cs="Times New Roman"/>
          <w:sz w:val="24"/>
          <w:szCs w:val="24"/>
        </w:rPr>
        <w:t xml:space="preserve">oil spill, </w:t>
      </w:r>
      <w:proofErr w:type="gramStart"/>
      <w:r w:rsidR="00C701F3">
        <w:rPr>
          <w:rFonts w:ascii="Times New Roman" w:hAnsi="Times New Roman" w:cs="Times New Roman"/>
          <w:sz w:val="24"/>
          <w:szCs w:val="24"/>
        </w:rPr>
        <w:t>a number of</w:t>
      </w:r>
      <w:proofErr w:type="gramEnd"/>
      <w:r w:rsidR="00C701F3">
        <w:rPr>
          <w:rFonts w:ascii="Times New Roman" w:hAnsi="Times New Roman" w:cs="Times New Roman"/>
          <w:sz w:val="24"/>
          <w:szCs w:val="24"/>
        </w:rPr>
        <w:t xml:space="preserve"> studies have employed ecosystem models to explore how the spill impacted </w:t>
      </w:r>
      <w:r w:rsidR="005855E0">
        <w:rPr>
          <w:rFonts w:ascii="Times New Roman" w:hAnsi="Times New Roman" w:cs="Times New Roman"/>
          <w:sz w:val="24"/>
          <w:szCs w:val="24"/>
        </w:rPr>
        <w:t xml:space="preserve">both </w:t>
      </w:r>
      <w:r w:rsidR="00C701F3">
        <w:rPr>
          <w:rFonts w:ascii="Times New Roman" w:hAnsi="Times New Roman" w:cs="Times New Roman"/>
          <w:sz w:val="24"/>
          <w:szCs w:val="24"/>
        </w:rPr>
        <w:t xml:space="preserve">populations and the food web as a whole.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2017)","noteIndex":0},"citationItems":[{"id":50,"uris":["http://zotero.org/users/783258/items/PC7A9ZPU"],"uri":["http://zotero.org/users/783258/items/PC7A9ZPU"],"itemData":{"id":50,"type":"article-journal","container-title":"Frontiers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{"citationID":"W6BupHns","properties":{"formattedCitation":"(Ward et al. 2018)","plainCitation":"(Ward et al. 2018)","noteIndex":0},"citationItems":[{"id":382,"uris":["http://zotero.org/users/783258/items/I9X4FZ9F"],"uri":["http://zotero.org/users/783258/items/I9X4FZ9F"],"itemData":{"id":382,"type":"article-journal","abstract":"Quantifying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w:t>
      </w:r>
      <w:r w:rsidR="00A81035">
        <w:rPr>
          <w:rFonts w:ascii="Times New Roman" w:hAnsi="Times New Roman" w:cs="Times New Roman"/>
          <w:sz w:val="24"/>
          <w:szCs w:val="24"/>
        </w:rPr>
        <w:t>coastal waters across the northern Gulf of Mexico</w:t>
      </w:r>
      <w:r w:rsidR="003E6DF9">
        <w:rPr>
          <w:rFonts w:ascii="Times New Roman" w:hAnsi="Times New Roman" w:cs="Times New Roman"/>
          <w:sz w:val="24"/>
          <w:szCs w:val="24"/>
        </w:rPr>
        <w:t>,</w:t>
      </w:r>
      <w:r w:rsidR="003E6DF9" w:rsidRPr="004B0FDA">
        <w:rPr>
          <w:rFonts w:ascii="Times New Roman" w:hAnsi="Times New Roman" w:cs="Times New Roman"/>
          <w:sz w:val="24"/>
          <w:szCs w:val="24"/>
        </w:rPr>
        <w:t xml:space="preserve"> is</w:t>
      </w:r>
      <w:r w:rsidR="000A77A9">
        <w:rPr>
          <w:rFonts w:ascii="Times New Roman" w:hAnsi="Times New Roman" w:cs="Times New Roman"/>
          <w:sz w:val="24"/>
          <w:szCs w:val="24"/>
        </w:rPr>
        <w:t xml:space="preserve"> resilient</w:t>
      </w:r>
      <w:r w:rsidR="003E6DF9" w:rsidRPr="004B0FDA">
        <w:rPr>
          <w:rFonts w:ascii="Times New Roman" w:hAnsi="Times New Roman" w:cs="Times New Roman"/>
          <w:sz w:val="24"/>
          <w:szCs w:val="24"/>
        </w:rPr>
        <w:t xml:space="preserve"> and likely has 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r w:rsidR="00E543CD">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2021)","noteIndex":0},"citationItems":[{"id":1870,"uris":["http://zotero.org/users/783258/items/Y35CUJCY"],"uri":["http://zotero.org/users/783258/items/Y35CUJCY"],"itemData":{"id":1870,"type":"article-journal","abstract":"A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r w:rsidR="00A81035">
        <w:rPr>
          <w:rFonts w:ascii="Times New Roman" w:hAnsi="Times New Roman" w:cs="Times New Roman"/>
          <w:sz w:val="24"/>
          <w:szCs w:val="24"/>
        </w:rPr>
        <w:t>.</w:t>
      </w:r>
      <w:r w:rsidR="00E543CD">
        <w:rPr>
          <w:rFonts w:ascii="Times New Roman" w:hAnsi="Times New Roman" w:cs="Times New Roman"/>
          <w:sz w:val="24"/>
          <w:szCs w:val="24"/>
        </w:rPr>
        <w:t xml:space="preserve"> </w:t>
      </w:r>
      <w:r w:rsidR="00E03521">
        <w:rPr>
          <w:rFonts w:ascii="Times New Roman" w:hAnsi="Times New Roman" w:cs="Times New Roman"/>
          <w:sz w:val="24"/>
          <w:szCs w:val="24"/>
        </w:rPr>
        <w:t>This 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of the whole Gulf of Mexico found very strong impacts of the oil spill on demersal and reef fish populations, and little impact from fishery closures</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{"citationID":"xpQOYm75","properties":{"formattedCitation":"(Ainsworth et al. 2018)","plainCitation":"(Ainsworth et al. 2018)","noteIndex":0},"citationItems":[{"id":2759,"uris":["http://zotero.org/users/783258/items/4BWJHWNX"],"uri":["http://zotero.org/users/783258/items/4BWJHWNX"],"itemData":{"id":2759,"type":"article-journal","container-title":"PloS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w:t>
      </w:r>
      <w:r w:rsidR="00121B89">
        <w:rPr>
          <w:rFonts w:ascii="Times New Roman" w:hAnsi="Times New Roman" w:cs="Times New Roman"/>
          <w:sz w:val="24"/>
          <w:szCs w:val="24"/>
        </w:rPr>
        <w:fldChar w:fldCharType="end"/>
      </w:r>
      <w:r w:rsidR="00C701F3">
        <w:rPr>
          <w:rFonts w:ascii="Times New Roman" w:hAnsi="Times New Roman" w:cs="Times New Roman"/>
          <w:sz w:val="24"/>
          <w:szCs w:val="24"/>
        </w:rPr>
        <w:t xml:space="preserve">. </w:t>
      </w:r>
      <w:r w:rsidR="00A81035">
        <w:rPr>
          <w:rFonts w:ascii="Times New Roman" w:hAnsi="Times New Roman" w:cs="Times New Roman"/>
          <w:sz w:val="24"/>
          <w:szCs w:val="24"/>
        </w:rPr>
        <w:t>T</w:t>
      </w:r>
      <w:r w:rsidR="0004270C">
        <w:rPr>
          <w:rFonts w:ascii="Times New Roman" w:hAnsi="Times New Roman" w:cs="Times New Roman"/>
          <w:sz w:val="24"/>
          <w:szCs w:val="24"/>
        </w:rPr>
        <w: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w:t>
      </w:r>
      <w:proofErr w:type="gramStart"/>
      <w:r w:rsidR="0004270C">
        <w:rPr>
          <w:rFonts w:ascii="Times New Roman" w:hAnsi="Times New Roman" w:cs="Times New Roman"/>
          <w:sz w:val="24"/>
          <w:szCs w:val="24"/>
        </w:rPr>
        <w:t>and also</w:t>
      </w:r>
      <w:proofErr w:type="gramEnd"/>
      <w:r w:rsidR="0004270C">
        <w:rPr>
          <w:rFonts w:ascii="Times New Roman" w:hAnsi="Times New Roman" w:cs="Times New Roman"/>
          <w:sz w:val="24"/>
          <w:szCs w:val="24"/>
        </w:rPr>
        <w:t xml:space="preserve">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toxicological studies. However, these </w:t>
      </w:r>
      <w:r w:rsidR="00A81035">
        <w:rPr>
          <w:rFonts w:ascii="Times New Roman" w:hAnsi="Times New Roman" w:cs="Times New Roman"/>
          <w:sz w:val="24"/>
          <w:szCs w:val="24"/>
        </w:rPr>
        <w:t xml:space="preserve">toxicological </w:t>
      </w:r>
      <w:r w:rsidR="0004270C">
        <w:rPr>
          <w:rFonts w:ascii="Times New Roman" w:hAnsi="Times New Roman" w:cs="Times New Roman"/>
          <w:sz w:val="24"/>
          <w:szCs w:val="24"/>
        </w:rPr>
        <w:t>studies 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 xml:space="preserve">world situations, both in response to the </w:t>
      </w:r>
      <w:r w:rsidR="0004270C" w:rsidRPr="00BA6B75">
        <w:rPr>
          <w:rFonts w:ascii="Times New Roman" w:hAnsi="Times New Roman" w:cs="Times New Roman"/>
          <w:i/>
          <w:sz w:val="24"/>
          <w:szCs w:val="24"/>
        </w:rPr>
        <w:t>Deepwater Horizon</w:t>
      </w:r>
      <w:r w:rsidR="0004270C">
        <w:rPr>
          <w:rFonts w:ascii="Times New Roman" w:hAnsi="Times New Roman" w:cs="Times New Roman"/>
          <w:sz w:val="24"/>
          <w:szCs w:val="24"/>
        </w:rPr>
        <w:t xml:space="preserve"> oil spill, 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{"citationID":"hKwecO84","properties":{"formattedCitation":"(Fodrie et al. 2014; Shelton et al. 2018)","plainCitation":"(Fodrie et al. 2014; Shelton et al. 2018)","noteIndex":0},"citationItems":[{"id":48,"uris":["http://zotero.org/users/783258/items/IANH8UUZ"],"uri":["http://zotero.org/users/783258/items/IANH8UUZ"],"itemData":{"id":48,"type":"article-journal","abstract":"Syntheses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47,"uris":["http://zotero.org/users/783258/items/H73PEC6V"],"uri":["http://zotero.org/users/783258/items/H73PEC6V"],"itemData":{"id":47,"type":"article-journal","container-title":"ICES Journal of Marine Science","DOI":"https://doi.org/10.1093/icesjms/fsx079","issue":"1","page":"287-297","source":"Google Scholar","title":"Spatio-temporal models reveal subtle changes to demersal communities following the Exxon Valdez oil spill","volume":"75","author":[{"family":"Shelton","given":"Andrew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C."},{"literal":"others"}],"issued":{"date-parts":[["2018"]]}}}],"schema":"https://github.com/citation-style-language/schema/raw/master/csl-citation.json"} </w:instrText>
      </w:r>
      <w:r w:rsidR="0004270C">
        <w:rPr>
          <w:rFonts w:ascii="Times New Roman" w:hAnsi="Times New Roman" w:cs="Times New Roman"/>
          <w:sz w:val="24"/>
          <w:szCs w:val="24"/>
        </w:rPr>
        <w:fldChar w:fldCharType="separate"/>
      </w:r>
      <w:r w:rsidR="00D1191A" w:rsidRPr="00D1191A">
        <w:rPr>
          <w:rFonts w:ascii="Times New Roman" w:hAnsi="Times New Roman" w:cs="Times New Roman"/>
          <w:sz w:val="24"/>
        </w:rPr>
        <w:t>(Fodrie et al. 2014; Shelton et al. 2018)</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r w:rsidR="0079549B">
        <w:rPr>
          <w:rFonts w:ascii="Times New Roman" w:hAnsi="Times New Roman" w:cs="Times New Roman"/>
          <w:sz w:val="24"/>
          <w:szCs w:val="24"/>
        </w:rPr>
        <w:t xml:space="preserve">This growing body of </w:t>
      </w:r>
      <w:r w:rsidR="00C701F3">
        <w:rPr>
          <w:rFonts w:ascii="Times New Roman" w:hAnsi="Times New Roman" w:cs="Times New Roman"/>
          <w:sz w:val="24"/>
          <w:szCs w:val="24"/>
        </w:rPr>
        <w:t xml:space="preserve">ecosystem modeling </w:t>
      </w:r>
      <w:r w:rsidR="0079549B">
        <w:rPr>
          <w:rFonts w:ascii="Times New Roman" w:hAnsi="Times New Roman" w:cs="Times New Roman"/>
          <w:sz w:val="24"/>
          <w:szCs w:val="24"/>
        </w:rPr>
        <w:t xml:space="preserve">research at varying levels of complexity </w:t>
      </w:r>
      <w:r w:rsidR="001A34B6">
        <w:rPr>
          <w:rFonts w:ascii="Times New Roman" w:hAnsi="Times New Roman" w:cs="Times New Roman"/>
          <w:sz w:val="24"/>
          <w:szCs w:val="24"/>
        </w:rPr>
        <w:t>indicates</w:t>
      </w:r>
      <w:r w:rsidR="00D23EB9">
        <w:rPr>
          <w:rFonts w:ascii="Times New Roman" w:hAnsi="Times New Roman" w:cs="Times New Roman"/>
          <w:sz w:val="24"/>
          <w:szCs w:val="24"/>
        </w:rPr>
        <w:t xml:space="preserve"> both</w:t>
      </w:r>
      <w:r w:rsidR="001A34B6">
        <w:rPr>
          <w:rFonts w:ascii="Times New Roman" w:hAnsi="Times New Roman" w:cs="Times New Roman"/>
          <w:sz w:val="24"/>
          <w:szCs w:val="24"/>
        </w:rPr>
        <w:t xml:space="preserve"> </w:t>
      </w:r>
      <w:r w:rsidR="003D0CB7">
        <w:rPr>
          <w:rFonts w:ascii="Times New Roman" w:hAnsi="Times New Roman" w:cs="Times New Roman"/>
          <w:sz w:val="24"/>
          <w:szCs w:val="24"/>
        </w:rPr>
        <w:t>pathways for</w:t>
      </w:r>
      <w:r w:rsidR="00D23EB9">
        <w:rPr>
          <w:rFonts w:ascii="Times New Roman" w:hAnsi="Times New Roman" w:cs="Times New Roman"/>
          <w:sz w:val="24"/>
          <w:szCs w:val="24"/>
        </w:rPr>
        <w:t xml:space="preserve"> stability</w:t>
      </w:r>
      <w:r w:rsidR="003D0CB7">
        <w:rPr>
          <w:rFonts w:ascii="Times New Roman" w:hAnsi="Times New Roman" w:cs="Times New Roman"/>
          <w:sz w:val="24"/>
          <w:szCs w:val="24"/>
        </w:rPr>
        <w:t xml:space="preserve">, </w:t>
      </w:r>
      <w:r w:rsidR="00C701F3">
        <w:rPr>
          <w:rFonts w:ascii="Times New Roman" w:hAnsi="Times New Roman" w:cs="Times New Roman"/>
          <w:sz w:val="24"/>
          <w:szCs w:val="24"/>
        </w:rPr>
        <w:t>as</w:t>
      </w:r>
      <w:r w:rsidR="003D0CB7">
        <w:rPr>
          <w:rFonts w:ascii="Times New Roman" w:hAnsi="Times New Roman" w:cs="Times New Roman"/>
          <w:sz w:val="24"/>
          <w:szCs w:val="24"/>
        </w:rPr>
        <w:t xml:space="preserve"> we 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{"citationID":"SDd2dP3i","properties":{"formattedCitation":"(Ainsworth et al. 2021)","plainCitation":"(Ainsworth et al. 2021)","noteIndex":0},"citationItems":[{"id":2760,"uris":["http://zotero.org/users/783258/items/WXRKT9FZ"],"uri":["http://zotero.org/users/783258/items/WXRKT9FZ"],"itemData":{"id":2760,"type":"article-journal","container-title":"Environmental Modelling &amp; Software","DOI":"https://doi.org/10.1016/j.envsoft.2021.105070","note":"publisher: Elsevier","page":"105070","source":"Google Scholar","title":"Ten years of modeling the Deepwater Horizon oil spill","volume":"142","author":[{"family":"Ainsworth","given":"Cameron H."},{"family":"Chassignet","given":"Eric P."},{"family":"French-McCay","given":"D."},{"family":"Beegle-Krause","given":"Cynthia Juyne"},{"family":"Berenshtein","given":"Igal"},{"family":"Englehardt","given":"J."},{"family":"Fiddaman","given":"Thomas"},{"family":"Huang","given":"Haosheng"},{"family":"Huettel","given":"Markus"},{"family":"Justic","given":"Dubravko"}],"issued":{"date-parts":[["2021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2021)</w:t>
      </w:r>
      <w:r w:rsidR="00121B89">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039A5F62" w14:textId="3893A99A" w:rsidR="006D313D" w:rsidRDefault="006D313D" w:rsidP="005D6BD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Three important caveats to this study relate to 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5E6417">
        <w:rPr>
          <w:rFonts w:ascii="Times New Roman" w:hAnsi="Times New Roman" w:cs="Times New Roman"/>
          <w:sz w:val="24"/>
          <w:szCs w:val="24"/>
        </w:rPr>
        <w:t xml:space="preserve">the </w:t>
      </w:r>
      <w:r w:rsidR="008679DB" w:rsidRPr="005E6417">
        <w:rPr>
          <w:rFonts w:ascii="Times New Roman" w:hAnsi="Times New Roman" w:cs="Times New Roman"/>
          <w:sz w:val="24"/>
          <w:szCs w:val="24"/>
        </w:rPr>
        <w:t>wide</w:t>
      </w:r>
      <w:r w:rsidR="009116B3" w:rsidRPr="005E6417">
        <w:rPr>
          <w:rFonts w:ascii="Times New Roman" w:hAnsi="Times New Roman" w:cs="Times New Roman"/>
          <w:sz w:val="24"/>
          <w:szCs w:val="24"/>
        </w:rPr>
        <w:t xml:space="preserve"> response intervals from the generalized equilibrium </w:t>
      </w:r>
      <w:r w:rsidR="009116B3" w:rsidRPr="005E6417">
        <w:rPr>
          <w:rFonts w:ascii="Times New Roman" w:hAnsi="Times New Roman" w:cs="Times New Roman"/>
          <w:sz w:val="24"/>
          <w:szCs w:val="24"/>
        </w:rPr>
        <w:lastRenderedPageBreak/>
        <w:t>model</w:t>
      </w:r>
      <w:r w:rsidRPr="005E6417">
        <w:rPr>
          <w:rFonts w:ascii="Times New Roman" w:hAnsi="Times New Roman" w:cs="Times New Roman"/>
          <w:sz w:val="24"/>
          <w:szCs w:val="24"/>
        </w:rPr>
        <w:t>.</w:t>
      </w:r>
      <w:r>
        <w:rPr>
          <w:rFonts w:ascii="Times New Roman" w:hAnsi="Times New Roman" w:cs="Times New Roman"/>
          <w:sz w:val="24"/>
          <w:szCs w:val="24"/>
        </w:rPr>
        <w:t xml:space="preserve"> First, our model does not explicitly consider the impact of the oil spill on marsh habitats. 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food, predator avoidance, or nesting </w:t>
      </w:r>
      <w:r>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2016)","noteIndex":0},"citationItems":[{"id":1874,"uris":["http://zotero.org/users/783258/items/498ZT6AH"],"uri":["http://zotero.org/users/783258/items/498ZT6AH"],"itemData":{"id":1874,"type":"article-journal","container-title":"Proceedings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R."}],"issued":{"date-parts":[["2012",7,10]]}}},{"id":1875,"uris":["http://zotero.org/users/783258/items/MCJG2BQX"],"uri":["http://zotero.org/users/783258/items/MCJG2BQX"],"itemData":{"id":1875,"type":"article-journal","abstract":"Ecosystem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0F68">
        <w:rPr>
          <w:rFonts w:ascii="Times New Roman" w:hAnsi="Times New Roman" w:cs="Times New Roman"/>
          <w:sz w:val="24"/>
          <w:szCs w:val="24"/>
        </w:rPr>
        <w:t xml:space="preserve">Some juvenile life stages of our five focal functional groups are found in higher densities in and around marsh edges, and for those that do not rely </w:t>
      </w:r>
      <w:r w:rsidR="00B572B6">
        <w:rPr>
          <w:rFonts w:ascii="Times New Roman" w:hAnsi="Times New Roman" w:cs="Times New Roman"/>
          <w:sz w:val="24"/>
          <w:szCs w:val="24"/>
        </w:rPr>
        <w:t xml:space="preserve">directly </w:t>
      </w:r>
      <w:r w:rsidR="000D0F68">
        <w:rPr>
          <w:rFonts w:ascii="Times New Roman" w:hAnsi="Times New Roman" w:cs="Times New Roman"/>
          <w:sz w:val="24"/>
          <w:szCs w:val="24"/>
        </w:rPr>
        <w:t>on marsh</w:t>
      </w:r>
      <w:r w:rsidR="00B572B6">
        <w:rPr>
          <w:rFonts w:ascii="Times New Roman" w:hAnsi="Times New Roman" w:cs="Times New Roman"/>
          <w:sz w:val="24"/>
          <w:szCs w:val="24"/>
        </w:rPr>
        <w:t xml:space="preserve"> habitat</w:t>
      </w:r>
      <w:r w:rsidR="000D0F68">
        <w:rPr>
          <w:rFonts w:ascii="Times New Roman" w:hAnsi="Times New Roman" w:cs="Times New Roman"/>
          <w:sz w:val="24"/>
          <w:szCs w:val="24"/>
        </w:rPr>
        <w:t xml:space="preserve">, </w:t>
      </w:r>
      <w:r w:rsidR="00926922">
        <w:rPr>
          <w:rFonts w:ascii="Times New Roman" w:hAnsi="Times New Roman" w:cs="Times New Roman"/>
          <w:sz w:val="24"/>
          <w:szCs w:val="24"/>
        </w:rPr>
        <w:t xml:space="preserve">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0D0F68">
        <w:rPr>
          <w:rFonts w:ascii="Times New Roman" w:hAnsi="Times New Roman" w:cs="Times New Roman"/>
          <w:sz w:val="24"/>
          <w:szCs w:val="24"/>
        </w:rPr>
        <w:t xml:space="preserve">do </w:t>
      </w:r>
      <w:r w:rsidR="00B572B6">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{"citationID":"whRJQCtd","properties":{"formattedCitation":"(Minello and Rozas 2002; Rozas and Minello 2015)","plainCitation":"(Minello and Rozas 2002; Rozas and Minello 2015)","noteIndex":0},"citationItems":[{"id":2752,"uris":["http://zotero.org/users/783258/items/XDAQ2V3T"],"uri":["http://zotero.org/users/783258/items/XDAQ2V3T"],"itemData":{"id":2752,"type":"article-journal","abstract":"Many decapod crustaceans and fishes are common inhabitants of flooded salt marshes in the northwestern Gulf of Mexico, but spatial distributions are uneven, and population sizes are difficult to estimate. We measured fine-scale (1–10 m) distributions of nekton on the vegetated marsh surface using enclosure samplers in Galveston Bay, Texas, and used these patterns to estimate population size. Natant decapod crustaceans were abundant in the marsh; densities of juvenile brown shrimp Farfantepenaeus aztecus, white shrimp Litopenaeus setiferus, and blue crabs Callinectes sapidus were highest 1 m from the water's edge and declined rapidly to 10 m from the edge. We developed regression models to describe these fine-scale density patterns and validated the models with independent data on density distributions from two other marsh systems. We used a Geographic Information System to transfer the density models to a natural marsh landscape; the highly fragmented Elmgrove Point marsh was composed of shallow nonvegetated bottom (37.4% of the area) and Spartina alterniflora vegetation (62.6%) with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15% of the vegetated area within 1 m of the marsh–water interface. We estimated that this 437-ha salt marsh complex supported populations of 16.2 million brown shrimp, 15.5 million white shrimp, and 11.3 million blue crabs. We divided the marsh complex into 39 sectors and examined relationships between nekton populations and landscape-scale patterns of marsh fragmentation. The amount of edge and the population estimates in a sector increased consistently with the amount of water up to </w:instrText>
      </w:r>
      <w:r w:rsidR="00B572B6">
        <w:rPr>
          <w:rFonts w:ascii="Cambria Math" w:hAnsi="Cambria Math" w:cs="Cambria Math"/>
          <w:sz w:val="24"/>
          <w:szCs w:val="24"/>
        </w:rPr>
        <w:instrText>∼</w:instrText>
      </w:r>
      <w:r w:rsidR="00B572B6">
        <w:rPr>
          <w:rFonts w:ascii="Times New Roman" w:hAnsi="Times New Roman" w:cs="Times New Roman"/>
          <w:sz w:val="24"/>
          <w:szCs w:val="24"/>
        </w:rPr>
        <w:instrText xml:space="preserve">20–25%. Nekton population declines were not apparent until the late stages of marsh disintegration (&gt;70% open water). We also used our fine-scale density models to simulate the effects of adding creeks to a 1-ha created salt marsh of solid vegetation. For shrimp, 1–2 creeks/ha (or a comparable amount of edge) were required to reach populations equivalent to shallow nonvegetated bottom, and up to 6 creeks/ha were required to reach populations similar to those estimated for the natural marsh complex. Simulated populations of blue crabs reached levels in the natural marsh complex with the addition of fewer creeks (2–3 creeks/ha).","container-title":"Ecological Applications","DOI":"10.1890/1051-0761(2002)012[0441:NIGCWF]2.0.CO;2","ISSN":"1939-5582","issue":"2","language":"en","note":"_eprint: https://onlinelibrary.wiley.com/doi/pdf/10.1890/1051-0761%282002%29012%5B0441%3ANIGCWF%5D2.0.CO%3B2","page":"441-455","source":"Wiley Online Library","title":"Nekton in Gulf Coast Wetlands: Fine-Scale Distributions, Landscape Patterns, and Restoration Implications","title-short":"Nekton in Gulf Coast Wetlands","volume":"12","author":[{"family":"Minello","given":"Thomas J."},{"family":"Rozas","given":"Lawrence P."}],"issued":{"date-parts":[["2002"]]}}},{"id":2750,"uris":["http://zotero.org/users/783258/items/QPAFB8JB"],"uri":["http://zotero.org/users/783258/items/QPAFB8JB"],"itemData":{"id":2750,"type":"article-journal","abstract":"Nekton on the northern Gulf of Mexico depend on estuarine nursery areas, but patterns of habitat use and the underlying processes that drive these patterns are not fully understood. We examined small-scale (1–50 m) patterns of habitat use in Barataria Bay by collecting nekton samples between 2002 and 2006 with a 1-m2 drop sampler. Habitat-specific densities were estimated for six habitat types at various distances from the shoreline in marsh (Marsh1M = 1 m and Marsh3M = 3 m) and over shallow nonvegetated bottom, SNB (SNB1M = 1 m, SNB5M = 5 m, SNB20M = 20 m, and SNB50M = 50 m). Habitat-specific growth rates also were estimated for brown shrimp Farfantepenaeus aztecus caged in SNB1M, SNB5M, and SNB20M. Nekton density patterns in Barataria Bay appeared to be clearly different from the Galveston Bay model, which predicts nekton distribution patterns relative to the marsh shoreline. Although densities in Barataria Bay were significantly higher in samples near the marsh shoreline (Marsh1M or SNB1M) for brown shrimp, blue crab, and white shrimp, highest mean densities were not always present in marsh edge vegetation. In addition, densities of brown shrimp and white shrimp in Barataria Bay declined much more steeply with distance into the marsh than in the model. Daily growth rates (1.0–1.2 mm TL day−1, 68–89 mg day−1) for brown shrimp were similar among SNB habitat types. Our results suggest that SNB in Barataria Bay may be relatively more important as habitat for fishery species than previously assumed.","container-title":"Estuaries and Coasts","DOI":"10.1007/s12237-015-9945-3","ISSN":"1559-2731","issue":"6","journalAbbreviation":"Estuaries and Coasts","language":"en","page":"2000-2018","source":"Springer Link","title":"Small-Scale Nekton Density and Growth Patterns Across a Saltmarsh Landscape in Barataria Bay, Louisiana","volume":"38","author":[{"family":"Rozas","given":"Lawrence P."},{"family":"Minello","given":"Thomas J."}],"issued":{"date-parts":[["2015",11,1]]}}}],"schema":"https://github.com/citation-style-language/schema/raw/master/csl-citation.json"} </w:instrText>
      </w:r>
      <w:r w:rsidR="00B572B6">
        <w:rPr>
          <w:rFonts w:ascii="Times New Roman" w:hAnsi="Times New Roman" w:cs="Times New Roman"/>
          <w:sz w:val="24"/>
          <w:szCs w:val="24"/>
        </w:rPr>
        <w:fldChar w:fldCharType="separate"/>
      </w:r>
      <w:r w:rsidR="00B572B6" w:rsidRPr="00B572B6">
        <w:rPr>
          <w:rFonts w:ascii="Times New Roman" w:hAnsi="Times New Roman" w:cs="Times New Roman"/>
          <w:sz w:val="24"/>
        </w:rPr>
        <w:t>(Minello and Rozas 2002; Rozas and Minello 2015)</w:t>
      </w:r>
      <w:r w:rsidR="00B572B6">
        <w:rPr>
          <w:rFonts w:ascii="Times New Roman" w:hAnsi="Times New Roman" w:cs="Times New Roman"/>
          <w:sz w:val="24"/>
          <w:szCs w:val="24"/>
        </w:rPr>
        <w:fldChar w:fldCharType="end"/>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D1191A">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2021)","noteIndex":0},"citationItems":[{"id":1865,"uris":["http://zotero.org/users/783258/items/CP7J2RAK"],"uri":["http://zotero.org/users/783258/items/CP7J2RAK"],"itemData":{"id":1865,"type":"article-journal","abstract":"Coastal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Science","DOI":"https://doi.org/10.3389/fmars.2021.624532","ISSN":"2296-7745","source":"Frontiers","title":"End-to-End Modeling Reveals Species-Specific Effects of Large-Scale Coastal Restoration on Living Resources Facing Climate Change","URL":"https://www.frontiersin.org/article/10.3389/fmars.2021.624532","volume":"8","author":[{"family":"De Mutsert","given":"Kim"},{"family":"Lewis","given":"Kristy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A81035" w:rsidRPr="00A81035">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w:t>
      </w:r>
      <w:r w:rsidR="00A81035">
        <w:rPr>
          <w:rFonts w:ascii="Times New Roman" w:hAnsi="Times New Roman" w:cs="Times New Roman"/>
          <w:sz w:val="24"/>
          <w:szCs w:val="24"/>
        </w:rPr>
        <w:t>marsh loss. Ho</w:t>
      </w:r>
      <w:r w:rsidR="00AC071B">
        <w:rPr>
          <w:rFonts w:ascii="Times New Roman" w:hAnsi="Times New Roman" w:cs="Times New Roman"/>
          <w:sz w:val="24"/>
          <w:szCs w:val="24"/>
        </w:rPr>
        <w:t xml:space="preserve">wever, </w:t>
      </w:r>
      <w:r w:rsidR="00852D86">
        <w:rPr>
          <w:rFonts w:ascii="Times New Roman" w:hAnsi="Times New Roman" w:cs="Times New Roman"/>
          <w:sz w:val="24"/>
          <w:szCs w:val="24"/>
        </w:rPr>
        <w:t xml:space="preserve">we do not expect </w:t>
      </w:r>
      <w:r w:rsidR="002C36DC">
        <w:rPr>
          <w:rFonts w:ascii="Times New Roman" w:hAnsi="Times New Roman" w:cs="Times New Roman"/>
          <w:sz w:val="24"/>
          <w:szCs w:val="24"/>
        </w:rPr>
        <w:t>the</w:t>
      </w:r>
      <w:r w:rsidR="00AC071B">
        <w:rPr>
          <w:rFonts w:ascii="Times New Roman" w:hAnsi="Times New Roman" w:cs="Times New Roman"/>
          <w:sz w:val="24"/>
          <w:szCs w:val="24"/>
        </w:rPr>
        <w:t xml:space="preserve"> marsh </w:t>
      </w:r>
      <w:r w:rsidR="001760AE">
        <w:rPr>
          <w:rFonts w:ascii="Times New Roman" w:hAnsi="Times New Roman" w:cs="Times New Roman"/>
          <w:sz w:val="24"/>
          <w:szCs w:val="24"/>
        </w:rPr>
        <w:t xml:space="preserve">loss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relative importance of changes in fishing versus predation.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believe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simulation intervals for the generalized equilibrium model </w:t>
      </w:r>
      <w:r w:rsidR="005B484D">
        <w:rPr>
          <w:rFonts w:ascii="Times New Roman" w:hAnsi="Times New Roman" w:cs="Times New Roman"/>
          <w:sz w:val="24"/>
          <w:szCs w:val="24"/>
        </w:rPr>
        <w:t>were quite</w:t>
      </w:r>
      <w:r w:rsidR="002C3359">
        <w:rPr>
          <w:rFonts w:ascii="Times New Roman" w:hAnsi="Times New Roman" w:cs="Times New Roman"/>
          <w:sz w:val="24"/>
          <w:szCs w:val="24"/>
        </w:rPr>
        <w:t xml:space="preserve"> wide. In general, this was caused by individual model configurations that had extreme results across </w:t>
      </w:r>
      <w:r w:rsidR="005B484D">
        <w:rPr>
          <w:rFonts w:ascii="Times New Roman" w:hAnsi="Times New Roman" w:cs="Times New Roman"/>
          <w:sz w:val="24"/>
          <w:szCs w:val="24"/>
        </w:rPr>
        <w:t xml:space="preserve">all </w:t>
      </w:r>
      <w:r w:rsidR="002C3359">
        <w:rPr>
          <w:rFonts w:ascii="Times New Roman" w:hAnsi="Times New Roman" w:cs="Times New Roman"/>
          <w:sz w:val="24"/>
          <w:szCs w:val="24"/>
        </w:rPr>
        <w:t xml:space="preserve">functional groups. When we saved only 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only excluded one third of all models (Fig. S1), 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13% (0.95</w:t>
      </w:r>
      <w:r w:rsidR="00A81035">
        <w:rPr>
          <w:rFonts w:ascii="Times New Roman" w:hAnsi="Times New Roman" w:cs="Times New Roman"/>
          <w:sz w:val="24"/>
          <w:szCs w:val="24"/>
          <w:vertAlign w:val="superscript"/>
        </w:rPr>
        <w:t xml:space="preserve"> </w:t>
      </w:r>
      <w:r w:rsidR="00A81035">
        <w:rPr>
          <w:rFonts w:ascii="Times New Roman" w:hAnsi="Times New Roman" w:cs="Times New Roman"/>
          <w:sz w:val="24"/>
          <w:szCs w:val="24"/>
        </w:rPr>
        <w:t>raised to the 40</w:t>
      </w:r>
      <w:r w:rsidR="00A81035" w:rsidRPr="00A81035">
        <w:rPr>
          <w:rFonts w:ascii="Times New Roman" w:hAnsi="Times New Roman" w:cs="Times New Roman"/>
          <w:sz w:val="24"/>
          <w:szCs w:val="24"/>
          <w:vertAlign w:val="superscript"/>
        </w:rPr>
        <w:t>th</w:t>
      </w:r>
      <w:r w:rsidR="00A81035">
        <w:rPr>
          <w:rFonts w:ascii="Times New Roman" w:hAnsi="Times New Roman" w:cs="Times New Roman"/>
          <w:sz w:val="24"/>
          <w:szCs w:val="24"/>
        </w:rPr>
        <w:t xml:space="preserve"> power)</w:t>
      </w:r>
      <w:r w:rsidR="002C3359">
        <w:rPr>
          <w:rFonts w:ascii="Times New Roman" w:hAnsi="Times New Roman" w:cs="Times New Roman"/>
          <w:sz w:val="24"/>
          <w:szCs w:val="24"/>
        </w:rPr>
        <w:t xml:space="preserve">. Thus, we attribute the wide 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r w:rsidR="000D5C93">
        <w:rPr>
          <w:rFonts w:ascii="Times New Roman" w:hAnsi="Times New Roman" w:cs="Times New Roman"/>
          <w:sz w:val="24"/>
          <w:szCs w:val="24"/>
        </w:rPr>
        <w:t>reasonable</w:t>
      </w:r>
      <w:r w:rsidR="004F0F02">
        <w:rPr>
          <w:rFonts w:ascii="Times New Roman" w:hAnsi="Times New Roman" w:cs="Times New Roman"/>
          <w:sz w:val="24"/>
          <w:szCs w:val="24"/>
        </w:rPr>
        <w:t xml:space="preserve"> estimates of anticipated outcomes</w:t>
      </w:r>
      <w:r w:rsidR="002C3359">
        <w:rPr>
          <w:rFonts w:ascii="Times New Roman" w:hAnsi="Times New Roman" w:cs="Times New Roman"/>
          <w:sz w:val="24"/>
          <w:szCs w:val="24"/>
        </w:rPr>
        <w:t>.</w:t>
      </w:r>
    </w:p>
    <w:p w14:paraId="0CC49DD9" w14:textId="126C1B90" w:rsidR="006F5492" w:rsidRPr="00BD7C19" w:rsidRDefault="00E439A9" w:rsidP="00481B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8E1DFB">
        <w:rPr>
          <w:rFonts w:ascii="Times New Roman" w:hAnsi="Times New Roman" w:cs="Times New Roman"/>
          <w:sz w:val="24"/>
          <w:szCs w:val="24"/>
        </w:rPr>
        <w:t>Population responses to stressors can often yield unexpected results when we do not consider linkages between the focal population and the food web in which it is embedded, as well as the dynamics of the broader socioecological system</w:t>
      </w:r>
      <w:r w:rsidR="007C7211">
        <w:rPr>
          <w:rFonts w:ascii="Times New Roman" w:hAnsi="Times New Roman" w:cs="Times New Roman"/>
          <w:sz w:val="24"/>
          <w:szCs w:val="24"/>
        </w:rPr>
        <w:t>.</w:t>
      </w:r>
      <w:r w:rsidR="008E1DFB">
        <w:rPr>
          <w:rFonts w:ascii="Times New Roman" w:hAnsi="Times New Roman" w:cs="Times New Roman"/>
          <w:sz w:val="24"/>
          <w:szCs w:val="24"/>
        </w:rPr>
        <w:t xml:space="preserve"> </w:t>
      </w:r>
      <w:r w:rsidR="007C7211">
        <w:rPr>
          <w:rFonts w:ascii="Times New Roman" w:hAnsi="Times New Roman" w:cs="Times New Roman"/>
          <w:sz w:val="24"/>
          <w:szCs w:val="24"/>
        </w:rPr>
        <w:t xml:space="preserve">Building a logical framework for simulating scenarios that include consistent futures of both social and ecological responses, as we did, is a powerful way to understand how complex systems may respond to stressors such as oil spills and climate change </w:t>
      </w:r>
      <w:r w:rsidR="007C7211">
        <w:rPr>
          <w:rFonts w:ascii="Times New Roman" w:hAnsi="Times New Roman" w:cs="Times New Roman"/>
          <w:sz w:val="24"/>
          <w:szCs w:val="24"/>
        </w:rPr>
        <w:fldChar w:fldCharType="begin"/>
      </w:r>
      <w:r w:rsidR="00B572B6">
        <w:rPr>
          <w:rFonts w:ascii="Times New Roman" w:hAnsi="Times New Roman" w:cs="Times New Roman"/>
          <w:sz w:val="24"/>
          <w:szCs w:val="24"/>
        </w:rPr>
        <w:instrText xml:space="preserve"> ADDIN ZOTERO_ITEM CSL_CITATION {"citationID":"VCSpOaLc","properties":{"formattedCitation":"(O\\uc0\\u8217{}Neill et al. 2014)","plainCitation":"(O’Neill et al. 2014)","noteIndex":0},"citationItems":[{"id":1857,"uris":["http://zotero.org/users/783258/items/CQ8L5T2U"],"uri":["http://zotero.org/users/783258/items/CQ8L5T2U"],"itemData":{"id":1857,"type":"article-journal","abstract":"The new scenario framework for climate change research envisions combining pathways of future radiative forcing and their associated climate changes with alternative pathways of socioeconomic development in order to carry out research on climate change impacts, adaptation, and mitigation. Here we propose a conceptual framework for how to define and develop a set of Shared Socioeconomic Pathways (SSPs) for use within the scenario framework. We define SSPs as reference pathways describing plausible alternative trends in the evolution of society and ecosystems over a century timescale, in the absence of climate change or climate policies. We introduce the concept of a space of challenges to adaptation and to mitigation that should be spanned by the SSPs, and discuss how particular trends in social, economic, and environmental development could be combined to produce such outcomes. A comparison to the narratives from the scenarios developed in the Special Report on Emissions Scenarios (SRES) illustrates how a starting point for developing SSPs can be defined. We suggest initial development of a set of basic SSPs that could then be extended to meet more specific purposes, and envision a process of application of basic and extended SSPs that would be iterative and potentially lead to modification of the original SSPs themselves.","container-title":"Climatic Change","DOI":"10.1007/s10584-013-0905-2","ISSN":"1573-1480","issue":"3","journalAbbreviation":"Climatic Change","language":"en","page":"387-400","source":"Springer Link","title":"A new scenario framework for climate change research: the concept of shared socioeconomic pathways","title-short":"A new scenario framework for climate change research","volume":"122","author":[{"family":"O’Neill","given":"Brian C."},{"family":"Kriegler","given":"Elmar"},{"family":"Riahi","given":"Keywan"},{"family":"Ebi","given":"Kristie L."},{"family":"Hallegatte","given":"Stephane"},{"family":"Carter","given":"Timothy R."},{"family":"Mathur","given":"Ritu"},{"family":"Vuuren","given":"Detlef P.","non-dropping-particle":"van"}],"issued":{"date-parts":[["2014",2,1]]}}}],"schema":"https://github.com/citation-style-language/schema/raw/master/csl-citation.json"} </w:instrText>
      </w:r>
      <w:r w:rsidR="007C7211">
        <w:rPr>
          <w:rFonts w:ascii="Times New Roman" w:hAnsi="Times New Roman" w:cs="Times New Roman"/>
          <w:sz w:val="24"/>
          <w:szCs w:val="24"/>
        </w:rPr>
        <w:fldChar w:fldCharType="separate"/>
      </w:r>
      <w:r w:rsidR="007C7211" w:rsidRPr="007C7211">
        <w:rPr>
          <w:rFonts w:ascii="Times New Roman" w:hAnsi="Times New Roman" w:cs="Times New Roman"/>
          <w:sz w:val="24"/>
          <w:szCs w:val="24"/>
        </w:rPr>
        <w:t>(O’Neill et al. 2014)</w:t>
      </w:r>
      <w:r w:rsidR="007C7211">
        <w:rPr>
          <w:rFonts w:ascii="Times New Roman" w:hAnsi="Times New Roman" w:cs="Times New Roman"/>
          <w:sz w:val="24"/>
          <w:szCs w:val="24"/>
        </w:rPr>
        <w:fldChar w:fldCharType="end"/>
      </w:r>
      <w:r w:rsidR="007C7211">
        <w:rPr>
          <w:rFonts w:ascii="Times New Roman" w:hAnsi="Times New Roman" w:cs="Times New Roman"/>
          <w:sz w:val="24"/>
          <w:szCs w:val="24"/>
        </w:rPr>
        <w:t>. Specifically, 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w:t>
      </w:r>
      <w:r w:rsidR="00D23EB9">
        <w:rPr>
          <w:rFonts w:ascii="Times New Roman" w:hAnsi="Times New Roman" w:cs="Times New Roman"/>
          <w:sz w:val="24"/>
          <w:szCs w:val="24"/>
        </w:rPr>
        <w:t>stability</w:t>
      </w:r>
      <w:r w:rsidR="008E1DFB">
        <w:rPr>
          <w:rFonts w:ascii="Times New Roman" w:hAnsi="Times New Roman" w:cs="Times New Roman"/>
          <w:sz w:val="24"/>
          <w:szCs w:val="24"/>
        </w:rPr>
        <w:t xml:space="preserve"> of nekton populations to the </w:t>
      </w:r>
      <w:r w:rsidR="0073464D" w:rsidRPr="00BA6B75">
        <w:rPr>
          <w:rFonts w:ascii="Times New Roman" w:hAnsi="Times New Roman" w:cs="Times New Roman"/>
          <w:i/>
          <w:sz w:val="24"/>
          <w:szCs w:val="24"/>
        </w:rPr>
        <w:t>Deepwater Horizon</w:t>
      </w:r>
      <w:r w:rsidR="005C1A70">
        <w:rPr>
          <w:rFonts w:ascii="Times New Roman" w:hAnsi="Times New Roman" w:cs="Times New Roman"/>
          <w:sz w:val="24"/>
          <w:szCs w:val="24"/>
        </w:rPr>
        <w:t xml:space="preserve"> oil spill.</w:t>
      </w:r>
      <w:r w:rsidR="0073464D">
        <w:rPr>
          <w:rFonts w:ascii="Times New Roman" w:hAnsi="Times New Roman" w:cs="Times New Roman"/>
          <w:sz w:val="24"/>
          <w:szCs w:val="24"/>
        </w:rPr>
        <w:t xml:space="preserve"> However,</w:t>
      </w:r>
      <w:r w:rsidR="00E71697">
        <w:rPr>
          <w:rFonts w:ascii="Times New Roman" w:hAnsi="Times New Roman" w:cs="Times New Roman"/>
          <w:sz w:val="24"/>
          <w:szCs w:val="24"/>
        </w:rPr>
        <w:t xml:space="preserve"> none of these pathways</w:t>
      </w:r>
      <w:r w:rsidR="00481BA5">
        <w:rPr>
          <w:rFonts w:ascii="Times New Roman" w:hAnsi="Times New Roman" w:cs="Times New Roman"/>
          <w:sz w:val="24"/>
          <w:szCs w:val="24"/>
        </w:rPr>
        <w:t xml:space="preserve"> are mutually exclusive, and the impacts of the oil spill itself were mediated through other stressors like oil redistribution by storms and changes in freshwater discharge to keep oil out of marshes and bays </w:t>
      </w:r>
      <w:r w:rsidR="00481BA5">
        <w:rPr>
          <w:rFonts w:ascii="Times New Roman" w:hAnsi="Times New Roman" w:cs="Times New Roman"/>
          <w:sz w:val="24"/>
          <w:szCs w:val="24"/>
        </w:rPr>
        <w:fldChar w:fldCharType="begin"/>
      </w:r>
      <w:r w:rsidR="00481BA5">
        <w:rPr>
          <w:rFonts w:ascii="Times New Roman" w:hAnsi="Times New Roman" w:cs="Times New Roman"/>
          <w:sz w:val="24"/>
          <w:szCs w:val="24"/>
        </w:rPr>
        <w:instrText xml:space="preserve"> ADDIN ZOTERO_ITEM CSL_CITATION {"citationID":"VbvH2YNb","properties":{"formattedCitation":"(Able et al. 2015; L\\uc0\\u243{}pez-Duarte et al. 2016)","plainCitation":"(Able et al. 2015; López-Duarte et al. 2016)","noteIndex":0},"citationItems":[{"id":73,"uris":["http://zotero.org/users/783258/items/QVNCJHU4"],"uri":["http://zotero.org/users/783258/items/QVNCJHU4"],"itemData":{"id":73,"type":"article-journal","abstract":"Marsh-resident fishes play important roles as both predators and prey in coastal systems, influence secondary production, and are important trophic links to adjacent coastal waters. As such, they also serve as sentinel species in efforts to understand the magnitude and implications of anthropogenic habitat disturbance or degradation. An evaluation of the juvenile and adult marsh fish response to the Macondo oil spill in 2010 was conducted in 2012 and 2013 by sampling in both oiled and unoiled marshes in coastal Louisiana. To complement this analysis, we also examined marsh-fish assemblage structure across several subhabitats (marsh edge, creeks, ponds, depressions). The fauna, collected with traps, was dominated by cyprinodontiform fishes (Fundulus grandis, Fundulus xenicus) and complemented by others in this group (Cyprinodon variegatus, Poecilia latipinna, Fundulus pulvereus, Fundulus jenkinsi, Fundulus similis). Among the dominant species, abundance was often the highest in ponds and marsh surface depressions, with many fish species also commonly found in creeks, but few fish were collected along the marsh edge. Comparisons across representative oiled and unoiled sites from Caminada, Terrebonne, and Barataria Bays did not reflect any consistent differences in species composition, abundance, and size as a function of oiling 2–3 years after the oil spill reached Louisiana marshes. This interpretation may be confounded by multiple stressors, including natural events (e.g., oil redistribution by storms, and seasonal flooding of the marsh surface), and other man-made perturbations (e.g., freshwater discharge).","container-title":"Estuaries and Coasts","DOI":"10.1007/s12237-014-9890-6","ISSN":"1559-2723, 1559-2731","issue":"5","journalAbbreviation":"Estuaries and Coasts","language":"en","page":"1385-1398","source":"link.springer.com","title":"Fish Assemblages in Louisiana Salt Marshes: Effects of the Macondo Oil Spill","title-short":"Fish Assemblages in Louisiana Salt Marshes","volume":"38","author":[{"family":"Able","given":"Kenneth W."},{"family":"López-Duarte","given":"Paola C."},{"family":"Fodrie","given":"F. Joel"},{"family":"Jensen","given":"Olaf P."},{"family":"Martin","given":"Charles W."},{"family":"Roberts","given":"Brian J."},{"family":"Valenti","given":"Jessica"},{"family":"O’Connor","given":"Kathleen"},{"family":"Halbert","given":"Shanina C."}],"issued":{"date-parts":[["2015",9,1]]}}},{"id":2755,"uris":["http://zotero.org/users/783258/items/Z7FIEVP7"],"uri":["http://zotero.org/users/783258/items/Z7FIEVP7"],"itemData":{"id":2755,"type":"article-journal","abstract":"Genomic and physiological responses in Gulf killifish (Fundulus grandis) in the northern Gulf of Mexico have confirmed oil exposure of resident marsh fish following the Macondo blowout in 2010. Using these same fish, we evaluated otolith microchemistry as a method for assessing oil exposure history. Laser-ablation inductively-coupled-plasma mass spectrometry was used to analyze the chemical composition of sagittal otoliths to assess whether a trace metal signature could be detected in the otoliths of F. grandis collected from a Macondo-oil impacted site in 2010, post-spill relative to pre-spill, as well as versus fish from areas not impacted by the spill. We found no evidence of increased concentrations of two elements associated with oil contamination (nickel and vanadium) in F. grandis otoliths regardless of Macondo oil exposure history. One potential explanation for this is that Macondo oil is relatively depleted of those metals compared to other crude oils globally. During and after the spill, however, elevated levels of barium, lead, and to a lesser degree, copper were detected in killifish otoliths at the oil-impacted collection site in coastal Louisiana. This may reflect oil contact or other environmental perturbations that occurred concomitant with oiling. For example, increases in barium in otoliths from oil-exposed fish followed (temporally) freshwater diversions in Louisiana in 2010. This implicates (but does not conclusively demonstrate) freshwater diversions from the Mississippi River (with previously recorded higher concentrations of lead and copper), designed to halt the ingress of oil, as a mechanism for elevated elemental uptake in otoliths of Louisiana marsh fishes. These results highlight the potentially complex and indirect effects of the Macondo oil spill and human responses to it on Gulf of Mexico ecosystems, and emphasize the need to consider the multiple stressors acting simultaneously on inshore fish communities.","container-title":"PLOS ONE","DOI":"10.1371/journal.pone.0162699","ISSN":"1932-6203","issue":"9","journalAbbreviation":"PLOS ONE","language":"en","note":"publisher: Public Library of Science","page":"e0162699","source":"PLoS Journals","title":"Is Exposure to Macondo Oil Reflected in the Otolith Chemistry of Marsh-Resident Fish?","volume":"11","author":[{"family":"López-Duarte","given":"Paola C."},{"family":"Fodrie","given":"F. Joel"},{"family":"Jensen","given":"Olaf P."},{"family":"Whitehead","given":"Andrew"},{"family":"Galvez","given":"Fernando"},{"family":"Dubansky","given":"Benjamin"},{"family":"Able","given":"Kenneth W."}],"issued":{"date-parts":[["2016",9,28]]}}}],"schema":"https://github.com/citation-style-language/schema/raw/master/csl-citation.json"} </w:instrText>
      </w:r>
      <w:r w:rsidR="00481BA5">
        <w:rPr>
          <w:rFonts w:ascii="Times New Roman" w:hAnsi="Times New Roman" w:cs="Times New Roman"/>
          <w:sz w:val="24"/>
          <w:szCs w:val="24"/>
        </w:rPr>
        <w:fldChar w:fldCharType="separate"/>
      </w:r>
      <w:r w:rsidR="00481BA5" w:rsidRPr="00481BA5">
        <w:rPr>
          <w:rFonts w:ascii="Times New Roman" w:hAnsi="Times New Roman" w:cs="Times New Roman"/>
          <w:sz w:val="24"/>
          <w:szCs w:val="24"/>
        </w:rPr>
        <w:t>(Able et al. 2015; López-Duarte et al. 2016)</w:t>
      </w:r>
      <w:r w:rsidR="00481BA5">
        <w:rPr>
          <w:rFonts w:ascii="Times New Roman" w:hAnsi="Times New Roman" w:cs="Times New Roman"/>
          <w:sz w:val="24"/>
          <w:szCs w:val="24"/>
        </w:rPr>
        <w:fldChar w:fldCharType="end"/>
      </w:r>
      <w:r w:rsidR="00481BA5">
        <w:rPr>
          <w:rFonts w:ascii="Times New Roman" w:hAnsi="Times New Roman" w:cs="Times New Roman"/>
          <w:sz w:val="24"/>
          <w:szCs w:val="24"/>
        </w:rPr>
        <w:t xml:space="preserve">. </w:t>
      </w:r>
      <w:r w:rsidR="00D720A0">
        <w:rPr>
          <w:rFonts w:ascii="Times New Roman" w:hAnsi="Times New Roman" w:cs="Times New Roman"/>
          <w:sz w:val="24"/>
          <w:szCs w:val="24"/>
        </w:rPr>
        <w:t xml:space="preserve">For species that are targets of major fisheries (menhaden, blue crab, shrimp), fishing cessation likely played a key role in </w:t>
      </w:r>
      <w:r w:rsidR="001C0FA4">
        <w:rPr>
          <w:rFonts w:ascii="Times New Roman" w:hAnsi="Times New Roman" w:cs="Times New Roman"/>
          <w:sz w:val="24"/>
          <w:szCs w:val="24"/>
        </w:rPr>
        <w:t>stability</w:t>
      </w:r>
      <w:r w:rsidR="00D720A0">
        <w:rPr>
          <w:rFonts w:ascii="Times New Roman" w:hAnsi="Times New Roman" w:cs="Times New Roman"/>
          <w:sz w:val="24"/>
          <w:szCs w:val="24"/>
        </w:rPr>
        <w:t xml:space="preserve"> because it is a major component of total mortality. Even when accounting for impacts of fishing 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5E248E">
        <w:rPr>
          <w:rFonts w:ascii="Times New Roman" w:hAnsi="Times New Roman" w:cs="Times New Roman"/>
          <w:sz w:val="24"/>
          <w:szCs w:val="24"/>
        </w:rPr>
        <w:t>s</w:t>
      </w:r>
      <w:proofErr w:type="spellEnd"/>
      <w:r w:rsidR="00DE5FC1">
        <w:rPr>
          <w:rFonts w:ascii="Times New Roman" w:hAnsi="Times New Roman" w:cs="Times New Roman"/>
          <w:sz w:val="24"/>
          <w:szCs w:val="24"/>
        </w:rPr>
        <w:t xml:space="preserve"> likely 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dolphins during and following the spill. Although menhaden were more impacted by seabirds than any other g</w:t>
      </w:r>
      <w:r w:rsidR="00465423">
        <w:rPr>
          <w:rFonts w:ascii="Times New Roman" w:hAnsi="Times New Roman" w:cs="Times New Roman"/>
          <w:sz w:val="24"/>
          <w:szCs w:val="24"/>
        </w:rPr>
        <w:t xml:space="preserve">roup we investigated, the response was still muted, especially once all food web linkages were accounted for.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lastRenderedPageBreak/>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r w:rsidR="0098225E">
        <w:rPr>
          <w:rFonts w:ascii="Times New Roman" w:hAnsi="Times New Roman" w:cs="Times New Roman"/>
          <w:sz w:val="24"/>
          <w:szCs w:val="24"/>
        </w:rPr>
        <w:t xml:space="preserve">Barataria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2D647C9C" w14:textId="2B238D03"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This research was made possible by a grant from The Gulf of Mexico Research Initiative to the</w:t>
      </w:r>
    </w:p>
    <w:p w14:paraId="030D2D44" w14:textId="77777777"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Coastal Waters Consortium. Data are publicly available through the Gulf of Mexico Research Initiative Information &amp; Data Cooperative (GRIIDC) at https://data.gulfresearchinitiative.</w:t>
      </w:r>
    </w:p>
    <w:p w14:paraId="390FA602" w14:textId="102C432D" w:rsidR="00041A2F" w:rsidRPr="00041A2F"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org (</w:t>
      </w:r>
      <w:proofErr w:type="spellStart"/>
      <w:r w:rsidRPr="00F17131">
        <w:rPr>
          <w:rFonts w:ascii="Times New Roman" w:hAnsi="Times New Roman" w:cs="Times New Roman"/>
          <w:sz w:val="24"/>
          <w:szCs w:val="24"/>
        </w:rPr>
        <w:t>doi</w:t>
      </w:r>
      <w:proofErr w:type="spellEnd"/>
      <w:r w:rsidRPr="00F17131">
        <w:rPr>
          <w:rFonts w:ascii="Times New Roman" w:hAnsi="Times New Roman" w:cs="Times New Roman"/>
          <w:sz w:val="24"/>
          <w:szCs w:val="24"/>
        </w:rPr>
        <w:t>: 10.7266/N7J10121).</w:t>
      </w:r>
      <w:r w:rsidR="00DD1A83">
        <w:rPr>
          <w:rFonts w:ascii="Times New Roman" w:hAnsi="Times New Roman" w:cs="Times New Roman"/>
          <w:sz w:val="24"/>
          <w:szCs w:val="24"/>
        </w:rPr>
        <w:t xml:space="preserve"> It is also </w:t>
      </w:r>
      <w:r w:rsidR="00DD1A83" w:rsidRPr="00DD1A83">
        <w:rPr>
          <w:rFonts w:ascii="Times New Roman" w:hAnsi="Times New Roman" w:cs="Times New Roman"/>
          <w:sz w:val="24"/>
          <w:szCs w:val="24"/>
        </w:rPr>
        <w:t>a result of research funded by the National Oceanic and Atmospheric Administration's RESTORE Science Program under award NA17NOS4510091</w:t>
      </w:r>
      <w:r>
        <w:rPr>
          <w:rFonts w:ascii="Times New Roman" w:hAnsi="Times New Roman" w:cs="Times New Roman"/>
          <w:sz w:val="24"/>
          <w:szCs w:val="24"/>
        </w:rPr>
        <w:t xml:space="preserve">. </w:t>
      </w:r>
      <w:r w:rsidR="00392FC7" w:rsidRPr="00392FC7">
        <w:rPr>
          <w:rFonts w:ascii="Times New Roman" w:hAnsi="Times New Roman" w:cs="Times New Roman"/>
          <w:sz w:val="24"/>
          <w:szCs w:val="24"/>
        </w:rPr>
        <w:t>The funders had no role in the design, execution, or analyses</w:t>
      </w:r>
      <w:r w:rsidR="00392FC7">
        <w:rPr>
          <w:rFonts w:ascii="Times New Roman" w:hAnsi="Times New Roman" w:cs="Times New Roman"/>
          <w:sz w:val="24"/>
          <w:szCs w:val="24"/>
        </w:rPr>
        <w:t xml:space="preserve"> </w:t>
      </w:r>
      <w:r w:rsidR="00392FC7" w:rsidRPr="00392FC7">
        <w:rPr>
          <w:rFonts w:ascii="Times New Roman" w:hAnsi="Times New Roman" w:cs="Times New Roman"/>
          <w:sz w:val="24"/>
          <w:szCs w:val="24"/>
        </w:rPr>
        <w:t>of this project.</w:t>
      </w:r>
      <w:r w:rsidR="00B41EDA">
        <w:rPr>
          <w:rFonts w:ascii="Times New Roman" w:hAnsi="Times New Roman" w:cs="Times New Roman"/>
          <w:sz w:val="24"/>
          <w:szCs w:val="24"/>
        </w:rPr>
        <w:t xml:space="preserve"> The authors thank Isaac Kaplan </w:t>
      </w:r>
      <w:r w:rsidR="0071127C">
        <w:rPr>
          <w:rFonts w:ascii="Times New Roman" w:hAnsi="Times New Roman" w:cs="Times New Roman"/>
          <w:sz w:val="24"/>
          <w:szCs w:val="24"/>
        </w:rPr>
        <w:t xml:space="preserve">and the Jensen lab </w:t>
      </w:r>
      <w:r w:rsidR="00B41EDA">
        <w:rPr>
          <w:rFonts w:ascii="Times New Roman" w:hAnsi="Times New Roman" w:cs="Times New Roman"/>
          <w:sz w:val="24"/>
          <w:szCs w:val="24"/>
        </w:rPr>
        <w:t>for comments on earlier draft</w:t>
      </w:r>
      <w:r w:rsidR="0071127C">
        <w:rPr>
          <w:rFonts w:ascii="Times New Roman" w:hAnsi="Times New Roman" w:cs="Times New Roman"/>
          <w:sz w:val="24"/>
          <w:szCs w:val="24"/>
        </w:rPr>
        <w:t>s</w:t>
      </w:r>
      <w:r w:rsidR="00B41EDA">
        <w:rPr>
          <w:rFonts w:ascii="Times New Roman" w:hAnsi="Times New Roman" w:cs="Times New Roman"/>
          <w:sz w:val="24"/>
          <w:szCs w:val="24"/>
        </w:rPr>
        <w:t xml:space="preserve"> of this manuscript. </w:t>
      </w:r>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0E116F8C" w14:textId="77777777" w:rsidR="00930EFF" w:rsidRDefault="00087729" w:rsidP="00930EFF">
      <w:pPr>
        <w:pStyle w:val="Bibliography"/>
      </w:pPr>
      <w:r>
        <w:rPr>
          <w:u w:val="single"/>
        </w:rPr>
        <w:fldChar w:fldCharType="begin"/>
      </w:r>
      <w:r w:rsidR="00D1191A">
        <w:rPr>
          <w:u w:val="single"/>
        </w:rPr>
        <w:instrText xml:space="preserve"> ADDIN ZOTERO_BIBL {"uncited":[],"omitted":[],"custom":[]} CSL_BIBLIOGRAPHY </w:instrText>
      </w:r>
      <w:r>
        <w:rPr>
          <w:u w:val="single"/>
        </w:rPr>
        <w:fldChar w:fldCharType="separate"/>
      </w:r>
      <w:r w:rsidR="00930EFF">
        <w:t xml:space="preserve">Able, K. W., P. C. López-Duarte, F. J. Fodrie, O. P. Jensen, C. W. Martin, B. J. Roberts, J. Valenti, K. O’Connor, and S. C. Halbert. 2015. Fish Assemblages in Louisiana Salt Marshes: Effects of the Macondo Oil Spill. </w:t>
      </w:r>
      <w:r w:rsidR="00930EFF">
        <w:rPr>
          <w:i/>
          <w:iCs/>
        </w:rPr>
        <w:t>Estuaries and Coasts</w:t>
      </w:r>
      <w:r w:rsidR="00930EFF">
        <w:t xml:space="preserve"> 38: 1385–1398. https://doi.org/10.1007/s12237-014-9890-6.</w:t>
      </w:r>
    </w:p>
    <w:p w14:paraId="4DF0F4AC" w14:textId="77777777" w:rsidR="00930EFF" w:rsidRDefault="00930EFF" w:rsidP="00930EFF">
      <w:pPr>
        <w:pStyle w:val="Bibliography"/>
      </w:pPr>
      <w:r>
        <w:t xml:space="preserve">Adams, C. M., E. Hernandez, and J. C. Cato. 2004. The economic significance of the Gulf of Mexico related to population, income, employment, minerals, fisheries and shipping. </w:t>
      </w:r>
      <w:r>
        <w:rPr>
          <w:i/>
          <w:iCs/>
        </w:rPr>
        <w:t>Ocean &amp; Coastal Management</w:t>
      </w:r>
      <w:r>
        <w:t xml:space="preserve"> 47: 565–580. https://doi.org/10.1016/j.ocecoaman.2004.12.002.</w:t>
      </w:r>
    </w:p>
    <w:p w14:paraId="2FE747C5" w14:textId="77777777" w:rsidR="00930EFF" w:rsidRDefault="00930EFF" w:rsidP="00930EFF">
      <w:pPr>
        <w:pStyle w:val="Bibliography"/>
      </w:pPr>
      <w:r>
        <w:t xml:space="preserve">Ainsworth, C. H., E. P. Chassignet, D. French-McCay, C. J. Beegle-Krause, I. Berenshtein, J. Englehardt, T. Fiddaman, H. Huang, M. Huettel, and D. Justic. 2021. Ten years of modeling the Deepwater Horizon oil spill. </w:t>
      </w:r>
      <w:r>
        <w:rPr>
          <w:i/>
          <w:iCs/>
        </w:rPr>
        <w:t>Environmental Modelling &amp; Software</w:t>
      </w:r>
      <w:r>
        <w:t xml:space="preserve"> 142. Elsevier: 105070. https://doi.org/10.1016/j.envsoft.2021.105070.</w:t>
      </w:r>
    </w:p>
    <w:p w14:paraId="56B92FE0" w14:textId="77777777" w:rsidR="00930EFF" w:rsidRDefault="00930EFF" w:rsidP="00930EFF">
      <w:pPr>
        <w:pStyle w:val="Bibliography"/>
      </w:pPr>
      <w:r>
        <w:t xml:space="preserve">Ainsworth, C. H., C. B. Paris, N. Perlin, L. N. Dornberger, W. F. Patterson III, E. Chancellor, S. Murawski, D. Hollander, K. Daly, and I. C. Romero. 2018. Impacts of the Deepwater Horizon oil spill evaluated using an end-to-end ecosystem model. </w:t>
      </w:r>
      <w:r>
        <w:rPr>
          <w:i/>
          <w:iCs/>
        </w:rPr>
        <w:t>PloS one</w:t>
      </w:r>
      <w:r>
        <w:t xml:space="preserve"> 13. Public Library of Science San Francisco, CA USA: e0190840. https://doi.org/10.1371/journal.pone.0190840.</w:t>
      </w:r>
    </w:p>
    <w:p w14:paraId="196E8004" w14:textId="77777777" w:rsidR="00930EFF" w:rsidRDefault="00930EFF" w:rsidP="00930EFF">
      <w:pPr>
        <w:pStyle w:val="Bibliography"/>
      </w:pPr>
      <w:r>
        <w:lastRenderedPageBreak/>
        <w:t xml:space="preserve">Bowen-Stevens, S. R., D. P. Gannon, R. A. Hazelkorn, G. Lovewell, K. M. Volker, S. Smith, M. C. Tumlin, and J. Litz. 2021. Diet of Common Bottlenose Dolphins, Tursiops truncatus, that Stranded in and Near Barataria Bay, Louisiana, 2010–2012. </w:t>
      </w:r>
      <w:r>
        <w:rPr>
          <w:i/>
          <w:iCs/>
        </w:rPr>
        <w:t>Southeastern Naturalist</w:t>
      </w:r>
      <w:r>
        <w:t xml:space="preserve"> 20. Eagle Hill Institute: 117–134. https://doi.org/10.1656/058.020.0113.</w:t>
      </w:r>
    </w:p>
    <w:p w14:paraId="3F31D28D" w14:textId="77777777" w:rsidR="00930EFF" w:rsidRDefault="00930EFF" w:rsidP="00930EFF">
      <w:pPr>
        <w:pStyle w:val="Bibliography"/>
      </w:pPr>
      <w:r>
        <w:t xml:space="preserve">Chesney, E. J., D. M. Baltz, and R. G. Thomas. 2000. Louisiana Estuarine and Coastal Fisheries and Habitats: Perspectives from a Fish’s Eye View. </w:t>
      </w:r>
      <w:r>
        <w:rPr>
          <w:i/>
          <w:iCs/>
        </w:rPr>
        <w:t>Ecological Applications</w:t>
      </w:r>
      <w:r>
        <w:t xml:space="preserve"> 10: 350–366. https://doi.org/10.1890/1051-0761(2000)010[0350:LEACFA]2.0.CO;2.</w:t>
      </w:r>
    </w:p>
    <w:p w14:paraId="75672E6E" w14:textId="77777777" w:rsidR="00930EFF" w:rsidRDefault="00930EFF" w:rsidP="00930EFF">
      <w:pPr>
        <w:pStyle w:val="Bibliography"/>
      </w:pPr>
      <w:r>
        <w:t xml:space="preserve">Christensen, V., and D. Pauly. 1992. ECOPATH II—a software for balancing steady-state ecosystem models and calculating network characteristics. </w:t>
      </w:r>
      <w:r>
        <w:rPr>
          <w:i/>
          <w:iCs/>
        </w:rPr>
        <w:t>Ecological modelling</w:t>
      </w:r>
      <w:r>
        <w:t xml:space="preserve"> 61: 169–185. https://doi.org/10.1016/0304-3800(92)90016-8.</w:t>
      </w:r>
    </w:p>
    <w:p w14:paraId="126D2F8B" w14:textId="77777777" w:rsidR="00930EFF" w:rsidRDefault="00930EFF" w:rsidP="00930EFF">
      <w:pPr>
        <w:pStyle w:val="Bibliography"/>
      </w:pPr>
      <w:r>
        <w:t xml:space="preserve">De Guise, S., M. Levin, L. Jasperse, J. Herrman, R. S. Wells, T. Rowles, and L. Schwacke. 2021. Long-Term Immunological Alterations in Bottlenose Dolphin a Decade after the Deepwater Horizon Oil Spill in the Northern Gulf of Mexico: Potential for Multigenerational Effects. </w:t>
      </w:r>
      <w:r>
        <w:rPr>
          <w:i/>
          <w:iCs/>
        </w:rPr>
        <w:t>Environmental Toxicology and Chemistry</w:t>
      </w:r>
      <w:r>
        <w:t xml:space="preserve"> 40: 1308–1321. https://doi.org/10.1002/etc.4980.</w:t>
      </w:r>
    </w:p>
    <w:p w14:paraId="01C5AB76" w14:textId="77777777" w:rsidR="00930EFF" w:rsidRDefault="00930EFF" w:rsidP="00930EFF">
      <w:pPr>
        <w:pStyle w:val="Bibliography"/>
      </w:pPr>
      <w:r>
        <w:t xml:space="preserve">De Mutsert, K., K. A. Lewis, E. D. White, and J. Buszowski. 2021. End-to-End Modeling Reveals Species-Specific Effects of Large-Scale Coastal Restoration on Living Resources Facing Climate Change. </w:t>
      </w:r>
      <w:r>
        <w:rPr>
          <w:i/>
          <w:iCs/>
        </w:rPr>
        <w:t>Frontiers in Marine Science</w:t>
      </w:r>
      <w:r>
        <w:t xml:space="preserve"> 8. https://doi.org/10.3389/fmars.2021.624532.</w:t>
      </w:r>
    </w:p>
    <w:p w14:paraId="174F77AE" w14:textId="77777777" w:rsidR="00930EFF" w:rsidRDefault="00930EFF" w:rsidP="00930EFF">
      <w:pPr>
        <w:pStyle w:val="Bibliography"/>
      </w:pPr>
      <w:r>
        <w:t xml:space="preserve">De Mutsert, K., K. Lewis, S. Milroy, J. Buszowski, and J. Steenbeek. 2017. Using ecosystem modeling to evaluate trade-offs in coastal management: Effects of large-scale river diversions on fish and fisheries. </w:t>
      </w:r>
      <w:r>
        <w:rPr>
          <w:i/>
          <w:iCs/>
        </w:rPr>
        <w:t>Ecological Modelling</w:t>
      </w:r>
      <w:r>
        <w:t xml:space="preserve"> 360: 14–26. https://doi.org/10.1016/j.ecolmodel.2017.06.029.</w:t>
      </w:r>
    </w:p>
    <w:p w14:paraId="5EAF0F53" w14:textId="77777777" w:rsidR="00930EFF" w:rsidRDefault="00930EFF" w:rsidP="00930EFF">
      <w:pPr>
        <w:pStyle w:val="Bibliography"/>
      </w:pPr>
      <w:r>
        <w:t xml:space="preserve">De Mutsert, K., J. Steenbeek, K. Lewis, J. Buszowski, J. H. Cowan, and V. Christensen. 2016. Exploring effects of hypoxia on fish and fisheries in the northern Gulf of Mexico using a dynamic spatially explicit ecosystem model. </w:t>
      </w:r>
      <w:r>
        <w:rPr>
          <w:i/>
          <w:iCs/>
        </w:rPr>
        <w:t>Ecological Modelling</w:t>
      </w:r>
      <w:r>
        <w:t xml:space="preserve"> 331. Ecopath 30 Years – Modelling Ecosystem Dynamics: Beyond Boundaries with EwE: 142–150. https://doi.org/10.1016/j.ecolmodel.2015.10.013.</w:t>
      </w:r>
    </w:p>
    <w:p w14:paraId="7CEBCE12" w14:textId="77777777" w:rsidR="00930EFF" w:rsidRDefault="00930EFF" w:rsidP="00930EFF">
      <w:pPr>
        <w:pStyle w:val="Bibliography"/>
      </w:pPr>
      <w:r>
        <w:t xml:space="preserve">Diamond, S. L., L. G. Cowell, and L. B. Crowder. 2000. Population effects of shrimp trawl bycatch on Atlantic croaker. </w:t>
      </w:r>
      <w:r>
        <w:rPr>
          <w:i/>
          <w:iCs/>
        </w:rPr>
        <w:t>Canadian Journal of Fisheries and Aquatic Sciences</w:t>
      </w:r>
      <w:r>
        <w:t xml:space="preserve"> 57. NRC Research Press: 2010–2021. https://doi.org/10.1139/f00-154.</w:t>
      </w:r>
    </w:p>
    <w:p w14:paraId="7D4D9075" w14:textId="77777777" w:rsidR="00930EFF" w:rsidRDefault="00930EFF" w:rsidP="00930EFF">
      <w:pPr>
        <w:pStyle w:val="Bibliography"/>
      </w:pPr>
      <w:r>
        <w:t xml:space="preserve">Essington, T. E., and S. B. Munch. 2014. Trade-offs between supportive and provisioning ecosystem services of forage species in marine food webs. </w:t>
      </w:r>
      <w:r>
        <w:rPr>
          <w:i/>
          <w:iCs/>
        </w:rPr>
        <w:t>Ecological Applications</w:t>
      </w:r>
      <w:r>
        <w:t xml:space="preserve"> 24: 1543–1557. https://doi.org/10.1890/13-1403.1.</w:t>
      </w:r>
    </w:p>
    <w:p w14:paraId="23ABC587" w14:textId="77777777" w:rsidR="00930EFF" w:rsidRDefault="00930EFF" w:rsidP="00930EFF">
      <w:pPr>
        <w:pStyle w:val="Bibliography"/>
      </w:pPr>
      <w:r>
        <w:t xml:space="preserve">Fleeger, J. W. 2020. How do indirect effects of contaminants inform ecotoxicology? A review. </w:t>
      </w:r>
      <w:r>
        <w:rPr>
          <w:i/>
          <w:iCs/>
        </w:rPr>
        <w:t>Processes</w:t>
      </w:r>
      <w:r>
        <w:t xml:space="preserve"> 8. Multidisciplinary Digital Publishing Institute: 1659. https://doi.org/10.3390/pr8121659.</w:t>
      </w:r>
    </w:p>
    <w:p w14:paraId="0FC58A9D" w14:textId="77777777" w:rsidR="00930EFF" w:rsidRDefault="00930EFF" w:rsidP="00930EFF">
      <w:pPr>
        <w:pStyle w:val="Bibliography"/>
      </w:pPr>
      <w:r>
        <w:t xml:space="preserve">Fodrie, F. J., K. W. Able, F. Galvez, K. L. Heck, O. P. Jensen, P. C. López-Duarte, C. W. Martin, R. E. Turner, and A. Whitehead. 2014. Integrating Organismal and Population Responses of Estuarine Fishes in Macondo Spill Research. </w:t>
      </w:r>
      <w:r>
        <w:rPr>
          <w:i/>
          <w:iCs/>
        </w:rPr>
        <w:t>BioScience</w:t>
      </w:r>
      <w:r>
        <w:t xml:space="preserve"> 64: 778–788. https://doi.org/10.1093/biosci/biu123.</w:t>
      </w:r>
    </w:p>
    <w:p w14:paraId="28634FDA" w14:textId="77777777" w:rsidR="00930EFF" w:rsidRDefault="00930EFF" w:rsidP="00930EFF">
      <w:pPr>
        <w:pStyle w:val="Bibliography"/>
      </w:pPr>
      <w:r>
        <w:t xml:space="preserve">Fulton, E. A., J. S. Link, I. C. Kaplan, M. Savina-Rolland, P. Johnson, C. H. Ainsworth, P. Horne, R. Gorton, R. J. Gamble, and A. D. Smith. 2011. Lessons in modelling and management of marine ecosystems: the Atlantis experience. </w:t>
      </w:r>
      <w:r>
        <w:rPr>
          <w:i/>
          <w:iCs/>
        </w:rPr>
        <w:t>Fish and fisheries</w:t>
      </w:r>
      <w:r>
        <w:t xml:space="preserve"> 12. Wiley Online Library: 171–188. https://doi.org/10.1111/j.1467-2979.2011.00412.x.</w:t>
      </w:r>
    </w:p>
    <w:p w14:paraId="04FB151F" w14:textId="77777777" w:rsidR="00930EFF" w:rsidRDefault="00930EFF" w:rsidP="00930EFF">
      <w:pPr>
        <w:pStyle w:val="Bibliography"/>
      </w:pPr>
      <w:r>
        <w:t xml:space="preserve">Haney, J. C., H. J. Geiger, and J. W. Short. 2014. Bird mortality from the Deepwater Horizon oil spill. II. Carcass sampling and exposure probability in the coastal Gulf of Mexico. </w:t>
      </w:r>
      <w:r>
        <w:rPr>
          <w:i/>
          <w:iCs/>
        </w:rPr>
        <w:t>Marine Ecology Progress Series</w:t>
      </w:r>
      <w:r>
        <w:t xml:space="preserve"> 513: 239–252. https://doi.org/10.3354/meps10839.</w:t>
      </w:r>
    </w:p>
    <w:p w14:paraId="2F65FF35" w14:textId="77777777" w:rsidR="00930EFF" w:rsidRDefault="00930EFF" w:rsidP="00930EFF">
      <w:pPr>
        <w:pStyle w:val="Bibliography"/>
      </w:pPr>
      <w:r>
        <w:t>Hart, R. A. 2017. Stock Assessment Update for White Shrimp (Litopenaeus setiferus) in the U.S. Gulf of Mexico for the 2016 Fishing Year.</w:t>
      </w:r>
    </w:p>
    <w:p w14:paraId="76FC6FE3" w14:textId="77777777" w:rsidR="00930EFF" w:rsidRDefault="00930EFF" w:rsidP="00930EFF">
      <w:pPr>
        <w:pStyle w:val="Bibliography"/>
      </w:pPr>
      <w:r>
        <w:t>Hart, R. A. 2018. Stock Assessment Update for Brown Shrimp (Farfantepenaeus aztecus) in the U.S. Gulf of Mexico for the 2017 Fishing Year.</w:t>
      </w:r>
    </w:p>
    <w:p w14:paraId="4D5D5D49" w14:textId="77777777" w:rsidR="00930EFF" w:rsidRDefault="00930EFF" w:rsidP="00930EFF">
      <w:pPr>
        <w:pStyle w:val="Bibliography"/>
      </w:pPr>
      <w:r>
        <w:lastRenderedPageBreak/>
        <w:t xml:space="preserve">Jacob, S., P. Weeks, B. Blount, and M. Jepson. 2013. Development and evaluation of social indicators of vulnerability and resiliency for fishing communities in the Gulf of Mexico. </w:t>
      </w:r>
      <w:r>
        <w:rPr>
          <w:i/>
          <w:iCs/>
        </w:rPr>
        <w:t>Marine Policy</w:t>
      </w:r>
      <w:r>
        <w:t xml:space="preserve"> 37. Social and Cultural Impacts of Marine Fisheries: 86–95. https://doi.org/10.1016/j.marpol.2012.04.014.</w:t>
      </w:r>
    </w:p>
    <w:p w14:paraId="11D0A33F" w14:textId="77777777" w:rsidR="00930EFF" w:rsidRDefault="00930EFF" w:rsidP="00930EFF">
      <w:pPr>
        <w:pStyle w:val="Bibliography"/>
      </w:pPr>
      <w:r>
        <w:t xml:space="preserve">Jensen, O. P., C. W. Martin, K. L. Oken, F. J. Fodrie, P. C. López-Duarte, K. W. Able, and B. J. Roberts. 2019. Simultaneous estimation of dispersal and survival of the gulf killifish Fundulus grandis from a batch-tagging experiment. </w:t>
      </w:r>
      <w:r>
        <w:rPr>
          <w:i/>
          <w:iCs/>
        </w:rPr>
        <w:t>Marine Ecology Progress Series</w:t>
      </w:r>
      <w:r>
        <w:t xml:space="preserve"> 624: 183–194. https://doi.org/10.3354/meps13040.</w:t>
      </w:r>
    </w:p>
    <w:p w14:paraId="0C1366AE" w14:textId="77777777" w:rsidR="00930EFF" w:rsidRDefault="00930EFF" w:rsidP="00930EFF">
      <w:pPr>
        <w:pStyle w:val="Bibliography"/>
      </w:pPr>
      <w:r>
        <w:t xml:space="preserve">Jodice, P. G. R., L. C. Wickliffe, and E. B. Sachs. 2011. Seabird use of discards from a nearshore shrimp fishery in the South Atlantic Bight, USA. </w:t>
      </w:r>
      <w:r>
        <w:rPr>
          <w:i/>
          <w:iCs/>
        </w:rPr>
        <w:t>Marine Biology</w:t>
      </w:r>
      <w:r>
        <w:t xml:space="preserve"> 158: 2289–2298. https://doi.org/10.1007/s00227-011-1733-4.</w:t>
      </w:r>
    </w:p>
    <w:p w14:paraId="5F56DCED" w14:textId="77777777" w:rsidR="00930EFF" w:rsidRDefault="00930EFF" w:rsidP="00930EFF">
      <w:pPr>
        <w:pStyle w:val="Bibliography"/>
      </w:pPr>
      <w:r>
        <w:t xml:space="preserve">Koehn, L. E., T. E. Essington, K. N. Marshall, W. J. Sydeman, A. I. Szoboszlai, and J. A. Thayer. 2017. Trade-offs between forage fish fisheries and their predators in the California Current. </w:t>
      </w:r>
      <w:r>
        <w:rPr>
          <w:i/>
          <w:iCs/>
        </w:rPr>
        <w:t>ICES Journal of Marine Science</w:t>
      </w:r>
      <w:r>
        <w:t xml:space="preserve"> 74: 2448–2458. https://doi.org/10.1093/icesjms/fsx072.</w:t>
      </w:r>
    </w:p>
    <w:p w14:paraId="22666763" w14:textId="77777777" w:rsidR="00930EFF" w:rsidRDefault="00930EFF" w:rsidP="00930EFF">
      <w:pPr>
        <w:pStyle w:val="Bibliography"/>
      </w:pPr>
      <w:r>
        <w:t>Lellis-Dibble, K. A., K. E. McGlynn, and T. E. Bigford. 2008. Estuarine fish and shellfish species in US commercial and recreational fisheries: economic value as an incentive to protect and restore estuarine habitat. U.S. Dep. Commerce, NOAA Tech. Memo. NMFSF/SPO-90, 94 p.</w:t>
      </w:r>
    </w:p>
    <w:p w14:paraId="4D98FB09" w14:textId="77777777" w:rsidR="00930EFF" w:rsidRDefault="00930EFF" w:rsidP="00930EFF">
      <w:pPr>
        <w:pStyle w:val="Bibliography"/>
      </w:pPr>
      <w:r>
        <w:t xml:space="preserve">Lewis, K. A., R. R. Christian, C. W. Martin, K. L. Allen, A. M. McDonald, V. M. Roberts, M. N. Shaffer, and J. F. Valentine. 2021. Complexities of disturbance response in a marine food web. </w:t>
      </w:r>
      <w:r>
        <w:rPr>
          <w:i/>
          <w:iCs/>
        </w:rPr>
        <w:t>Limnology and Oceanography</w:t>
      </w:r>
      <w:r>
        <w:t>. https://doi.org/10.1002/lno.11790.</w:t>
      </w:r>
    </w:p>
    <w:p w14:paraId="00E35959" w14:textId="77777777" w:rsidR="00930EFF" w:rsidRDefault="00930EFF" w:rsidP="00930EFF">
      <w:pPr>
        <w:pStyle w:val="Bibliography"/>
      </w:pPr>
      <w:r>
        <w:t xml:space="preserve">Liu, J., T. Dietz, S. R. Carpenter, C. Folke, M. Alberti, C. L. Redman, S. H. Schneider, et al. 2007. Coupled Human and Natural Systems. </w:t>
      </w:r>
      <w:r>
        <w:rPr>
          <w:i/>
          <w:iCs/>
        </w:rPr>
        <w:t>AMBIO: A Journal of the Human Environment</w:t>
      </w:r>
      <w:r>
        <w:t xml:space="preserve"> 36. Royal Swedish Academy of Sciences: 639–649. https://doi.org/10.1579/0044-7447(2007)36[639:CHANS]2.0.CO;2.</w:t>
      </w:r>
    </w:p>
    <w:p w14:paraId="2CE74CFA" w14:textId="77777777" w:rsidR="00930EFF" w:rsidRDefault="00930EFF" w:rsidP="00930EFF">
      <w:pPr>
        <w:pStyle w:val="Bibliography"/>
      </w:pPr>
      <w:r>
        <w:t xml:space="preserve">López-Duarte, P. C., F. J. Fodrie, O. P. Jensen, A. Whitehead, F. Galvez, B. Dubansky, and K. W. Able. 2016. Is Exposure to Macondo Oil Reflected in the Otolith Chemistry of Marsh-Resident Fish? </w:t>
      </w:r>
      <w:r>
        <w:rPr>
          <w:i/>
          <w:iCs/>
        </w:rPr>
        <w:t>PLOS ONE</w:t>
      </w:r>
      <w:r>
        <w:t xml:space="preserve"> 11. Public Library of Science: e0162699. https://doi.org/10.1371/journal.pone.0162699.</w:t>
      </w:r>
    </w:p>
    <w:p w14:paraId="4080DBA7" w14:textId="77777777" w:rsidR="00930EFF" w:rsidRDefault="00930EFF" w:rsidP="00930EFF">
      <w:pPr>
        <w:pStyle w:val="Bibliography"/>
      </w:pPr>
      <w:r>
        <w:t xml:space="preserve">Lubchenco, J., M. K. McNutt, G. Dreyfus, S. A. Murawski, D. M. Kennedy, P. T. Anastas, S. Chu, and T. Hunter. 2012. Science in support of the Deepwater Horizon response. </w:t>
      </w:r>
      <w:r>
        <w:rPr>
          <w:i/>
          <w:iCs/>
        </w:rPr>
        <w:t>Proceedings of the National Academy of Sciences</w:t>
      </w:r>
      <w:r>
        <w:t xml:space="preserve"> 109: 20212–20221. https://doi.org/10.1073/pnas.1204729109.</w:t>
      </w:r>
    </w:p>
    <w:p w14:paraId="2A7769ED" w14:textId="77777777" w:rsidR="00930EFF" w:rsidRDefault="00930EFF" w:rsidP="00930EFF">
      <w:pPr>
        <w:pStyle w:val="Bibliography"/>
      </w:pPr>
      <w:r>
        <w:t xml:space="preserve">Lucey, S. M., S. K. Gaichas, and K. Y. Aydin. 2020. Conducting reproducible ecosystem modeling using the open source mass balance model Rpath. </w:t>
      </w:r>
      <w:r>
        <w:rPr>
          <w:i/>
          <w:iCs/>
        </w:rPr>
        <w:t>Ecological Modelling</w:t>
      </w:r>
      <w:r>
        <w:t xml:space="preserve"> 427: 109057. https://doi.org/10.1016/j.ecolmodel.2020.109057.</w:t>
      </w:r>
    </w:p>
    <w:p w14:paraId="42277992" w14:textId="77777777" w:rsidR="00930EFF" w:rsidRDefault="00930EFF" w:rsidP="00930EFF">
      <w:pPr>
        <w:pStyle w:val="Bibliography"/>
      </w:pPr>
      <w:r>
        <w:t xml:space="preserve">Marshall, K. N., I. C. Kaplan, E. E. Hodgson, A. Hermann, D. S. Busch, P. McElhany, T. E. Essington, C. J. Harvey, and E. A. Fulton. 2017. Risks of ocean acidification in the California Current food web and fisheries: ecosystem model projections. </w:t>
      </w:r>
      <w:r>
        <w:rPr>
          <w:i/>
          <w:iCs/>
        </w:rPr>
        <w:t>Global Change Biology</w:t>
      </w:r>
      <w:r>
        <w:t xml:space="preserve"> 23: 1525–1539. https://doi.org/10.1111/gcb.13594.</w:t>
      </w:r>
    </w:p>
    <w:p w14:paraId="7F6FB306" w14:textId="77777777" w:rsidR="00930EFF" w:rsidRDefault="00930EFF" w:rsidP="00930EFF">
      <w:pPr>
        <w:pStyle w:val="Bibliography"/>
      </w:pPr>
      <w:r>
        <w:t xml:space="preserve">Martin, C. W. 2017. Avoidance of oil contaminated sediments by estuarine fishes. </w:t>
      </w:r>
      <w:r>
        <w:rPr>
          <w:i/>
          <w:iCs/>
        </w:rPr>
        <w:t>Marine Ecology Progress Series</w:t>
      </w:r>
      <w:r>
        <w:t xml:space="preserve"> 576: 125–134. https://doi.org/10.3354/meps12084.</w:t>
      </w:r>
    </w:p>
    <w:p w14:paraId="7B33D6FA" w14:textId="77777777" w:rsidR="00930EFF" w:rsidRDefault="00930EFF" w:rsidP="00930EFF">
      <w:pPr>
        <w:pStyle w:val="Bibliography"/>
      </w:pPr>
      <w:r>
        <w:t xml:space="preserve">Martin, C. W., K. A. Lewis, A. M. McDonald, T. P. Spearman, S. B. Alford, R. C. Christian, and J. F. Valentine. 2020. Disturbance-driven changes to northern Gulf of Mexico nekton communities following the Deepwater Horizon oil spill. </w:t>
      </w:r>
      <w:r>
        <w:rPr>
          <w:i/>
          <w:iCs/>
        </w:rPr>
        <w:t>Marine Pollution Bulletin</w:t>
      </w:r>
      <w:r>
        <w:t xml:space="preserve"> 155: 111098. https://doi.org/10.1016/j.marpolbul.2020.111098.</w:t>
      </w:r>
    </w:p>
    <w:p w14:paraId="0ECB20F2" w14:textId="77777777" w:rsidR="00930EFF" w:rsidRDefault="00930EFF" w:rsidP="00930EFF">
      <w:pPr>
        <w:pStyle w:val="Bibliography"/>
      </w:pPr>
      <w:r>
        <w:t xml:space="preserve">McCann, M. J., K. W. Able, R. R. Christian, F. J. Fodrie, O. P. Jensen, J. J. Johnson, P. C. López‐Duarte, et al. 2017. Key taxa in food web responses to stressors: the Deepwater Horizon oil spill. </w:t>
      </w:r>
      <w:r>
        <w:rPr>
          <w:i/>
          <w:iCs/>
        </w:rPr>
        <w:t>Frontiers in Ecology and the Environment</w:t>
      </w:r>
      <w:r>
        <w:t xml:space="preserve"> 15: 142–149. https://doi.org/10.1002/fee.1474.</w:t>
      </w:r>
    </w:p>
    <w:p w14:paraId="21BB9B97" w14:textId="77777777" w:rsidR="00930EFF" w:rsidRDefault="00930EFF" w:rsidP="00930EFF">
      <w:pPr>
        <w:pStyle w:val="Bibliography"/>
      </w:pPr>
      <w:r>
        <w:lastRenderedPageBreak/>
        <w:t xml:space="preserve">McDonald, T. L., F. E. Hornsby, T. R. Speakman, E. S. Zolman, K. D. Mullin, C. Sinclair, P. E. Rosel, L. Thomas, and L. H. Schwacke. 2017. Survival, density, and abundance of common bottlenose dolphins in Barataria Bay (USA) following the Deepwater Horizon oil spill. </w:t>
      </w:r>
      <w:r>
        <w:rPr>
          <w:i/>
          <w:iCs/>
        </w:rPr>
        <w:t>Endangered Species Research</w:t>
      </w:r>
      <w:r>
        <w:t xml:space="preserve"> 33: 193–209. https://doi.org/10.3354/esr00806.</w:t>
      </w:r>
    </w:p>
    <w:p w14:paraId="354CA1C2" w14:textId="77777777" w:rsidR="00930EFF" w:rsidRDefault="00930EFF" w:rsidP="00930EFF">
      <w:pPr>
        <w:pStyle w:val="Bibliography"/>
      </w:pPr>
      <w:r>
        <w:t xml:space="preserve">Minello, T. J., and L. P. Rozas. 2002. Nekton in Gulf Coast Wetlands: Fine-Scale Distributions, Landscape Patterns, and Restoration Implications. </w:t>
      </w:r>
      <w:r>
        <w:rPr>
          <w:i/>
          <w:iCs/>
        </w:rPr>
        <w:t>Ecological Applications</w:t>
      </w:r>
      <w:r>
        <w:t xml:space="preserve"> 12: 441–455. https://doi.org/10.1890/1051-0761(2002)012[0441:NIGCWF]2.0.CO;2.</w:t>
      </w:r>
    </w:p>
    <w:p w14:paraId="57E66844" w14:textId="77777777" w:rsidR="00930EFF" w:rsidRDefault="00930EFF" w:rsidP="00930EFF">
      <w:pPr>
        <w:pStyle w:val="Bibliography"/>
      </w:pPr>
      <w:r>
        <w:t xml:space="preserve">Murawski, S. A., C. B. Paris, T. Sutton, M. Cockrell, S. O’Farrell, J. Sanchirico, E. Chancellor, and L. Perruso. 2021. Impacts of Deepwater Horizon on Fish and Fisheries: What Have we Learned about Resilience and Vulnerability in a Coupled Human-Natural System? </w:t>
      </w:r>
      <w:r>
        <w:rPr>
          <w:i/>
          <w:iCs/>
        </w:rPr>
        <w:t>International Oil Spill Conference Proceedings</w:t>
      </w:r>
      <w:r>
        <w:t xml:space="preserve"> 2021: 689658. https://doi.org/10.7901/2169-3358-2021.1.689658.</w:t>
      </w:r>
    </w:p>
    <w:p w14:paraId="3D3ADBE9" w14:textId="77777777" w:rsidR="00930EFF" w:rsidRDefault="00930EFF" w:rsidP="00930EFF">
      <w:pPr>
        <w:pStyle w:val="Bibliography"/>
      </w:pPr>
      <w:r>
        <w:t xml:space="preserve">O’Neill, B. C., E. Kriegler, K. Riahi, K. L. Ebi, S. Hallegatte, T. R. Carter, R. Mathur, and D. P. van Vuuren. 2014. A new scenario framework for climate change research: the concept of shared socioeconomic pathways. </w:t>
      </w:r>
      <w:r>
        <w:rPr>
          <w:i/>
          <w:iCs/>
        </w:rPr>
        <w:t>Climatic Change</w:t>
      </w:r>
      <w:r>
        <w:t xml:space="preserve"> 122: 387–400. https://doi.org/10.1007/s10584-013-0905-2.</w:t>
      </w:r>
    </w:p>
    <w:p w14:paraId="16134001" w14:textId="77777777" w:rsidR="00930EFF" w:rsidRDefault="00930EFF" w:rsidP="00930EFF">
      <w:pPr>
        <w:pStyle w:val="Bibliography"/>
      </w:pPr>
      <w:r>
        <w:t xml:space="preserve">Peterson, C. H., S. D. Rice, J. W. Short, D. Esler, J. L. Bodkin, B. E. Ballachey, and D. B. Irons. 2003. Long-term ecosystem response to the Exxon Valdez oil spill. </w:t>
      </w:r>
      <w:r>
        <w:rPr>
          <w:i/>
          <w:iCs/>
        </w:rPr>
        <w:t>Science</w:t>
      </w:r>
      <w:r>
        <w:t xml:space="preserve"> 302: 2082–2086. https://doi.org/10.1126/science.1084282.</w:t>
      </w:r>
    </w:p>
    <w:p w14:paraId="7B8B2F57" w14:textId="77777777" w:rsidR="00930EFF" w:rsidRDefault="00930EFF" w:rsidP="00930EFF">
      <w:pPr>
        <w:pStyle w:val="Bibliography"/>
      </w:pPr>
      <w:r>
        <w:t xml:space="preserve">Quetglas, A., G. Merino, F. Ordines, B. Guijarro, A. Garau, A. M. Grau, P. Oliver, and E. Massutí. 2016. Assessment and management of western Mediterranean small-scale fisheries. </w:t>
      </w:r>
      <w:r>
        <w:rPr>
          <w:i/>
          <w:iCs/>
        </w:rPr>
        <w:t>Ocean &amp; Coastal Management</w:t>
      </w:r>
      <w:r>
        <w:t xml:space="preserve"> 133: 95–104. https://doi.org/10.1016/j.ocecoaman.2016.09.013.</w:t>
      </w:r>
    </w:p>
    <w:p w14:paraId="25A419AA" w14:textId="77777777" w:rsidR="00930EFF" w:rsidRDefault="00930EFF" w:rsidP="00930EFF">
      <w:pPr>
        <w:pStyle w:val="Bibliography"/>
      </w:pPr>
      <w:r>
        <w:t xml:space="preserve">R Core Team. 2021. </w:t>
      </w:r>
      <w:r>
        <w:rPr>
          <w:i/>
          <w:iCs/>
        </w:rPr>
        <w:t>R: A language and environment for statistical computing</w:t>
      </w:r>
      <w:r>
        <w:t>. Vienna, Austria: R Foundation for Statistical Computing.</w:t>
      </w:r>
    </w:p>
    <w:p w14:paraId="23794861" w14:textId="77777777" w:rsidR="00930EFF" w:rsidRDefault="00930EFF" w:rsidP="00930EFF">
      <w:pPr>
        <w:pStyle w:val="Bibliography"/>
      </w:pPr>
      <w:r>
        <w:t xml:space="preserve">Ramsay, K., M. J. Kaiser, P. G. Moore, and R. N. Hughes. 1997. Consumption of Fisheries Discards by Benthic Scavengers: Utilization of Energy Subsidies in Different Marine Habitats. </w:t>
      </w:r>
      <w:r>
        <w:rPr>
          <w:i/>
          <w:iCs/>
        </w:rPr>
        <w:t>Journal of Animal Ecology</w:t>
      </w:r>
      <w:r>
        <w:t xml:space="preserve"> 66. [Wiley, British Ecological Society]: 884–896. https://doi.org/10.2307/6004.</w:t>
      </w:r>
    </w:p>
    <w:p w14:paraId="7EDA7EDC" w14:textId="77777777" w:rsidR="00930EFF" w:rsidRDefault="00930EFF" w:rsidP="00930EFF">
      <w:pPr>
        <w:pStyle w:val="Bibliography"/>
      </w:pPr>
      <w:r>
        <w:t xml:space="preserve">Rozas, L. P., and T. J. Minello. 2015. Small-Scale Nekton Density and Growth Patterns Across a Saltmarsh Landscape in Barataria Bay, Louisiana. </w:t>
      </w:r>
      <w:r>
        <w:rPr>
          <w:i/>
          <w:iCs/>
        </w:rPr>
        <w:t>Estuaries and Coasts</w:t>
      </w:r>
      <w:r>
        <w:t xml:space="preserve"> 38: 2000–2018. https://doi.org/10.1007/s12237-015-9945-3.</w:t>
      </w:r>
    </w:p>
    <w:p w14:paraId="1F41C505" w14:textId="77777777" w:rsidR="00930EFF" w:rsidRDefault="00930EFF" w:rsidP="00930EFF">
      <w:pPr>
        <w:pStyle w:val="Bibliography"/>
      </w:pPr>
      <w:r>
        <w:t xml:space="preserve">Savolainen, M. A., J. M. Fannin, and R. H. Caffey. 2014. Economic Impacts of the U.S. Gulf of Mexico Recreational For-Hire Fishing Industry. </w:t>
      </w:r>
      <w:r>
        <w:rPr>
          <w:i/>
          <w:iCs/>
        </w:rPr>
        <w:t>Human Dimensions of Wildlife</w:t>
      </w:r>
      <w:r>
        <w:t xml:space="preserve"> 19. Routledge: 72–87. https://doi.org/10.1080/10871209.2014.843220.</w:t>
      </w:r>
    </w:p>
    <w:p w14:paraId="39301779" w14:textId="77777777" w:rsidR="00930EFF" w:rsidRDefault="00930EFF" w:rsidP="00930EFF">
      <w:pPr>
        <w:pStyle w:val="Bibliography"/>
      </w:pPr>
      <w:r>
        <w:t xml:space="preserve">Schaefer, J., N. Frazier, and J. Barr. 2016. Dynamics of near-coastal fish assemblages following the Deepwater Horizon oil spill in the northern Gulf of Mexico. </w:t>
      </w:r>
      <w:r>
        <w:rPr>
          <w:i/>
          <w:iCs/>
        </w:rPr>
        <w:t>Transactions of the American Fisheries Society</w:t>
      </w:r>
      <w:r>
        <w:t xml:space="preserve"> 145: 108–119. https://doi.org/10.1080/00028487.2015.1111253.</w:t>
      </w:r>
    </w:p>
    <w:p w14:paraId="050161D0" w14:textId="77777777" w:rsidR="00930EFF" w:rsidRDefault="00930EFF" w:rsidP="00930EFF">
      <w:pPr>
        <w:pStyle w:val="Bibliography"/>
      </w:pPr>
      <w:r>
        <w:t xml:space="preserve">Schwacke, L. H., C. R. Smith, F. I. Townsend, R. S. Wells, L. B. Hart, B. C. Balmer, T. K. Collier, S. De Guise, M. M. Fry, and L. J. Guillette Jr. 2013. Health of common bottlenose dolphins (Tursiops truncatus) in Barataria Bay, Louisiana, following the Deepwater Horizon oil spill. </w:t>
      </w:r>
      <w:r>
        <w:rPr>
          <w:i/>
          <w:iCs/>
        </w:rPr>
        <w:t>Environmental science &amp; technology</w:t>
      </w:r>
      <w:r>
        <w:t xml:space="preserve"> 48: 93–103. https://doi.org/10.1021/es403610f.</w:t>
      </w:r>
    </w:p>
    <w:p w14:paraId="21122EC6" w14:textId="77777777" w:rsidR="00930EFF" w:rsidRDefault="00930EFF" w:rsidP="00930EFF">
      <w:pPr>
        <w:pStyle w:val="Bibliography"/>
      </w:pPr>
      <w:r>
        <w:t xml:space="preserve">Shelton, A. O., M. E. Hunsicker, E. J. Ward, B. E. Feist, R. Blake, C. L. Ward, B. C. Williams, et al. 2018. Spatio-temporal models reveal subtle changes to demersal communities following the Exxon Valdez oil spill. </w:t>
      </w:r>
      <w:r>
        <w:rPr>
          <w:i/>
          <w:iCs/>
        </w:rPr>
        <w:t>ICES Journal of Marine Science</w:t>
      </w:r>
      <w:r>
        <w:t xml:space="preserve"> 75: 287–297. https://doi.org/10.1093/icesjms/fsx079.</w:t>
      </w:r>
    </w:p>
    <w:p w14:paraId="51991CF9" w14:textId="77777777" w:rsidR="00930EFF" w:rsidRDefault="00930EFF" w:rsidP="00930EFF">
      <w:pPr>
        <w:pStyle w:val="Bibliography"/>
      </w:pPr>
      <w:r>
        <w:t xml:space="preserve">Short, J. W., H. J. Geiger, J. C. Haney, C. M. Voss, M. L. Vozzo, V. Guillory, and C. H. Peterson. 2017. Anomalously High Recruitment of the 2010 Gulf Menhaden (Brevoortia patronus) Year Class: Evidence of Indirect Effects from the Deepwater Horizon Blowout in the Gulf of Mexico. </w:t>
      </w:r>
      <w:r>
        <w:rPr>
          <w:i/>
          <w:iCs/>
        </w:rPr>
        <w:t>Archives of Environmental Contamination and Toxicology</w:t>
      </w:r>
      <w:r>
        <w:t xml:space="preserve"> 73: 76–92. https://doi.org/10.1007/s00244-017-0374-0.</w:t>
      </w:r>
    </w:p>
    <w:p w14:paraId="79F95B63" w14:textId="77777777" w:rsidR="00930EFF" w:rsidRDefault="00930EFF" w:rsidP="00930EFF">
      <w:pPr>
        <w:pStyle w:val="Bibliography"/>
      </w:pPr>
      <w:r>
        <w:lastRenderedPageBreak/>
        <w:t xml:space="preserve">Silliman, B. R., P. M. Dixon, C. Wobus, Q. He, P. Daleo, B. B. Hughes, M. Rissing, J. M. Willis, and M. W. Hester. 2016. Thresholds in marsh resilience to the Deepwater Horizon oil spill. </w:t>
      </w:r>
      <w:r>
        <w:rPr>
          <w:i/>
          <w:iCs/>
        </w:rPr>
        <w:t>Scientific Reports</w:t>
      </w:r>
      <w:r>
        <w:t xml:space="preserve"> 6. Nature Publishing Group: 32520. https://doi.org/10.1038/srep32520.</w:t>
      </w:r>
    </w:p>
    <w:p w14:paraId="6E33EA7C" w14:textId="77777777" w:rsidR="00930EFF" w:rsidRDefault="00930EFF" w:rsidP="00930EFF">
      <w:pPr>
        <w:pStyle w:val="Bibliography"/>
      </w:pPr>
      <w:r>
        <w:t xml:space="preserve">Silliman, B. R., J. van de Koppel, M. W. McCoy, J. Diller, G. N. Kasozi, K. Earl, P. N. Adams, and A. R. Zimmerman. 2012. Degradation and resilience in Louisiana salt marshes after the BP–Deepwater Horizon oil spill. </w:t>
      </w:r>
      <w:r>
        <w:rPr>
          <w:i/>
          <w:iCs/>
        </w:rPr>
        <w:t>Proceedings of the National Academy of Sciences</w:t>
      </w:r>
      <w:r>
        <w:t xml:space="preserve"> 109. Proceedings of the National Academy of Sciences: 11234–11239. https://doi.org/10.1073/pnas.1204922109.</w:t>
      </w:r>
    </w:p>
    <w:p w14:paraId="58B78B42" w14:textId="77777777" w:rsidR="00930EFF" w:rsidRDefault="00930EFF" w:rsidP="00930EFF">
      <w:pPr>
        <w:pStyle w:val="Bibliography"/>
      </w:pPr>
      <w:r>
        <w:t xml:space="preserve">Sumaila, U. R., A. M. Cisneros-Montemayor, A. Dyck, L. Huang, W. Cheung, J. Jacquet, K. Kleisner, V. Lam, A. McCrea-Strub, and W. Swartz. 2012. Impact of the Deepwater Horizon well blowout on the economics of US Gulf fisheries. </w:t>
      </w:r>
      <w:r>
        <w:rPr>
          <w:i/>
          <w:iCs/>
        </w:rPr>
        <w:t>Canadian Journal of Fisheries and Aquatic Sciences</w:t>
      </w:r>
      <w:r>
        <w:t xml:space="preserve"> 69: 499–510. https://doi.org/10.1139/f2011-171.</w:t>
      </w:r>
    </w:p>
    <w:p w14:paraId="146658B1" w14:textId="77777777" w:rsidR="00930EFF" w:rsidRDefault="00930EFF" w:rsidP="00930EFF">
      <w:pPr>
        <w:pStyle w:val="Bibliography"/>
      </w:pPr>
      <w:r>
        <w:t xml:space="preserve">Swinea, S. H., and F. J. Fodrie. 2021. Gulf fisheries supported resilience in the decade following unparalleled oiling. </w:t>
      </w:r>
      <w:r>
        <w:rPr>
          <w:i/>
          <w:iCs/>
        </w:rPr>
        <w:t>Ecosphere</w:t>
      </w:r>
      <w:r>
        <w:t xml:space="preserve"> 12: e03801. https://doi.org/10.1002/ecs2.3801.</w:t>
      </w:r>
    </w:p>
    <w:p w14:paraId="35653F7D" w14:textId="77777777" w:rsidR="00930EFF" w:rsidRDefault="00930EFF" w:rsidP="00930EFF">
      <w:pPr>
        <w:pStyle w:val="Bibliography"/>
      </w:pPr>
      <w:r>
        <w:t xml:space="preserve">Van der Ham, J. L., and K. De Mutsert. 2014. Abundance and Size of Gulf Shrimp in Louisiana’s Coastal Estuaries following the Deepwater Horizon Oil Spill. </w:t>
      </w:r>
      <w:r>
        <w:rPr>
          <w:i/>
          <w:iCs/>
        </w:rPr>
        <w:t>PLOS ONE</w:t>
      </w:r>
      <w:r>
        <w:t xml:space="preserve"> 9: e108884. https://doi.org/10.1371/journal.pone.0108884.</w:t>
      </w:r>
    </w:p>
    <w:p w14:paraId="0841794D" w14:textId="77777777" w:rsidR="00930EFF" w:rsidRDefault="00930EFF" w:rsidP="00930EFF">
      <w:pPr>
        <w:pStyle w:val="Bibliography"/>
      </w:pPr>
      <w:r>
        <w:t xml:space="preserve">Vastano, A. R., K. W. Able, O. P. Jensen, P. C. López-Duarte, C. W. Martin, and B. J. Roberts. 2017. Age validation and seasonal growth patterns of a subtropical marsh fish: The Gulf Killifish, Fundulus grandis. </w:t>
      </w:r>
      <w:r>
        <w:rPr>
          <w:i/>
          <w:iCs/>
        </w:rPr>
        <w:t>Environmental Biology of Fishes</w:t>
      </w:r>
      <w:r>
        <w:t xml:space="preserve"> 100: 1315–1327. https://doi.org/10.1007/s10641-017-0645-7.</w:t>
      </w:r>
    </w:p>
    <w:p w14:paraId="52D73F1C" w14:textId="77777777" w:rsidR="00930EFF" w:rsidRDefault="00930EFF" w:rsidP="00930EFF">
      <w:pPr>
        <w:pStyle w:val="Bibliography"/>
      </w:pPr>
      <w:r>
        <w:t xml:space="preserve">Venn-Watson, S., K. M. Colegrove, J. Litz, M. Kinsel, K. Terio, J. Saliki, S. Fire, R. Carmichael, C. Chevis, and W. Hatchett. 2015. Adrenal gland and lung lesions in Gulf of Mexico common bottlenose dolphins (Tursiops truncatus) found dead following the Deepwater Horizon oil spill. </w:t>
      </w:r>
      <w:r>
        <w:rPr>
          <w:i/>
          <w:iCs/>
        </w:rPr>
        <w:t>PLoS One</w:t>
      </w:r>
      <w:r>
        <w:t xml:space="preserve"> 10: e0126538. https://doi.org/10.1371/journal.pone.0126538.</w:t>
      </w:r>
    </w:p>
    <w:p w14:paraId="269D0198" w14:textId="77777777" w:rsidR="00930EFF" w:rsidRDefault="00930EFF" w:rsidP="00930EFF">
      <w:pPr>
        <w:pStyle w:val="Bibliography"/>
      </w:pPr>
      <w:r>
        <w:t xml:space="preserve">Ward, E. J., K. L. Oken, K. A. Rose, S. Sable, K. Watkins, E. E. Holmes, and M. D. Scheuerell. 2018. Applying spatiotemporal models to monitoring data to quantify fish population responses to the Deepwater Horizon oil spill in the Gulf of Mexico. </w:t>
      </w:r>
      <w:r>
        <w:rPr>
          <w:i/>
          <w:iCs/>
        </w:rPr>
        <w:t>Environmental Monitoring and Assessment</w:t>
      </w:r>
      <w:r>
        <w:t xml:space="preserve"> 190: 530. https://doi.org/10.1007/s10661-018-6912-z.</w:t>
      </w:r>
    </w:p>
    <w:p w14:paraId="7052F7B0" w14:textId="77777777" w:rsidR="00930EFF" w:rsidRDefault="00930EFF" w:rsidP="00930EFF">
      <w:pPr>
        <w:pStyle w:val="Bibliography"/>
      </w:pPr>
      <w:r>
        <w:t xml:space="preserve">Wells, R. J. D., J. H. Cowan Jr., and W. F. Patterson III. 2008. Habitat use and the effect of shrimp trawling on fish and invertebrate communities over the northern Gulf of Mexico continental shelf. </w:t>
      </w:r>
      <w:r>
        <w:rPr>
          <w:i/>
          <w:iCs/>
        </w:rPr>
        <w:t>ICES Journal of Marine Science</w:t>
      </w:r>
      <w:r>
        <w:t xml:space="preserve"> 65: 1610–1619. https://doi.org/10.1093/icesjms/fsn145.</w:t>
      </w:r>
    </w:p>
    <w:p w14:paraId="3AA5EE5B" w14:textId="39F5021D"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E9F8" w16cex:dateUtc="2022-07-18T18:17:00Z"/>
  <w16cex:commentExtensible w16cex:durableId="2688EC5D" w16cex:dateUtc="2022-07-25T15:18:00Z"/>
  <w16cex:commentExtensible w16cex:durableId="267FEA33" w16cex:dateUtc="2022-07-18T18:18:00Z"/>
  <w16cex:commentExtensible w16cex:durableId="2688DE05" w16cex:dateUtc="2022-07-25T14:16:00Z"/>
  <w16cex:commentExtensible w16cex:durableId="2688DE2D" w16cex:dateUtc="2022-07-25T14:17:00Z"/>
  <w16cex:commentExtensible w16cex:durableId="267FEA9A" w16cex:dateUtc="2022-07-18T18:20:00Z"/>
  <w16cex:commentExtensible w16cex:durableId="2688EC82" w16cex:dateUtc="2022-07-25T15:18:00Z"/>
  <w16cex:commentExtensible w16cex:durableId="2618DB83" w16cex:dateUtc="2022-05-01T12:11:00Z"/>
  <w16cex:commentExtensible w16cex:durableId="261BCDD0" w16cex:dateUtc="2022-05-03T20:50:00Z"/>
  <w16cex:commentExtensible w16cex:durableId="2683F339" w16cex:dateUtc="2022-07-21T19:46:00Z"/>
  <w16cex:commentExtensible w16cex:durableId="2683F3C7" w16cex:dateUtc="2022-07-21T19:48:00Z"/>
  <w16cex:commentExtensible w16cex:durableId="2688F0AE" w16cex:dateUtc="2022-07-25T15:36:00Z"/>
  <w16cex:commentExtensible w16cex:durableId="2688F0C3" w16cex:dateUtc="2022-07-25T15:36:00Z"/>
  <w16cex:commentExtensible w16cex:durableId="2688F5E7" w16cex:dateUtc="2022-07-25T15:58:00Z"/>
  <w16cex:commentExtensible w16cex:durableId="2688F4FB" w16cex:dateUtc="2022-07-25T15:54:00Z"/>
  <w16cex:commentExtensible w16cex:durableId="2688F6B5" w16cex:dateUtc="2022-07-25T16:02:00Z"/>
  <w16cex:commentExtensible w16cex:durableId="2683F569" w16cex:dateUtc="2022-07-21T19:55:00Z"/>
  <w16cex:commentExtensible w16cex:durableId="267FFB45" w16cex:dateUtc="2022-07-18T19:31:00Z"/>
  <w16cex:commentExtensible w16cex:durableId="267FFCB0" w16cex:dateUtc="2022-07-18T19:37:00Z"/>
  <w16cex:commentExtensible w16cex:durableId="267FFD1F" w16cex:dateUtc="2022-07-18T19:39:00Z"/>
  <w16cex:commentExtensible w16cex:durableId="267FFE3C" w16cex:dateUtc="2022-07-18T19:43:00Z"/>
  <w16cex:commentExtensible w16cex:durableId="2683F7AB" w16cex:dateUtc="2022-07-21T20:04:00Z"/>
  <w16cex:commentExtensible w16cex:durableId="2683F8EF" w16cex:dateUtc="2022-07-21T20:10:00Z"/>
  <w16cex:commentExtensible w16cex:durableId="267BD1D2" w16cex:dateUtc="2022-07-15T16:45:00Z"/>
  <w16cex:commentExtensible w16cex:durableId="26800069" w16cex:dateUtc="2022-07-18T19:53:00Z"/>
  <w16cex:commentExtensible w16cex:durableId="267BD525" w16cex:dateUtc="2022-07-15T16:5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ACB9D" w14:textId="77777777" w:rsidR="009D2477" w:rsidRDefault="009D2477" w:rsidP="006F5492">
      <w:pPr>
        <w:spacing w:after="0" w:line="240" w:lineRule="auto"/>
      </w:pPr>
      <w:r>
        <w:separator/>
      </w:r>
    </w:p>
  </w:endnote>
  <w:endnote w:type="continuationSeparator" w:id="0">
    <w:p w14:paraId="3016204D" w14:textId="77777777" w:rsidR="009D2477" w:rsidRDefault="009D2477" w:rsidP="006F5492">
      <w:pPr>
        <w:spacing w:after="0" w:line="240" w:lineRule="auto"/>
      </w:pPr>
      <w:r>
        <w:continuationSeparator/>
      </w:r>
    </w:p>
  </w:endnote>
  <w:endnote w:type="continuationNotice" w:id="1">
    <w:p w14:paraId="078B41D1" w14:textId="77777777" w:rsidR="009D2477" w:rsidRDefault="009D24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770755"/>
      <w:docPartObj>
        <w:docPartGallery w:val="Page Numbers (Bottom of Page)"/>
        <w:docPartUnique/>
      </w:docPartObj>
    </w:sdtPr>
    <w:sdtEndPr>
      <w:rPr>
        <w:noProof/>
      </w:rPr>
    </w:sdtEndPr>
    <w:sdtContent>
      <w:p w14:paraId="6A6136B8" w14:textId="1A21280E" w:rsidR="00C309BE" w:rsidRDefault="00C309BE">
        <w:pPr>
          <w:pStyle w:val="Footer"/>
          <w:jc w:val="right"/>
        </w:pPr>
        <w:r>
          <w:fldChar w:fldCharType="begin"/>
        </w:r>
        <w:r>
          <w:instrText xml:space="preserve"> PAGE   \* MERGEFORMAT </w:instrText>
        </w:r>
        <w:r>
          <w:fldChar w:fldCharType="separate"/>
        </w:r>
        <w:r w:rsidR="00664E6F">
          <w:rPr>
            <w:noProof/>
          </w:rPr>
          <w:t>21</w:t>
        </w:r>
        <w:r>
          <w:rPr>
            <w:noProof/>
          </w:rPr>
          <w:fldChar w:fldCharType="end"/>
        </w:r>
      </w:p>
    </w:sdtContent>
  </w:sdt>
  <w:p w14:paraId="373A2048" w14:textId="585FB2F5" w:rsidR="00C309BE" w:rsidRDefault="00C30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41793" w14:textId="77777777" w:rsidR="009D2477" w:rsidRDefault="009D2477" w:rsidP="006F5492">
      <w:pPr>
        <w:spacing w:after="0" w:line="240" w:lineRule="auto"/>
      </w:pPr>
      <w:r>
        <w:separator/>
      </w:r>
    </w:p>
  </w:footnote>
  <w:footnote w:type="continuationSeparator" w:id="0">
    <w:p w14:paraId="725EE3FF" w14:textId="77777777" w:rsidR="009D2477" w:rsidRDefault="009D2477" w:rsidP="006F5492">
      <w:pPr>
        <w:spacing w:after="0" w:line="240" w:lineRule="auto"/>
      </w:pPr>
      <w:r>
        <w:continuationSeparator/>
      </w:r>
    </w:p>
  </w:footnote>
  <w:footnote w:type="continuationNotice" w:id="1">
    <w:p w14:paraId="4E615D29" w14:textId="77777777" w:rsidR="009D2477" w:rsidRDefault="009D24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23C82" w14:textId="77777777" w:rsidR="00C309BE" w:rsidRDefault="00C30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1A6"/>
    <w:multiLevelType w:val="hybridMultilevel"/>
    <w:tmpl w:val="371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2481"/>
    <w:multiLevelType w:val="hybridMultilevel"/>
    <w:tmpl w:val="9A10FAA0"/>
    <w:lvl w:ilvl="0" w:tplc="A614C7E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86"/>
    <w:rsid w:val="00000340"/>
    <w:rsid w:val="000016D4"/>
    <w:rsid w:val="00007721"/>
    <w:rsid w:val="00007D97"/>
    <w:rsid w:val="00014E8F"/>
    <w:rsid w:val="00024B3C"/>
    <w:rsid w:val="000337C8"/>
    <w:rsid w:val="000347C8"/>
    <w:rsid w:val="00041A2F"/>
    <w:rsid w:val="0004270C"/>
    <w:rsid w:val="00043676"/>
    <w:rsid w:val="000437F5"/>
    <w:rsid w:val="00047859"/>
    <w:rsid w:val="00052E1E"/>
    <w:rsid w:val="0005309A"/>
    <w:rsid w:val="0006069A"/>
    <w:rsid w:val="000614AA"/>
    <w:rsid w:val="00071469"/>
    <w:rsid w:val="000769AA"/>
    <w:rsid w:val="00083D48"/>
    <w:rsid w:val="00087729"/>
    <w:rsid w:val="00087BC6"/>
    <w:rsid w:val="00090C32"/>
    <w:rsid w:val="00092E54"/>
    <w:rsid w:val="00095EF9"/>
    <w:rsid w:val="0009609C"/>
    <w:rsid w:val="000A2A54"/>
    <w:rsid w:val="000A4E86"/>
    <w:rsid w:val="000A503C"/>
    <w:rsid w:val="000A77A9"/>
    <w:rsid w:val="000A77FC"/>
    <w:rsid w:val="000A7A74"/>
    <w:rsid w:val="000B5C20"/>
    <w:rsid w:val="000B79A4"/>
    <w:rsid w:val="000C697E"/>
    <w:rsid w:val="000C6C6A"/>
    <w:rsid w:val="000D0003"/>
    <w:rsid w:val="000D0B93"/>
    <w:rsid w:val="000D0F68"/>
    <w:rsid w:val="000D55ED"/>
    <w:rsid w:val="000D5C93"/>
    <w:rsid w:val="000E256B"/>
    <w:rsid w:val="000E4DC7"/>
    <w:rsid w:val="000E7DB3"/>
    <w:rsid w:val="000F100A"/>
    <w:rsid w:val="000F1A1C"/>
    <w:rsid w:val="000F30AA"/>
    <w:rsid w:val="000F7D42"/>
    <w:rsid w:val="00105EA8"/>
    <w:rsid w:val="00106ACC"/>
    <w:rsid w:val="0011357D"/>
    <w:rsid w:val="0011561D"/>
    <w:rsid w:val="001163ED"/>
    <w:rsid w:val="00121B89"/>
    <w:rsid w:val="00122A7B"/>
    <w:rsid w:val="00126D0E"/>
    <w:rsid w:val="00126E8B"/>
    <w:rsid w:val="001310BD"/>
    <w:rsid w:val="001311AC"/>
    <w:rsid w:val="00132988"/>
    <w:rsid w:val="001410B4"/>
    <w:rsid w:val="001468D9"/>
    <w:rsid w:val="001541E7"/>
    <w:rsid w:val="00163BBF"/>
    <w:rsid w:val="00164606"/>
    <w:rsid w:val="00172D99"/>
    <w:rsid w:val="001760AE"/>
    <w:rsid w:val="00182160"/>
    <w:rsid w:val="001914B8"/>
    <w:rsid w:val="00192711"/>
    <w:rsid w:val="00192940"/>
    <w:rsid w:val="001A0367"/>
    <w:rsid w:val="001A34B6"/>
    <w:rsid w:val="001B7315"/>
    <w:rsid w:val="001C0FA4"/>
    <w:rsid w:val="001C16B2"/>
    <w:rsid w:val="001C499C"/>
    <w:rsid w:val="001D0259"/>
    <w:rsid w:val="001D4D1F"/>
    <w:rsid w:val="001E17C5"/>
    <w:rsid w:val="001E2D9A"/>
    <w:rsid w:val="001E30E6"/>
    <w:rsid w:val="001E6927"/>
    <w:rsid w:val="001F0926"/>
    <w:rsid w:val="001F68AB"/>
    <w:rsid w:val="00200548"/>
    <w:rsid w:val="00201EAB"/>
    <w:rsid w:val="0020536B"/>
    <w:rsid w:val="002070D6"/>
    <w:rsid w:val="002178F1"/>
    <w:rsid w:val="00217CF7"/>
    <w:rsid w:val="00220D04"/>
    <w:rsid w:val="0022159B"/>
    <w:rsid w:val="002227AD"/>
    <w:rsid w:val="00223945"/>
    <w:rsid w:val="00227571"/>
    <w:rsid w:val="00227D86"/>
    <w:rsid w:val="00236022"/>
    <w:rsid w:val="00236284"/>
    <w:rsid w:val="002370C4"/>
    <w:rsid w:val="002400C6"/>
    <w:rsid w:val="0024026B"/>
    <w:rsid w:val="00246181"/>
    <w:rsid w:val="0025304D"/>
    <w:rsid w:val="0025321F"/>
    <w:rsid w:val="00253FBA"/>
    <w:rsid w:val="00255397"/>
    <w:rsid w:val="00261061"/>
    <w:rsid w:val="002615E3"/>
    <w:rsid w:val="002669F5"/>
    <w:rsid w:val="002750D9"/>
    <w:rsid w:val="00281066"/>
    <w:rsid w:val="00282588"/>
    <w:rsid w:val="00283AA7"/>
    <w:rsid w:val="00290133"/>
    <w:rsid w:val="002908BC"/>
    <w:rsid w:val="00292F64"/>
    <w:rsid w:val="0029638B"/>
    <w:rsid w:val="002963DD"/>
    <w:rsid w:val="002A4167"/>
    <w:rsid w:val="002A60CF"/>
    <w:rsid w:val="002A6549"/>
    <w:rsid w:val="002B1DB1"/>
    <w:rsid w:val="002B29A4"/>
    <w:rsid w:val="002B2EF8"/>
    <w:rsid w:val="002B7229"/>
    <w:rsid w:val="002C3359"/>
    <w:rsid w:val="002C36DC"/>
    <w:rsid w:val="002C6333"/>
    <w:rsid w:val="002C6699"/>
    <w:rsid w:val="002C7F97"/>
    <w:rsid w:val="002D41DA"/>
    <w:rsid w:val="002E288E"/>
    <w:rsid w:val="002E44EB"/>
    <w:rsid w:val="002E45B5"/>
    <w:rsid w:val="002E5694"/>
    <w:rsid w:val="002F06C1"/>
    <w:rsid w:val="002F2367"/>
    <w:rsid w:val="002F4BB1"/>
    <w:rsid w:val="002F6003"/>
    <w:rsid w:val="002F6EEF"/>
    <w:rsid w:val="00311EFF"/>
    <w:rsid w:val="00312B86"/>
    <w:rsid w:val="003165E9"/>
    <w:rsid w:val="0032006F"/>
    <w:rsid w:val="00321FC6"/>
    <w:rsid w:val="00326E96"/>
    <w:rsid w:val="00327332"/>
    <w:rsid w:val="003332D3"/>
    <w:rsid w:val="00335647"/>
    <w:rsid w:val="00336F23"/>
    <w:rsid w:val="00337504"/>
    <w:rsid w:val="00343ABB"/>
    <w:rsid w:val="00345BDF"/>
    <w:rsid w:val="00347600"/>
    <w:rsid w:val="00351606"/>
    <w:rsid w:val="00354953"/>
    <w:rsid w:val="003550F2"/>
    <w:rsid w:val="00360358"/>
    <w:rsid w:val="0036584F"/>
    <w:rsid w:val="003667DE"/>
    <w:rsid w:val="0037569E"/>
    <w:rsid w:val="003857FC"/>
    <w:rsid w:val="00387908"/>
    <w:rsid w:val="00390B0A"/>
    <w:rsid w:val="00392FC7"/>
    <w:rsid w:val="0039606F"/>
    <w:rsid w:val="00397736"/>
    <w:rsid w:val="003A46A8"/>
    <w:rsid w:val="003A6BD5"/>
    <w:rsid w:val="003C0317"/>
    <w:rsid w:val="003C1EDB"/>
    <w:rsid w:val="003C30E2"/>
    <w:rsid w:val="003C4BB4"/>
    <w:rsid w:val="003C5388"/>
    <w:rsid w:val="003C72FA"/>
    <w:rsid w:val="003D0CB7"/>
    <w:rsid w:val="003D359E"/>
    <w:rsid w:val="003D58F7"/>
    <w:rsid w:val="003D62FA"/>
    <w:rsid w:val="003D6E3B"/>
    <w:rsid w:val="003D7175"/>
    <w:rsid w:val="003E578A"/>
    <w:rsid w:val="003E6DF9"/>
    <w:rsid w:val="003E76FF"/>
    <w:rsid w:val="003F5737"/>
    <w:rsid w:val="00400F53"/>
    <w:rsid w:val="004025D3"/>
    <w:rsid w:val="00405B66"/>
    <w:rsid w:val="00405F9E"/>
    <w:rsid w:val="00410FA7"/>
    <w:rsid w:val="00411419"/>
    <w:rsid w:val="00413161"/>
    <w:rsid w:val="004145EA"/>
    <w:rsid w:val="004149A5"/>
    <w:rsid w:val="00420CB4"/>
    <w:rsid w:val="0042175D"/>
    <w:rsid w:val="00423DEB"/>
    <w:rsid w:val="0042481F"/>
    <w:rsid w:val="00431D43"/>
    <w:rsid w:val="00432EF5"/>
    <w:rsid w:val="00440CF2"/>
    <w:rsid w:val="00440F38"/>
    <w:rsid w:val="004447D5"/>
    <w:rsid w:val="0044619B"/>
    <w:rsid w:val="00450780"/>
    <w:rsid w:val="0045190F"/>
    <w:rsid w:val="00452A5D"/>
    <w:rsid w:val="004614E2"/>
    <w:rsid w:val="00463142"/>
    <w:rsid w:val="00465423"/>
    <w:rsid w:val="00466A5E"/>
    <w:rsid w:val="0047336F"/>
    <w:rsid w:val="0047767F"/>
    <w:rsid w:val="00481BA5"/>
    <w:rsid w:val="00492AD0"/>
    <w:rsid w:val="00492E53"/>
    <w:rsid w:val="00496F6E"/>
    <w:rsid w:val="0049714D"/>
    <w:rsid w:val="004A025F"/>
    <w:rsid w:val="004A1C9A"/>
    <w:rsid w:val="004A5F9A"/>
    <w:rsid w:val="004A7D75"/>
    <w:rsid w:val="004B0FDA"/>
    <w:rsid w:val="004B3E88"/>
    <w:rsid w:val="004C0B33"/>
    <w:rsid w:val="004C230D"/>
    <w:rsid w:val="004C469F"/>
    <w:rsid w:val="004C57E6"/>
    <w:rsid w:val="004C6877"/>
    <w:rsid w:val="004D0F8C"/>
    <w:rsid w:val="004D2D76"/>
    <w:rsid w:val="004D7325"/>
    <w:rsid w:val="004E13FD"/>
    <w:rsid w:val="004E2C17"/>
    <w:rsid w:val="004E3015"/>
    <w:rsid w:val="004E3D97"/>
    <w:rsid w:val="004E4C1D"/>
    <w:rsid w:val="004E53B9"/>
    <w:rsid w:val="004E6FB6"/>
    <w:rsid w:val="004F0F02"/>
    <w:rsid w:val="004F6DFA"/>
    <w:rsid w:val="00501103"/>
    <w:rsid w:val="00502227"/>
    <w:rsid w:val="0051094E"/>
    <w:rsid w:val="00515491"/>
    <w:rsid w:val="00520E44"/>
    <w:rsid w:val="00521695"/>
    <w:rsid w:val="00522EE4"/>
    <w:rsid w:val="00533AC9"/>
    <w:rsid w:val="00534FBC"/>
    <w:rsid w:val="00536F11"/>
    <w:rsid w:val="00537ED8"/>
    <w:rsid w:val="0054068D"/>
    <w:rsid w:val="00545665"/>
    <w:rsid w:val="005467F6"/>
    <w:rsid w:val="005501DE"/>
    <w:rsid w:val="00563721"/>
    <w:rsid w:val="00566189"/>
    <w:rsid w:val="00566699"/>
    <w:rsid w:val="00567255"/>
    <w:rsid w:val="00580DF9"/>
    <w:rsid w:val="005815DE"/>
    <w:rsid w:val="005855E0"/>
    <w:rsid w:val="00585A18"/>
    <w:rsid w:val="005903A9"/>
    <w:rsid w:val="0059122D"/>
    <w:rsid w:val="00591CF6"/>
    <w:rsid w:val="00592DE6"/>
    <w:rsid w:val="00594E4D"/>
    <w:rsid w:val="00596909"/>
    <w:rsid w:val="00597830"/>
    <w:rsid w:val="005A244C"/>
    <w:rsid w:val="005A28B5"/>
    <w:rsid w:val="005A2A97"/>
    <w:rsid w:val="005A2E9E"/>
    <w:rsid w:val="005B038C"/>
    <w:rsid w:val="005B1AEE"/>
    <w:rsid w:val="005B42A6"/>
    <w:rsid w:val="005B484D"/>
    <w:rsid w:val="005C0147"/>
    <w:rsid w:val="005C1A70"/>
    <w:rsid w:val="005C2F6C"/>
    <w:rsid w:val="005C4F03"/>
    <w:rsid w:val="005C53F6"/>
    <w:rsid w:val="005C597E"/>
    <w:rsid w:val="005D0C70"/>
    <w:rsid w:val="005D5BDF"/>
    <w:rsid w:val="005D623D"/>
    <w:rsid w:val="005D657D"/>
    <w:rsid w:val="005D6783"/>
    <w:rsid w:val="005D6BD6"/>
    <w:rsid w:val="005D7645"/>
    <w:rsid w:val="005E2179"/>
    <w:rsid w:val="005E248E"/>
    <w:rsid w:val="005E3AC9"/>
    <w:rsid w:val="005E6417"/>
    <w:rsid w:val="005E7476"/>
    <w:rsid w:val="005F1477"/>
    <w:rsid w:val="006007C7"/>
    <w:rsid w:val="00600A6E"/>
    <w:rsid w:val="00600CC1"/>
    <w:rsid w:val="00602C66"/>
    <w:rsid w:val="006126B4"/>
    <w:rsid w:val="00613706"/>
    <w:rsid w:val="0061731D"/>
    <w:rsid w:val="006203B9"/>
    <w:rsid w:val="0062122F"/>
    <w:rsid w:val="006226EB"/>
    <w:rsid w:val="006264A1"/>
    <w:rsid w:val="00630C74"/>
    <w:rsid w:val="006329FD"/>
    <w:rsid w:val="00634362"/>
    <w:rsid w:val="00642405"/>
    <w:rsid w:val="0064265B"/>
    <w:rsid w:val="006444C6"/>
    <w:rsid w:val="0064494D"/>
    <w:rsid w:val="00646732"/>
    <w:rsid w:val="006507B2"/>
    <w:rsid w:val="006514FB"/>
    <w:rsid w:val="00653948"/>
    <w:rsid w:val="00655971"/>
    <w:rsid w:val="0065629A"/>
    <w:rsid w:val="00663605"/>
    <w:rsid w:val="00663DE7"/>
    <w:rsid w:val="00663F04"/>
    <w:rsid w:val="00664E6F"/>
    <w:rsid w:val="00665684"/>
    <w:rsid w:val="006667D6"/>
    <w:rsid w:val="006732C7"/>
    <w:rsid w:val="0068029B"/>
    <w:rsid w:val="00681AAB"/>
    <w:rsid w:val="00681F52"/>
    <w:rsid w:val="00682826"/>
    <w:rsid w:val="0068351D"/>
    <w:rsid w:val="00684019"/>
    <w:rsid w:val="00685403"/>
    <w:rsid w:val="00685FC9"/>
    <w:rsid w:val="006955C8"/>
    <w:rsid w:val="006A0E5A"/>
    <w:rsid w:val="006A14FF"/>
    <w:rsid w:val="006A334E"/>
    <w:rsid w:val="006A50E3"/>
    <w:rsid w:val="006B6036"/>
    <w:rsid w:val="006B792B"/>
    <w:rsid w:val="006C5939"/>
    <w:rsid w:val="006C74E9"/>
    <w:rsid w:val="006C7D05"/>
    <w:rsid w:val="006D08B2"/>
    <w:rsid w:val="006D313D"/>
    <w:rsid w:val="006D3EB3"/>
    <w:rsid w:val="006D50CD"/>
    <w:rsid w:val="006D7B25"/>
    <w:rsid w:val="006E1FA2"/>
    <w:rsid w:val="006F17AF"/>
    <w:rsid w:val="006F1CA0"/>
    <w:rsid w:val="006F4594"/>
    <w:rsid w:val="006F4A42"/>
    <w:rsid w:val="006F5492"/>
    <w:rsid w:val="006F75F7"/>
    <w:rsid w:val="007038E3"/>
    <w:rsid w:val="0071127C"/>
    <w:rsid w:val="00712D80"/>
    <w:rsid w:val="007130FF"/>
    <w:rsid w:val="0071357D"/>
    <w:rsid w:val="00722BF3"/>
    <w:rsid w:val="0072532E"/>
    <w:rsid w:val="00726D7D"/>
    <w:rsid w:val="0073133A"/>
    <w:rsid w:val="00733048"/>
    <w:rsid w:val="0073464D"/>
    <w:rsid w:val="00735A7A"/>
    <w:rsid w:val="00740FAA"/>
    <w:rsid w:val="00741BE3"/>
    <w:rsid w:val="007457FD"/>
    <w:rsid w:val="00746B0E"/>
    <w:rsid w:val="00747DB1"/>
    <w:rsid w:val="007557EC"/>
    <w:rsid w:val="007653DB"/>
    <w:rsid w:val="00765BFE"/>
    <w:rsid w:val="00766280"/>
    <w:rsid w:val="0077652B"/>
    <w:rsid w:val="00783AD0"/>
    <w:rsid w:val="007871E5"/>
    <w:rsid w:val="00790923"/>
    <w:rsid w:val="007942C7"/>
    <w:rsid w:val="0079549B"/>
    <w:rsid w:val="007A0676"/>
    <w:rsid w:val="007A42F8"/>
    <w:rsid w:val="007A5FDB"/>
    <w:rsid w:val="007A6D38"/>
    <w:rsid w:val="007B015E"/>
    <w:rsid w:val="007B4430"/>
    <w:rsid w:val="007B6864"/>
    <w:rsid w:val="007B6EA1"/>
    <w:rsid w:val="007C66E4"/>
    <w:rsid w:val="007C7211"/>
    <w:rsid w:val="007D4EBF"/>
    <w:rsid w:val="007D707F"/>
    <w:rsid w:val="007E59D8"/>
    <w:rsid w:val="007F12C1"/>
    <w:rsid w:val="007F17DF"/>
    <w:rsid w:val="007F1FBA"/>
    <w:rsid w:val="007F218C"/>
    <w:rsid w:val="007F2F90"/>
    <w:rsid w:val="007F3D0E"/>
    <w:rsid w:val="008045FA"/>
    <w:rsid w:val="0081066B"/>
    <w:rsid w:val="00811953"/>
    <w:rsid w:val="00821BE9"/>
    <w:rsid w:val="00821F0F"/>
    <w:rsid w:val="0082642E"/>
    <w:rsid w:val="008269AC"/>
    <w:rsid w:val="008320FF"/>
    <w:rsid w:val="008340D0"/>
    <w:rsid w:val="008356A7"/>
    <w:rsid w:val="00835915"/>
    <w:rsid w:val="00835AE7"/>
    <w:rsid w:val="00842681"/>
    <w:rsid w:val="00843E99"/>
    <w:rsid w:val="00846684"/>
    <w:rsid w:val="00846EC7"/>
    <w:rsid w:val="00852D86"/>
    <w:rsid w:val="00852F34"/>
    <w:rsid w:val="00853B1F"/>
    <w:rsid w:val="00853EBA"/>
    <w:rsid w:val="0085482F"/>
    <w:rsid w:val="00860DBF"/>
    <w:rsid w:val="008679DB"/>
    <w:rsid w:val="008744D7"/>
    <w:rsid w:val="00876CE5"/>
    <w:rsid w:val="008774FC"/>
    <w:rsid w:val="00881D60"/>
    <w:rsid w:val="00883887"/>
    <w:rsid w:val="00884477"/>
    <w:rsid w:val="008913A5"/>
    <w:rsid w:val="00891BE6"/>
    <w:rsid w:val="00891FE4"/>
    <w:rsid w:val="0089293C"/>
    <w:rsid w:val="00892EF5"/>
    <w:rsid w:val="00892FC6"/>
    <w:rsid w:val="00896211"/>
    <w:rsid w:val="00897457"/>
    <w:rsid w:val="00897870"/>
    <w:rsid w:val="00897F1A"/>
    <w:rsid w:val="008A1DFC"/>
    <w:rsid w:val="008B06DF"/>
    <w:rsid w:val="008B5E2F"/>
    <w:rsid w:val="008B6D00"/>
    <w:rsid w:val="008C0980"/>
    <w:rsid w:val="008C12A7"/>
    <w:rsid w:val="008C630D"/>
    <w:rsid w:val="008C750A"/>
    <w:rsid w:val="008C7515"/>
    <w:rsid w:val="008D3849"/>
    <w:rsid w:val="008D7EC4"/>
    <w:rsid w:val="008E1DFB"/>
    <w:rsid w:val="008E57D3"/>
    <w:rsid w:val="008E5817"/>
    <w:rsid w:val="008F0408"/>
    <w:rsid w:val="008F64D8"/>
    <w:rsid w:val="0090232C"/>
    <w:rsid w:val="00902471"/>
    <w:rsid w:val="00902482"/>
    <w:rsid w:val="0090717E"/>
    <w:rsid w:val="00911094"/>
    <w:rsid w:val="009116B3"/>
    <w:rsid w:val="009128F5"/>
    <w:rsid w:val="00915958"/>
    <w:rsid w:val="00920192"/>
    <w:rsid w:val="009247BC"/>
    <w:rsid w:val="00925154"/>
    <w:rsid w:val="00925552"/>
    <w:rsid w:val="00926922"/>
    <w:rsid w:val="00930EFF"/>
    <w:rsid w:val="0093225E"/>
    <w:rsid w:val="0094000F"/>
    <w:rsid w:val="009401AA"/>
    <w:rsid w:val="0094228D"/>
    <w:rsid w:val="009468A9"/>
    <w:rsid w:val="00953D57"/>
    <w:rsid w:val="00954D60"/>
    <w:rsid w:val="009617AB"/>
    <w:rsid w:val="00961FF6"/>
    <w:rsid w:val="0096348A"/>
    <w:rsid w:val="009650F4"/>
    <w:rsid w:val="00966119"/>
    <w:rsid w:val="00971939"/>
    <w:rsid w:val="00975FCD"/>
    <w:rsid w:val="00976CB0"/>
    <w:rsid w:val="00976FFB"/>
    <w:rsid w:val="0098109B"/>
    <w:rsid w:val="0098225E"/>
    <w:rsid w:val="00985FF5"/>
    <w:rsid w:val="00986048"/>
    <w:rsid w:val="0099016B"/>
    <w:rsid w:val="00991303"/>
    <w:rsid w:val="0099131B"/>
    <w:rsid w:val="0099281D"/>
    <w:rsid w:val="00994EF2"/>
    <w:rsid w:val="00995C92"/>
    <w:rsid w:val="0099633C"/>
    <w:rsid w:val="00997820"/>
    <w:rsid w:val="009A1B95"/>
    <w:rsid w:val="009A3619"/>
    <w:rsid w:val="009A4E7A"/>
    <w:rsid w:val="009B2A1A"/>
    <w:rsid w:val="009B4C42"/>
    <w:rsid w:val="009B5C21"/>
    <w:rsid w:val="009B69C2"/>
    <w:rsid w:val="009B6AA4"/>
    <w:rsid w:val="009D08B6"/>
    <w:rsid w:val="009D0A07"/>
    <w:rsid w:val="009D2477"/>
    <w:rsid w:val="009E1A98"/>
    <w:rsid w:val="009E4F7A"/>
    <w:rsid w:val="009F1CA2"/>
    <w:rsid w:val="009F4E44"/>
    <w:rsid w:val="00A028D5"/>
    <w:rsid w:val="00A07ED7"/>
    <w:rsid w:val="00A14F7E"/>
    <w:rsid w:val="00A24A51"/>
    <w:rsid w:val="00A251EB"/>
    <w:rsid w:val="00A25B5D"/>
    <w:rsid w:val="00A26DEA"/>
    <w:rsid w:val="00A27213"/>
    <w:rsid w:val="00A31EA3"/>
    <w:rsid w:val="00A40CC1"/>
    <w:rsid w:val="00A451AD"/>
    <w:rsid w:val="00A461F6"/>
    <w:rsid w:val="00A5065A"/>
    <w:rsid w:val="00A509E4"/>
    <w:rsid w:val="00A50BE2"/>
    <w:rsid w:val="00A54901"/>
    <w:rsid w:val="00A55059"/>
    <w:rsid w:val="00A56691"/>
    <w:rsid w:val="00A57AA9"/>
    <w:rsid w:val="00A60F9A"/>
    <w:rsid w:val="00A65929"/>
    <w:rsid w:val="00A660E2"/>
    <w:rsid w:val="00A66DD6"/>
    <w:rsid w:val="00A67E7D"/>
    <w:rsid w:val="00A70490"/>
    <w:rsid w:val="00A742FC"/>
    <w:rsid w:val="00A81035"/>
    <w:rsid w:val="00A83A67"/>
    <w:rsid w:val="00A879DD"/>
    <w:rsid w:val="00A90166"/>
    <w:rsid w:val="00A91EE5"/>
    <w:rsid w:val="00A952E8"/>
    <w:rsid w:val="00A9540E"/>
    <w:rsid w:val="00AA7940"/>
    <w:rsid w:val="00AB030F"/>
    <w:rsid w:val="00AB0A64"/>
    <w:rsid w:val="00AC071B"/>
    <w:rsid w:val="00AC09A8"/>
    <w:rsid w:val="00AE077E"/>
    <w:rsid w:val="00AE2D97"/>
    <w:rsid w:val="00AE3B0D"/>
    <w:rsid w:val="00AE79BD"/>
    <w:rsid w:val="00AF2862"/>
    <w:rsid w:val="00AF2E6C"/>
    <w:rsid w:val="00AF3963"/>
    <w:rsid w:val="00B072E0"/>
    <w:rsid w:val="00B10079"/>
    <w:rsid w:val="00B161B2"/>
    <w:rsid w:val="00B26EC7"/>
    <w:rsid w:val="00B27D2C"/>
    <w:rsid w:val="00B35B82"/>
    <w:rsid w:val="00B37AE1"/>
    <w:rsid w:val="00B40D43"/>
    <w:rsid w:val="00B41EDA"/>
    <w:rsid w:val="00B47593"/>
    <w:rsid w:val="00B509E6"/>
    <w:rsid w:val="00B51D6F"/>
    <w:rsid w:val="00B52182"/>
    <w:rsid w:val="00B529FC"/>
    <w:rsid w:val="00B53091"/>
    <w:rsid w:val="00B572B6"/>
    <w:rsid w:val="00B60FEA"/>
    <w:rsid w:val="00B63B3B"/>
    <w:rsid w:val="00B6405D"/>
    <w:rsid w:val="00B70211"/>
    <w:rsid w:val="00B71E41"/>
    <w:rsid w:val="00B72BEA"/>
    <w:rsid w:val="00B73DDE"/>
    <w:rsid w:val="00B7572F"/>
    <w:rsid w:val="00B76CE6"/>
    <w:rsid w:val="00B80145"/>
    <w:rsid w:val="00B83D35"/>
    <w:rsid w:val="00B872DC"/>
    <w:rsid w:val="00B91FCB"/>
    <w:rsid w:val="00B95617"/>
    <w:rsid w:val="00B95D5A"/>
    <w:rsid w:val="00BA5D2B"/>
    <w:rsid w:val="00BA6B75"/>
    <w:rsid w:val="00BA75EE"/>
    <w:rsid w:val="00BA7B10"/>
    <w:rsid w:val="00BB6200"/>
    <w:rsid w:val="00BC2552"/>
    <w:rsid w:val="00BC558A"/>
    <w:rsid w:val="00BD062C"/>
    <w:rsid w:val="00BD0702"/>
    <w:rsid w:val="00BD2B7C"/>
    <w:rsid w:val="00BD40E4"/>
    <w:rsid w:val="00BD735A"/>
    <w:rsid w:val="00BD7C19"/>
    <w:rsid w:val="00BF1A64"/>
    <w:rsid w:val="00BF5AA7"/>
    <w:rsid w:val="00C02B50"/>
    <w:rsid w:val="00C04DF1"/>
    <w:rsid w:val="00C10FC4"/>
    <w:rsid w:val="00C158AF"/>
    <w:rsid w:val="00C1597C"/>
    <w:rsid w:val="00C1644E"/>
    <w:rsid w:val="00C22D88"/>
    <w:rsid w:val="00C24D45"/>
    <w:rsid w:val="00C255F4"/>
    <w:rsid w:val="00C26CD9"/>
    <w:rsid w:val="00C309BE"/>
    <w:rsid w:val="00C32B6D"/>
    <w:rsid w:val="00C33F8B"/>
    <w:rsid w:val="00C40CE5"/>
    <w:rsid w:val="00C441FE"/>
    <w:rsid w:val="00C625C8"/>
    <w:rsid w:val="00C66AC5"/>
    <w:rsid w:val="00C701F3"/>
    <w:rsid w:val="00C726E2"/>
    <w:rsid w:val="00C746CE"/>
    <w:rsid w:val="00C749C1"/>
    <w:rsid w:val="00C7614F"/>
    <w:rsid w:val="00C77F90"/>
    <w:rsid w:val="00C8346E"/>
    <w:rsid w:val="00C877E3"/>
    <w:rsid w:val="00C90C41"/>
    <w:rsid w:val="00C91676"/>
    <w:rsid w:val="00C9183C"/>
    <w:rsid w:val="00CA5BAD"/>
    <w:rsid w:val="00CB1DC0"/>
    <w:rsid w:val="00CB2185"/>
    <w:rsid w:val="00CB3377"/>
    <w:rsid w:val="00CB3DB4"/>
    <w:rsid w:val="00CC01F4"/>
    <w:rsid w:val="00CC4C8F"/>
    <w:rsid w:val="00CC75F8"/>
    <w:rsid w:val="00CD2295"/>
    <w:rsid w:val="00CD4692"/>
    <w:rsid w:val="00CD53D7"/>
    <w:rsid w:val="00CD5BB3"/>
    <w:rsid w:val="00CE04B2"/>
    <w:rsid w:val="00CE3949"/>
    <w:rsid w:val="00CE3F91"/>
    <w:rsid w:val="00CE6099"/>
    <w:rsid w:val="00CE6318"/>
    <w:rsid w:val="00CE7AFE"/>
    <w:rsid w:val="00CF20EB"/>
    <w:rsid w:val="00CF2C44"/>
    <w:rsid w:val="00CF7A8A"/>
    <w:rsid w:val="00D012B0"/>
    <w:rsid w:val="00D01396"/>
    <w:rsid w:val="00D05ECC"/>
    <w:rsid w:val="00D1191A"/>
    <w:rsid w:val="00D1648D"/>
    <w:rsid w:val="00D169B7"/>
    <w:rsid w:val="00D169BB"/>
    <w:rsid w:val="00D16BBE"/>
    <w:rsid w:val="00D23021"/>
    <w:rsid w:val="00D23EB9"/>
    <w:rsid w:val="00D26790"/>
    <w:rsid w:val="00D26AB3"/>
    <w:rsid w:val="00D26D62"/>
    <w:rsid w:val="00D30116"/>
    <w:rsid w:val="00D3270C"/>
    <w:rsid w:val="00D32C90"/>
    <w:rsid w:val="00D34640"/>
    <w:rsid w:val="00D45A80"/>
    <w:rsid w:val="00D474A0"/>
    <w:rsid w:val="00D50A8A"/>
    <w:rsid w:val="00D6026C"/>
    <w:rsid w:val="00D67805"/>
    <w:rsid w:val="00D71139"/>
    <w:rsid w:val="00D71CE0"/>
    <w:rsid w:val="00D720A0"/>
    <w:rsid w:val="00D8222B"/>
    <w:rsid w:val="00D8465A"/>
    <w:rsid w:val="00D86793"/>
    <w:rsid w:val="00D878F7"/>
    <w:rsid w:val="00D87BB6"/>
    <w:rsid w:val="00D920DF"/>
    <w:rsid w:val="00D939EE"/>
    <w:rsid w:val="00D93A5A"/>
    <w:rsid w:val="00DA00EC"/>
    <w:rsid w:val="00DA219B"/>
    <w:rsid w:val="00DA5D9A"/>
    <w:rsid w:val="00DA63E6"/>
    <w:rsid w:val="00DA6FF4"/>
    <w:rsid w:val="00DB3B62"/>
    <w:rsid w:val="00DB4198"/>
    <w:rsid w:val="00DC152A"/>
    <w:rsid w:val="00DC1848"/>
    <w:rsid w:val="00DC2409"/>
    <w:rsid w:val="00DD1A83"/>
    <w:rsid w:val="00DD26B1"/>
    <w:rsid w:val="00DD2E23"/>
    <w:rsid w:val="00DD3921"/>
    <w:rsid w:val="00DD4CC6"/>
    <w:rsid w:val="00DD51C8"/>
    <w:rsid w:val="00DE168D"/>
    <w:rsid w:val="00DE2690"/>
    <w:rsid w:val="00DE2AB3"/>
    <w:rsid w:val="00DE34DC"/>
    <w:rsid w:val="00DE5FC1"/>
    <w:rsid w:val="00DE70A3"/>
    <w:rsid w:val="00DF0AAA"/>
    <w:rsid w:val="00DF1551"/>
    <w:rsid w:val="00DF2F83"/>
    <w:rsid w:val="00DF5981"/>
    <w:rsid w:val="00DF63DC"/>
    <w:rsid w:val="00DF64D0"/>
    <w:rsid w:val="00DF738D"/>
    <w:rsid w:val="00DF7726"/>
    <w:rsid w:val="00E015A3"/>
    <w:rsid w:val="00E0268D"/>
    <w:rsid w:val="00E03521"/>
    <w:rsid w:val="00E0387D"/>
    <w:rsid w:val="00E04099"/>
    <w:rsid w:val="00E0517A"/>
    <w:rsid w:val="00E11E9B"/>
    <w:rsid w:val="00E15C6D"/>
    <w:rsid w:val="00E15DB2"/>
    <w:rsid w:val="00E16E9C"/>
    <w:rsid w:val="00E23B23"/>
    <w:rsid w:val="00E26BCA"/>
    <w:rsid w:val="00E30243"/>
    <w:rsid w:val="00E33FD5"/>
    <w:rsid w:val="00E379FB"/>
    <w:rsid w:val="00E42D58"/>
    <w:rsid w:val="00E439A9"/>
    <w:rsid w:val="00E4535A"/>
    <w:rsid w:val="00E5017B"/>
    <w:rsid w:val="00E51988"/>
    <w:rsid w:val="00E51E5A"/>
    <w:rsid w:val="00E543CD"/>
    <w:rsid w:val="00E5495E"/>
    <w:rsid w:val="00E5714D"/>
    <w:rsid w:val="00E66345"/>
    <w:rsid w:val="00E66FA7"/>
    <w:rsid w:val="00E678D6"/>
    <w:rsid w:val="00E71697"/>
    <w:rsid w:val="00E729C8"/>
    <w:rsid w:val="00E747D0"/>
    <w:rsid w:val="00E75AC1"/>
    <w:rsid w:val="00E773C3"/>
    <w:rsid w:val="00E851D9"/>
    <w:rsid w:val="00E87F9B"/>
    <w:rsid w:val="00E908E5"/>
    <w:rsid w:val="00E9108C"/>
    <w:rsid w:val="00E956A8"/>
    <w:rsid w:val="00E96D16"/>
    <w:rsid w:val="00E97739"/>
    <w:rsid w:val="00EA4DB4"/>
    <w:rsid w:val="00EA6C51"/>
    <w:rsid w:val="00EB00BB"/>
    <w:rsid w:val="00EB1FE9"/>
    <w:rsid w:val="00EB3A11"/>
    <w:rsid w:val="00EB6362"/>
    <w:rsid w:val="00EC2728"/>
    <w:rsid w:val="00ED6EE9"/>
    <w:rsid w:val="00EE2AE1"/>
    <w:rsid w:val="00EE3118"/>
    <w:rsid w:val="00EF0162"/>
    <w:rsid w:val="00EF3DD8"/>
    <w:rsid w:val="00EF4381"/>
    <w:rsid w:val="00EF70E6"/>
    <w:rsid w:val="00F0041D"/>
    <w:rsid w:val="00F02739"/>
    <w:rsid w:val="00F03A93"/>
    <w:rsid w:val="00F04EB7"/>
    <w:rsid w:val="00F05F7B"/>
    <w:rsid w:val="00F0709E"/>
    <w:rsid w:val="00F12EE6"/>
    <w:rsid w:val="00F16B03"/>
    <w:rsid w:val="00F17131"/>
    <w:rsid w:val="00F21666"/>
    <w:rsid w:val="00F217B6"/>
    <w:rsid w:val="00F236CE"/>
    <w:rsid w:val="00F24AC9"/>
    <w:rsid w:val="00F34155"/>
    <w:rsid w:val="00F347AD"/>
    <w:rsid w:val="00F355A1"/>
    <w:rsid w:val="00F40A2D"/>
    <w:rsid w:val="00F425A2"/>
    <w:rsid w:val="00F4263E"/>
    <w:rsid w:val="00F43325"/>
    <w:rsid w:val="00F43634"/>
    <w:rsid w:val="00F43DB1"/>
    <w:rsid w:val="00F45DAF"/>
    <w:rsid w:val="00F4760F"/>
    <w:rsid w:val="00F47900"/>
    <w:rsid w:val="00F505E9"/>
    <w:rsid w:val="00F50F8C"/>
    <w:rsid w:val="00F52E53"/>
    <w:rsid w:val="00F542ED"/>
    <w:rsid w:val="00F56465"/>
    <w:rsid w:val="00F56650"/>
    <w:rsid w:val="00F63187"/>
    <w:rsid w:val="00F666D3"/>
    <w:rsid w:val="00F70F97"/>
    <w:rsid w:val="00F7619F"/>
    <w:rsid w:val="00F7762D"/>
    <w:rsid w:val="00F80441"/>
    <w:rsid w:val="00F847ED"/>
    <w:rsid w:val="00F92FFC"/>
    <w:rsid w:val="00F95A85"/>
    <w:rsid w:val="00FA22FC"/>
    <w:rsid w:val="00FA72D4"/>
    <w:rsid w:val="00FB3DCB"/>
    <w:rsid w:val="00FB6DC7"/>
    <w:rsid w:val="00FB7236"/>
    <w:rsid w:val="00FC013A"/>
    <w:rsid w:val="00FC23F4"/>
    <w:rsid w:val="00FC2AD9"/>
    <w:rsid w:val="00FC662D"/>
    <w:rsid w:val="00FD22D6"/>
    <w:rsid w:val="00FD2787"/>
    <w:rsid w:val="00FE290E"/>
    <w:rsid w:val="00FE55DF"/>
    <w:rsid w:val="00FF367A"/>
    <w:rsid w:val="00FF43EF"/>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B28B"/>
  <w15:chartTrackingRefBased/>
  <w15:docId w15:val="{851744F0-6489-47EF-BE68-CF02FDB8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unhideWhenUsed/>
    <w:rsid w:val="00B91FCB"/>
    <w:pPr>
      <w:spacing w:line="240" w:lineRule="auto"/>
    </w:pPr>
    <w:rPr>
      <w:sz w:val="20"/>
      <w:szCs w:val="20"/>
    </w:rPr>
  </w:style>
  <w:style w:type="character" w:customStyle="1" w:styleId="CommentTextChar">
    <w:name w:val="Comment Text Char"/>
    <w:basedOn w:val="DefaultParagraphFont"/>
    <w:link w:val="CommentText"/>
    <w:uiPriority w:val="99"/>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 w:type="paragraph" w:styleId="Revision">
    <w:name w:val="Revision"/>
    <w:hidden/>
    <w:uiPriority w:val="99"/>
    <w:semiHidden/>
    <w:rsid w:val="00C40CE5"/>
    <w:pPr>
      <w:spacing w:after="0" w:line="240" w:lineRule="auto"/>
    </w:pPr>
  </w:style>
  <w:style w:type="character" w:customStyle="1" w:styleId="UnresolvedMention1">
    <w:name w:val="Unresolved Mention1"/>
    <w:basedOn w:val="DefaultParagraphFont"/>
    <w:uiPriority w:val="99"/>
    <w:semiHidden/>
    <w:unhideWhenUsed/>
    <w:rsid w:val="00B9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59734">
      <w:bodyDiv w:val="1"/>
      <w:marLeft w:val="0"/>
      <w:marRight w:val="0"/>
      <w:marTop w:val="0"/>
      <w:marBottom w:val="0"/>
      <w:divBdr>
        <w:top w:val="none" w:sz="0" w:space="0" w:color="auto"/>
        <w:left w:val="none" w:sz="0" w:space="0" w:color="auto"/>
        <w:bottom w:val="none" w:sz="0" w:space="0" w:color="auto"/>
        <w:right w:val="none" w:sz="0" w:space="0" w:color="auto"/>
      </w:divBdr>
    </w:div>
    <w:div w:id="529226786">
      <w:bodyDiv w:val="1"/>
      <w:marLeft w:val="0"/>
      <w:marRight w:val="0"/>
      <w:marTop w:val="0"/>
      <w:marBottom w:val="0"/>
      <w:divBdr>
        <w:top w:val="none" w:sz="0" w:space="0" w:color="auto"/>
        <w:left w:val="none" w:sz="0" w:space="0" w:color="auto"/>
        <w:bottom w:val="none" w:sz="0" w:space="0" w:color="auto"/>
        <w:right w:val="none" w:sz="0" w:space="0" w:color="auto"/>
      </w:divBdr>
      <w:divsChild>
        <w:div w:id="349844161">
          <w:marLeft w:val="480"/>
          <w:marRight w:val="0"/>
          <w:marTop w:val="0"/>
          <w:marBottom w:val="0"/>
          <w:divBdr>
            <w:top w:val="none" w:sz="0" w:space="0" w:color="auto"/>
            <w:left w:val="none" w:sz="0" w:space="0" w:color="auto"/>
            <w:bottom w:val="none" w:sz="0" w:space="0" w:color="auto"/>
            <w:right w:val="none" w:sz="0" w:space="0" w:color="auto"/>
          </w:divBdr>
          <w:divsChild>
            <w:div w:id="95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57">
      <w:bodyDiv w:val="1"/>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 w:id="529034436">
          <w:marLeft w:val="0"/>
          <w:marRight w:val="0"/>
          <w:marTop w:val="0"/>
          <w:marBottom w:val="0"/>
          <w:divBdr>
            <w:top w:val="none" w:sz="0" w:space="0" w:color="auto"/>
            <w:left w:val="none" w:sz="0" w:space="0" w:color="auto"/>
            <w:bottom w:val="none" w:sz="0" w:space="0" w:color="auto"/>
            <w:right w:val="none" w:sz="0" w:space="0" w:color="auto"/>
          </w:divBdr>
          <w:divsChild>
            <w:div w:id="307588318">
              <w:marLeft w:val="0"/>
              <w:marRight w:val="0"/>
              <w:marTop w:val="0"/>
              <w:marBottom w:val="0"/>
              <w:divBdr>
                <w:top w:val="none" w:sz="0" w:space="0" w:color="auto"/>
                <w:left w:val="none" w:sz="0" w:space="0" w:color="auto"/>
                <w:bottom w:val="none" w:sz="0" w:space="0" w:color="auto"/>
                <w:right w:val="none" w:sz="0" w:space="0" w:color="auto"/>
              </w:divBdr>
            </w:div>
            <w:div w:id="37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090">
      <w:bodyDiv w:val="1"/>
      <w:marLeft w:val="0"/>
      <w:marRight w:val="0"/>
      <w:marTop w:val="0"/>
      <w:marBottom w:val="0"/>
      <w:divBdr>
        <w:top w:val="none" w:sz="0" w:space="0" w:color="auto"/>
        <w:left w:val="none" w:sz="0" w:space="0" w:color="auto"/>
        <w:bottom w:val="none" w:sz="0" w:space="0" w:color="auto"/>
        <w:right w:val="none" w:sz="0" w:space="0" w:color="auto"/>
      </w:divBdr>
    </w:div>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1321A-7D9F-4939-B459-C7037AC2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27</Pages>
  <Words>29858</Words>
  <Characters>170197</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cp:lastModifiedBy>
  <cp:revision>5</cp:revision>
  <dcterms:created xsi:type="dcterms:W3CDTF">2022-08-03T22:43:00Z</dcterms:created>
  <dcterms:modified xsi:type="dcterms:W3CDTF">2023-02-15T00:27:00Z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id="9Xd7FKsi"/&gt;&lt;style id="http://www.zotero.org/styles/estuaries-and-coasts" hasBibliography="1" bibliographyStyleHasBeenSet="1"/&gt;&lt;prefs&gt;&lt;pref name="fieldType" value="Field"/&gt;&lt;pref name="dontAskDel</vt:lpwstr>
  </property>
  <property fmtid="{D5CDD505-2E9C-101B-9397-08002B2CF9AE}" pid="3" name="ZOTERO_PREF_2">
    <vt:lpwstr>ayCitationUpdates" value="true"/&gt;&lt;/prefs&gt;&lt;/data&gt;</vt:lpwstr>
  </property>
</Properties>
</file>